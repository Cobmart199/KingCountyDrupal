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08" w:type="dxa"/>
        <w:jc w:val="center"/>
        <w:tblBorders>
          <w:bottom w:val="single" w:sz="4" w:space="0" w:color="auto"/>
        </w:tblBorders>
        <w:tblLayout w:type="fixed"/>
        <w:tblLook w:val="0000" w:firstRow="0" w:lastRow="0" w:firstColumn="0" w:lastColumn="0" w:noHBand="0" w:noVBand="0"/>
      </w:tblPr>
      <w:tblGrid>
        <w:gridCol w:w="5220"/>
        <w:gridCol w:w="1494"/>
        <w:gridCol w:w="4194"/>
      </w:tblGrid>
      <w:tr w:rsidR="001444E8" w14:paraId="666C8258" w14:textId="77777777" w:rsidTr="0037394A">
        <w:trPr>
          <w:cantSplit/>
          <w:trHeight w:val="864"/>
          <w:jc w:val="center"/>
        </w:trPr>
        <w:tc>
          <w:tcPr>
            <w:tcW w:w="5220" w:type="dxa"/>
            <w:tcBorders>
              <w:bottom w:val="single" w:sz="4" w:space="0" w:color="auto"/>
            </w:tcBorders>
          </w:tcPr>
          <w:p w14:paraId="30E8773B" w14:textId="1B16131C" w:rsidR="006B0CD1" w:rsidRDefault="006B0CD1" w:rsidP="00150853">
            <w:pPr>
              <w:pStyle w:val="ITBLevel2paragraph"/>
              <w:ind w:left="36"/>
              <w:rPr>
                <w:b/>
                <w:color w:val="FF0000"/>
                <w:sz w:val="28"/>
                <w:szCs w:val="28"/>
              </w:rPr>
            </w:pPr>
            <w:bookmarkStart w:id="0" w:name="_GoBack"/>
            <w:bookmarkEnd w:id="0"/>
          </w:p>
          <w:p w14:paraId="6132E142" w14:textId="01F9CC54" w:rsidR="001444E8" w:rsidRPr="0037394A" w:rsidRDefault="000D291C" w:rsidP="0037394A">
            <w:pPr>
              <w:pStyle w:val="ITBLevel2paragraph"/>
              <w:ind w:left="36"/>
              <w:rPr>
                <w:b/>
                <w:sz w:val="28"/>
              </w:rPr>
            </w:pPr>
            <w:r w:rsidRPr="000D291C">
              <w:rPr>
                <w:b/>
                <w:sz w:val="28"/>
                <w:szCs w:val="28"/>
              </w:rPr>
              <w:t xml:space="preserve">Contract </w:t>
            </w:r>
            <w:r w:rsidRPr="00D2157C">
              <w:rPr>
                <w:b/>
                <w:sz w:val="28"/>
                <w:szCs w:val="28"/>
              </w:rPr>
              <w:t>(</w:t>
            </w:r>
            <w:r w:rsidR="00190BFA" w:rsidRPr="00D2157C">
              <w:rPr>
                <w:b/>
                <w:sz w:val="28"/>
                <w:szCs w:val="28"/>
              </w:rPr>
              <w:t>SaaS</w:t>
            </w:r>
            <w:r w:rsidRPr="00D2157C">
              <w:rPr>
                <w:b/>
                <w:sz w:val="28"/>
                <w:szCs w:val="28"/>
              </w:rPr>
              <w:t>)</w:t>
            </w:r>
          </w:p>
        </w:tc>
        <w:tc>
          <w:tcPr>
            <w:tcW w:w="1494" w:type="dxa"/>
            <w:tcBorders>
              <w:bottom w:val="single" w:sz="4" w:space="0" w:color="auto"/>
            </w:tcBorders>
          </w:tcPr>
          <w:p w14:paraId="77F87E1C" w14:textId="56124A6A" w:rsidR="001444E8" w:rsidRDefault="008958C7" w:rsidP="00D3192C">
            <w:pPr>
              <w:pStyle w:val="LH03Department"/>
              <w:suppressAutoHyphens/>
              <w:spacing w:before="80" w:after="0"/>
              <w:rPr>
                <w:color w:val="000000"/>
                <w:sz w:val="16"/>
              </w:rPr>
            </w:pPr>
            <w:r>
              <w:drawing>
                <wp:inline distT="0" distB="0" distL="0" distR="0" wp14:anchorId="1E2F7934" wp14:editId="1E4976D1">
                  <wp:extent cx="723900" cy="495300"/>
                  <wp:effectExtent l="0" t="0" r="0" b="0"/>
                  <wp:docPr id="1" name="Picture 3" descr="KClogo_v_b_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logo_v_b_m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495300"/>
                          </a:xfrm>
                          <a:prstGeom prst="rect">
                            <a:avLst/>
                          </a:prstGeom>
                          <a:noFill/>
                          <a:ln>
                            <a:noFill/>
                          </a:ln>
                        </pic:spPr>
                      </pic:pic>
                    </a:graphicData>
                  </a:graphic>
                </wp:inline>
              </w:drawing>
            </w:r>
          </w:p>
        </w:tc>
        <w:tc>
          <w:tcPr>
            <w:tcW w:w="4194" w:type="dxa"/>
            <w:tcBorders>
              <w:bottom w:val="single" w:sz="4" w:space="0" w:color="auto"/>
            </w:tcBorders>
          </w:tcPr>
          <w:p w14:paraId="130AEFE9" w14:textId="77777777" w:rsidR="00E00BA8" w:rsidRDefault="001444E8" w:rsidP="002C4E36">
            <w:pPr>
              <w:pStyle w:val="ITBCvrContactInfo"/>
              <w:spacing w:before="60" w:after="0"/>
            </w:pPr>
            <w:r>
              <w:t>Department of Executive Services</w:t>
            </w:r>
          </w:p>
          <w:p w14:paraId="25A27B50" w14:textId="5F99485C" w:rsidR="001444E8" w:rsidRDefault="001444E8" w:rsidP="002C4E36">
            <w:pPr>
              <w:pStyle w:val="ITBCvrContactInfo"/>
              <w:spacing w:after="0"/>
              <w:rPr>
                <w:b/>
              </w:rPr>
            </w:pPr>
            <w:r>
              <w:t>Finance and Business Operations Division</w:t>
            </w:r>
            <w:r>
              <w:rPr>
                <w:b/>
              </w:rPr>
              <w:t xml:space="preserve"> Procurement and Contract Services Section</w:t>
            </w:r>
          </w:p>
          <w:p w14:paraId="65617258" w14:textId="77777777" w:rsidR="001444E8" w:rsidRDefault="001444E8" w:rsidP="002C4E36">
            <w:pPr>
              <w:pStyle w:val="ITBCvrContactInfo"/>
              <w:spacing w:after="0"/>
              <w:rPr>
                <w:b/>
              </w:rPr>
            </w:pPr>
            <w:r>
              <w:t>206-263-9400</w:t>
            </w:r>
            <w:r>
              <w:tab/>
              <w:t>TTY Relay: 711</w:t>
            </w:r>
          </w:p>
        </w:tc>
      </w:tr>
    </w:tbl>
    <w:p w14:paraId="6BD144C8" w14:textId="7F994A5F" w:rsidR="001444E8" w:rsidRPr="002C4E36" w:rsidRDefault="00B21497" w:rsidP="002C4E36">
      <w:pPr>
        <w:spacing w:before="240" w:after="0" w:line="23" w:lineRule="atLeast"/>
        <w:ind w:firstLine="720"/>
      </w:pPr>
      <w:bookmarkStart w:id="1" w:name="_Hlk22285503"/>
      <w:r w:rsidRPr="002C4E36">
        <w:rPr>
          <w:b/>
        </w:rPr>
        <w:t>THIS</w:t>
      </w:r>
      <w:r w:rsidRPr="002C4E36">
        <w:t xml:space="preserve"> </w:t>
      </w:r>
      <w:r w:rsidRPr="002C4E36">
        <w:rPr>
          <w:b/>
        </w:rPr>
        <w:t xml:space="preserve">CONTRACT </w:t>
      </w:r>
      <w:r w:rsidRPr="001924F3">
        <w:rPr>
          <w:rFonts w:cs="Arial"/>
          <w:b/>
          <w:bCs/>
          <w:szCs w:val="24"/>
        </w:rPr>
        <w:t>#______________</w:t>
      </w:r>
      <w:r w:rsidRPr="002C4E36">
        <w:t xml:space="preserve"> ("Contract") is entered into by </w:t>
      </w:r>
      <w:r w:rsidRPr="002C4E36">
        <w:rPr>
          <w:b/>
        </w:rPr>
        <w:t xml:space="preserve">KING COUNTY, </w:t>
      </w:r>
      <w:r w:rsidRPr="002C4E36">
        <w:t>Washington, a political subdivision of the State of Washington (the "County"), and</w:t>
      </w:r>
      <w:r w:rsidR="005F515F">
        <w:t xml:space="preserve"> </w:t>
      </w:r>
      <w:r w:rsidR="00600CC2">
        <w:rPr>
          <w:u w:val="single"/>
          <w:shd w:val="clear" w:color="auto" w:fill="E6E6E6"/>
        </w:rPr>
        <w:t>_______________</w:t>
      </w:r>
      <w:r w:rsidR="0083313E">
        <w:t xml:space="preserve">, </w:t>
      </w:r>
      <w:r w:rsidRPr="002C4E36">
        <w:t xml:space="preserve">(the "Contractor"), whose address is </w:t>
      </w:r>
      <w:r w:rsidR="00600CC2">
        <w:rPr>
          <w:u w:val="single"/>
          <w:shd w:val="clear" w:color="auto" w:fill="E6E6E6"/>
        </w:rPr>
        <w:t>_______________</w:t>
      </w:r>
      <w:r w:rsidRPr="002C4E36">
        <w:t>. The County is undertaking certain activities</w:t>
      </w:r>
      <w:r w:rsidR="0083313E">
        <w:t xml:space="preserve"> </w:t>
      </w:r>
      <w:r w:rsidR="00295131">
        <w:t>related to</w:t>
      </w:r>
      <w:r w:rsidRPr="002C4E36">
        <w:t xml:space="preserve"> </w:t>
      </w:r>
      <w:r w:rsidR="00295131">
        <w:t xml:space="preserve">the procurement and implementation of an Environmental Health </w:t>
      </w:r>
      <w:r w:rsidR="00295131" w:rsidRPr="00295131">
        <w:t>Permitting, Inspection and Enforcement Management System</w:t>
      </w:r>
      <w:r w:rsidR="00C43DC1" w:rsidRPr="002C4E36">
        <w:t xml:space="preserve"> a</w:t>
      </w:r>
      <w:r w:rsidRPr="002C4E36">
        <w:t>nd</w:t>
      </w:r>
      <w:r w:rsidR="00295131">
        <w:t xml:space="preserve"> related services. T</w:t>
      </w:r>
      <w:r w:rsidRPr="002C4E36">
        <w:t>he County desires to engage the Contractor to provide Work in connection with such undertakings of the County,</w:t>
      </w:r>
      <w:bookmarkEnd w:id="1"/>
    </w:p>
    <w:p w14:paraId="56488C30" w14:textId="77777777" w:rsidR="001444E8" w:rsidRPr="002C4E36" w:rsidRDefault="001444E8" w:rsidP="002C4E36">
      <w:pPr>
        <w:spacing w:before="120" w:after="0" w:line="23" w:lineRule="atLeast"/>
      </w:pPr>
      <w:r w:rsidRPr="002C4E36">
        <w:rPr>
          <w:b/>
        </w:rPr>
        <w:t>NOW, THEREFORE</w:t>
      </w:r>
      <w:r w:rsidRPr="002C4E36">
        <w:t>, in consideration of payments, covenants, and agreements hereinafter mentioned, to be made and performed by the parties hereto, the parties covenant and do mutually agree as follows:</w:t>
      </w:r>
    </w:p>
    <w:p w14:paraId="3836FE0E" w14:textId="77777777" w:rsidR="001444E8" w:rsidRPr="002C4E36" w:rsidRDefault="001444E8" w:rsidP="002C4E36">
      <w:pPr>
        <w:keepNext/>
        <w:keepLines/>
        <w:spacing w:before="120" w:after="0" w:line="23" w:lineRule="atLeast"/>
        <w:ind w:left="720" w:hanging="720"/>
      </w:pPr>
      <w:r w:rsidRPr="002C4E36">
        <w:t>I.</w:t>
      </w:r>
      <w:r w:rsidRPr="002C4E36">
        <w:tab/>
        <w:t>CONTRACT DOCUMENTS</w:t>
      </w:r>
    </w:p>
    <w:p w14:paraId="30BD3927" w14:textId="036B5606" w:rsidR="001444E8" w:rsidRPr="002C4E36" w:rsidRDefault="001444E8" w:rsidP="002C4E36">
      <w:pPr>
        <w:spacing w:after="0" w:line="23" w:lineRule="atLeast"/>
        <w:ind w:left="720"/>
      </w:pPr>
      <w:bookmarkStart w:id="2" w:name="Check14"/>
      <w:r w:rsidRPr="002C4E36">
        <w:t xml:space="preserve">The Contractor shall provide all Work described in this Contract, which consists of the following documents and </w:t>
      </w:r>
      <w:r w:rsidR="00CF299E" w:rsidRPr="001924F3">
        <w:rPr>
          <w:rFonts w:cs="Arial"/>
          <w:szCs w:val="24"/>
        </w:rPr>
        <w:t>attached exhibits</w:t>
      </w:r>
      <w:r w:rsidRPr="002C4E36">
        <w:t>, each of which are made a part hereof by this reference:</w:t>
      </w:r>
    </w:p>
    <w:p w14:paraId="66464D61" w14:textId="77777777" w:rsidR="001444E8" w:rsidRPr="00732499" w:rsidRDefault="001444E8" w:rsidP="002C4E36">
      <w:pPr>
        <w:tabs>
          <w:tab w:val="left" w:pos="1440"/>
        </w:tabs>
        <w:spacing w:before="120" w:after="0" w:line="23" w:lineRule="atLeast"/>
        <w:ind w:left="720"/>
        <w:rPr>
          <w:szCs w:val="24"/>
        </w:rPr>
      </w:pPr>
      <w:r w:rsidRPr="00732499">
        <w:rPr>
          <w:szCs w:val="24"/>
        </w:rPr>
        <w:t>Contract, which consists of this page, the Terms and Conditions, and the following:</w:t>
      </w:r>
    </w:p>
    <w:bookmarkEnd w:id="2"/>
    <w:p w14:paraId="321375A1" w14:textId="54C0CADE" w:rsidR="001444E8" w:rsidRPr="002C4E36" w:rsidRDefault="00E842C0" w:rsidP="002C4E36">
      <w:pPr>
        <w:tabs>
          <w:tab w:val="left" w:pos="1440"/>
          <w:tab w:val="right" w:leader="dot" w:pos="10710"/>
        </w:tabs>
        <w:spacing w:before="120" w:after="60" w:line="23" w:lineRule="atLeast"/>
        <w:ind w:left="720"/>
      </w:pPr>
      <w:r>
        <w:rPr>
          <w:rFonts w:cs="Arial"/>
          <w:szCs w:val="24"/>
        </w:rPr>
        <w:fldChar w:fldCharType="begin">
          <w:ffData>
            <w:name w:val=""/>
            <w:enabled/>
            <w:calcOnExit w:val="0"/>
            <w:checkBox>
              <w:sizeAuto/>
              <w:default w:val="0"/>
            </w:checkBox>
          </w:ffData>
        </w:fldChar>
      </w:r>
      <w:r>
        <w:rPr>
          <w:rFonts w:cs="Arial"/>
          <w:szCs w:val="24"/>
        </w:rPr>
        <w:instrText xml:space="preserve"> FORMCHECKBOX </w:instrText>
      </w:r>
      <w:r w:rsidR="00983495">
        <w:rPr>
          <w:rFonts w:cs="Arial"/>
          <w:szCs w:val="24"/>
        </w:rPr>
      </w:r>
      <w:r w:rsidR="00983495">
        <w:rPr>
          <w:rFonts w:cs="Arial"/>
          <w:szCs w:val="24"/>
        </w:rPr>
        <w:fldChar w:fldCharType="separate"/>
      </w:r>
      <w:r>
        <w:rPr>
          <w:rFonts w:cs="Arial"/>
          <w:szCs w:val="24"/>
        </w:rPr>
        <w:fldChar w:fldCharType="end"/>
      </w:r>
      <w:r w:rsidR="003627D2" w:rsidRPr="002C4E36">
        <w:tab/>
        <w:t xml:space="preserve">Scope of Work </w:t>
      </w:r>
      <w:r w:rsidR="003627D2" w:rsidRPr="002C4E36">
        <w:tab/>
        <w:t xml:space="preserve">Exhibit </w:t>
      </w:r>
      <w:r w:rsidR="00A53CA1">
        <w:rPr>
          <w:rFonts w:cs="Arial"/>
          <w:szCs w:val="24"/>
        </w:rPr>
        <w:t>1</w:t>
      </w:r>
    </w:p>
    <w:p w14:paraId="2F9470D7" w14:textId="1C6CC577" w:rsidR="001444E8" w:rsidRPr="002C4E36" w:rsidRDefault="00E842C0" w:rsidP="002C4E36">
      <w:pPr>
        <w:tabs>
          <w:tab w:val="left" w:pos="1440"/>
          <w:tab w:val="right" w:leader="dot" w:pos="10710"/>
        </w:tabs>
        <w:spacing w:before="60" w:after="60" w:line="23" w:lineRule="atLeast"/>
        <w:ind w:left="720"/>
      </w:pPr>
      <w:r>
        <w:rPr>
          <w:rFonts w:cs="Arial"/>
          <w:szCs w:val="24"/>
        </w:rPr>
        <w:fldChar w:fldCharType="begin">
          <w:ffData>
            <w:name w:val=""/>
            <w:enabled/>
            <w:calcOnExit w:val="0"/>
            <w:checkBox>
              <w:sizeAuto/>
              <w:default w:val="0"/>
            </w:checkBox>
          </w:ffData>
        </w:fldChar>
      </w:r>
      <w:r>
        <w:rPr>
          <w:rFonts w:cs="Arial"/>
          <w:szCs w:val="24"/>
        </w:rPr>
        <w:instrText xml:space="preserve"> FORMCHECKBOX </w:instrText>
      </w:r>
      <w:r w:rsidR="00983495">
        <w:rPr>
          <w:rFonts w:cs="Arial"/>
          <w:szCs w:val="24"/>
        </w:rPr>
      </w:r>
      <w:r w:rsidR="00983495">
        <w:rPr>
          <w:rFonts w:cs="Arial"/>
          <w:szCs w:val="24"/>
        </w:rPr>
        <w:fldChar w:fldCharType="separate"/>
      </w:r>
      <w:r>
        <w:rPr>
          <w:rFonts w:cs="Arial"/>
          <w:szCs w:val="24"/>
        </w:rPr>
        <w:fldChar w:fldCharType="end"/>
      </w:r>
      <w:r w:rsidR="003627D2" w:rsidRPr="002C4E36">
        <w:tab/>
        <w:t>Price</w:t>
      </w:r>
      <w:r w:rsidR="003627D2" w:rsidRPr="002C4E36">
        <w:tab/>
        <w:t xml:space="preserve">Exhibit </w:t>
      </w:r>
      <w:r w:rsidR="00A53CA1">
        <w:rPr>
          <w:rFonts w:cs="Arial"/>
          <w:szCs w:val="24"/>
        </w:rPr>
        <w:t>2</w:t>
      </w:r>
    </w:p>
    <w:bookmarkStart w:id="3" w:name="Check2"/>
    <w:p w14:paraId="6CB9A94A" w14:textId="494E5B06" w:rsidR="006975C4" w:rsidRPr="003627D2" w:rsidRDefault="00E842C0" w:rsidP="00B90238">
      <w:pPr>
        <w:tabs>
          <w:tab w:val="left" w:pos="1440"/>
          <w:tab w:val="right" w:leader="dot" w:pos="10710"/>
        </w:tabs>
        <w:spacing w:before="60" w:after="60" w:line="23" w:lineRule="atLeast"/>
        <w:ind w:left="720"/>
        <w:rPr>
          <w:rFonts w:cs="Arial"/>
          <w:szCs w:val="24"/>
        </w:rPr>
      </w:pPr>
      <w:r>
        <w:rPr>
          <w:rFonts w:cs="Arial"/>
          <w:szCs w:val="24"/>
        </w:rPr>
        <w:fldChar w:fldCharType="begin">
          <w:ffData>
            <w:name w:val="Check6"/>
            <w:enabled/>
            <w:calcOnExit w:val="0"/>
            <w:checkBox>
              <w:sizeAuto/>
              <w:default w:val="0"/>
            </w:checkBox>
          </w:ffData>
        </w:fldChar>
      </w:r>
      <w:bookmarkStart w:id="4" w:name="Check6"/>
      <w:r>
        <w:rPr>
          <w:rFonts w:cs="Arial"/>
          <w:szCs w:val="24"/>
        </w:rPr>
        <w:instrText xml:space="preserve"> FORMCHECKBOX </w:instrText>
      </w:r>
      <w:r w:rsidR="00983495">
        <w:rPr>
          <w:rFonts w:cs="Arial"/>
          <w:szCs w:val="24"/>
        </w:rPr>
      </w:r>
      <w:r w:rsidR="00983495">
        <w:rPr>
          <w:rFonts w:cs="Arial"/>
          <w:szCs w:val="24"/>
        </w:rPr>
        <w:fldChar w:fldCharType="separate"/>
      </w:r>
      <w:r>
        <w:rPr>
          <w:rFonts w:cs="Arial"/>
          <w:szCs w:val="24"/>
        </w:rPr>
        <w:fldChar w:fldCharType="end"/>
      </w:r>
      <w:bookmarkEnd w:id="4"/>
      <w:r w:rsidR="006975C4" w:rsidRPr="003627D2">
        <w:rPr>
          <w:rFonts w:cs="Arial"/>
          <w:szCs w:val="24"/>
        </w:rPr>
        <w:tab/>
      </w:r>
      <w:r w:rsidR="004866E4">
        <w:rPr>
          <w:rFonts w:cs="Arial"/>
          <w:szCs w:val="24"/>
        </w:rPr>
        <w:t>Service Level Agreement</w:t>
      </w:r>
      <w:r w:rsidR="006975C4" w:rsidRPr="003627D2">
        <w:rPr>
          <w:rFonts w:cs="Arial"/>
          <w:szCs w:val="24"/>
        </w:rPr>
        <w:tab/>
        <w:t xml:space="preserve">Exhibit </w:t>
      </w:r>
      <w:r w:rsidR="005F2751">
        <w:rPr>
          <w:rFonts w:cs="Arial"/>
          <w:szCs w:val="24"/>
        </w:rPr>
        <w:t>3</w:t>
      </w:r>
    </w:p>
    <w:p w14:paraId="29A07D23" w14:textId="719B8839" w:rsidR="00174CED" w:rsidRPr="002C4E36" w:rsidRDefault="00E842C0" w:rsidP="002C4E36">
      <w:pPr>
        <w:tabs>
          <w:tab w:val="left" w:pos="1440"/>
          <w:tab w:val="right" w:leader="dot" w:pos="10710"/>
        </w:tabs>
        <w:spacing w:before="60" w:after="60" w:line="23" w:lineRule="atLeast"/>
        <w:ind w:left="720"/>
      </w:pPr>
      <w:r>
        <w:rPr>
          <w:rFonts w:cs="Arial"/>
          <w:szCs w:val="24"/>
        </w:rPr>
        <w:fldChar w:fldCharType="begin">
          <w:ffData>
            <w:name w:val=""/>
            <w:enabled/>
            <w:calcOnExit w:val="0"/>
            <w:checkBox>
              <w:sizeAuto/>
              <w:default w:val="0"/>
            </w:checkBox>
          </w:ffData>
        </w:fldChar>
      </w:r>
      <w:r>
        <w:rPr>
          <w:rFonts w:cs="Arial"/>
          <w:szCs w:val="24"/>
        </w:rPr>
        <w:instrText xml:space="preserve"> FORMCHECKBOX </w:instrText>
      </w:r>
      <w:r w:rsidR="00983495">
        <w:rPr>
          <w:rFonts w:cs="Arial"/>
          <w:szCs w:val="24"/>
        </w:rPr>
      </w:r>
      <w:r w:rsidR="00983495">
        <w:rPr>
          <w:rFonts w:cs="Arial"/>
          <w:szCs w:val="24"/>
        </w:rPr>
        <w:fldChar w:fldCharType="separate"/>
      </w:r>
      <w:r>
        <w:rPr>
          <w:rFonts w:cs="Arial"/>
          <w:szCs w:val="24"/>
        </w:rPr>
        <w:fldChar w:fldCharType="end"/>
      </w:r>
      <w:r w:rsidR="00CF500C" w:rsidRPr="002C4E36">
        <w:tab/>
      </w:r>
      <w:r w:rsidR="00174CED" w:rsidRPr="002C4E36">
        <w:t>Certificate(s) of Insurance and Policy Endorsement</w:t>
      </w:r>
      <w:r w:rsidR="00174CED" w:rsidRPr="002C4E36">
        <w:tab/>
        <w:t xml:space="preserve">Exhibit </w:t>
      </w:r>
      <w:r w:rsidR="005F2751">
        <w:rPr>
          <w:rFonts w:cs="Arial"/>
          <w:szCs w:val="24"/>
        </w:rPr>
        <w:t>4</w:t>
      </w:r>
    </w:p>
    <w:p w14:paraId="0CED67EF" w14:textId="01946082" w:rsidR="00CF500C" w:rsidRPr="003627D2" w:rsidRDefault="00E842C0" w:rsidP="00B90238">
      <w:pPr>
        <w:tabs>
          <w:tab w:val="left" w:pos="1440"/>
          <w:tab w:val="right" w:leader="dot" w:pos="10710"/>
        </w:tabs>
        <w:spacing w:before="60" w:after="60" w:line="23" w:lineRule="atLeast"/>
        <w:ind w:left="720"/>
        <w:rPr>
          <w:rFonts w:cs="Arial"/>
          <w:szCs w:val="24"/>
        </w:rPr>
      </w:pPr>
      <w:r>
        <w:rPr>
          <w:rFonts w:cs="Arial"/>
          <w:szCs w:val="24"/>
        </w:rPr>
        <w:fldChar w:fldCharType="begin">
          <w:ffData>
            <w:name w:val=""/>
            <w:enabled/>
            <w:calcOnExit w:val="0"/>
            <w:checkBox>
              <w:sizeAuto/>
              <w:default w:val="0"/>
            </w:checkBox>
          </w:ffData>
        </w:fldChar>
      </w:r>
      <w:r>
        <w:rPr>
          <w:rFonts w:cs="Arial"/>
          <w:szCs w:val="24"/>
        </w:rPr>
        <w:instrText xml:space="preserve"> FORMCHECKBOX </w:instrText>
      </w:r>
      <w:r w:rsidR="00983495">
        <w:rPr>
          <w:rFonts w:cs="Arial"/>
          <w:szCs w:val="24"/>
        </w:rPr>
      </w:r>
      <w:r w:rsidR="00983495">
        <w:rPr>
          <w:rFonts w:cs="Arial"/>
          <w:szCs w:val="24"/>
        </w:rPr>
        <w:fldChar w:fldCharType="separate"/>
      </w:r>
      <w:r>
        <w:rPr>
          <w:rFonts w:cs="Arial"/>
          <w:szCs w:val="24"/>
        </w:rPr>
        <w:fldChar w:fldCharType="end"/>
      </w:r>
      <w:r w:rsidR="00174CED" w:rsidRPr="00174CED">
        <w:rPr>
          <w:rFonts w:cs="Arial"/>
          <w:szCs w:val="24"/>
        </w:rPr>
        <w:tab/>
      </w:r>
      <w:r w:rsidR="00CF500C" w:rsidRPr="003627D2">
        <w:rPr>
          <w:rFonts w:cs="Arial"/>
          <w:szCs w:val="24"/>
        </w:rPr>
        <w:t>Contractor’s Bu</w:t>
      </w:r>
      <w:r w:rsidR="003627D2">
        <w:rPr>
          <w:rFonts w:cs="Arial"/>
          <w:szCs w:val="24"/>
        </w:rPr>
        <w:t>siness Continuity Plan</w:t>
      </w:r>
      <w:r w:rsidR="00174CED">
        <w:rPr>
          <w:rFonts w:cs="Arial"/>
          <w:szCs w:val="24"/>
        </w:rPr>
        <w:t xml:space="preserve"> </w:t>
      </w:r>
      <w:r w:rsidR="003627D2">
        <w:rPr>
          <w:rFonts w:cs="Arial"/>
          <w:szCs w:val="24"/>
        </w:rPr>
        <w:tab/>
        <w:t xml:space="preserve">Exhibit </w:t>
      </w:r>
      <w:r w:rsidR="00A53CA1">
        <w:rPr>
          <w:rFonts w:cs="Arial"/>
          <w:szCs w:val="24"/>
        </w:rPr>
        <w:t>5</w:t>
      </w:r>
    </w:p>
    <w:p w14:paraId="0AB8E27E" w14:textId="77777777" w:rsidR="00CF500C" w:rsidRDefault="007D4118" w:rsidP="00B90238">
      <w:pPr>
        <w:tabs>
          <w:tab w:val="left" w:pos="1440"/>
          <w:tab w:val="right" w:leader="dot" w:pos="10710"/>
        </w:tabs>
        <w:spacing w:before="60" w:after="60" w:line="23" w:lineRule="atLeast"/>
        <w:ind w:left="720"/>
        <w:rPr>
          <w:rFonts w:cs="Arial"/>
          <w:szCs w:val="24"/>
        </w:rPr>
      </w:pPr>
      <w:r w:rsidRPr="003627D2">
        <w:rPr>
          <w:rFonts w:cs="Arial"/>
          <w:szCs w:val="24"/>
        </w:rPr>
        <w:fldChar w:fldCharType="begin">
          <w:ffData>
            <w:name w:val="Check6"/>
            <w:enabled/>
            <w:calcOnExit w:val="0"/>
            <w:checkBox>
              <w:sizeAuto/>
              <w:default w:val="0"/>
            </w:checkBox>
          </w:ffData>
        </w:fldChar>
      </w:r>
      <w:r w:rsidR="00CF500C" w:rsidRPr="003627D2">
        <w:rPr>
          <w:rFonts w:cs="Arial"/>
          <w:szCs w:val="24"/>
        </w:rPr>
        <w:instrText xml:space="preserve"> FORMCHECKBOX </w:instrText>
      </w:r>
      <w:r w:rsidR="00983495">
        <w:rPr>
          <w:rFonts w:cs="Arial"/>
          <w:szCs w:val="24"/>
        </w:rPr>
      </w:r>
      <w:r w:rsidR="00983495">
        <w:rPr>
          <w:rFonts w:cs="Arial"/>
          <w:szCs w:val="24"/>
        </w:rPr>
        <w:fldChar w:fldCharType="separate"/>
      </w:r>
      <w:r w:rsidRPr="003627D2">
        <w:rPr>
          <w:rFonts w:cs="Arial"/>
          <w:szCs w:val="24"/>
        </w:rPr>
        <w:fldChar w:fldCharType="end"/>
      </w:r>
      <w:r w:rsidR="00CF500C" w:rsidRPr="003627D2">
        <w:rPr>
          <w:rFonts w:cs="Arial"/>
          <w:szCs w:val="24"/>
        </w:rPr>
        <w:tab/>
        <w:t>List of County-A</w:t>
      </w:r>
      <w:r w:rsidR="003627D2">
        <w:rPr>
          <w:rFonts w:cs="Arial"/>
          <w:szCs w:val="24"/>
        </w:rPr>
        <w:t>pproved Subcontractors</w:t>
      </w:r>
      <w:r w:rsidR="00795809">
        <w:rPr>
          <w:rFonts w:cs="Arial"/>
          <w:szCs w:val="24"/>
        </w:rPr>
        <w:t xml:space="preserve"> </w:t>
      </w:r>
      <w:r w:rsidR="006B0CD1" w:rsidRPr="006B0CD1">
        <w:rPr>
          <w:rFonts w:cs="Arial"/>
          <w:color w:val="FF0000"/>
          <w:szCs w:val="24"/>
        </w:rPr>
        <w:t>(Optional)</w:t>
      </w:r>
      <w:r w:rsidR="003627D2">
        <w:rPr>
          <w:rFonts w:cs="Arial"/>
          <w:szCs w:val="24"/>
        </w:rPr>
        <w:tab/>
        <w:t xml:space="preserve">Exhibit </w:t>
      </w:r>
      <w:r w:rsidR="00A53CA1">
        <w:rPr>
          <w:rFonts w:cs="Arial"/>
          <w:szCs w:val="24"/>
        </w:rPr>
        <w:t>6</w:t>
      </w:r>
    </w:p>
    <w:p w14:paraId="71D5A4C2" w14:textId="77777777" w:rsidR="008B252B" w:rsidRDefault="008B252B" w:rsidP="00B90238">
      <w:pPr>
        <w:tabs>
          <w:tab w:val="left" w:pos="1440"/>
          <w:tab w:val="right" w:leader="dot" w:pos="10710"/>
        </w:tabs>
        <w:spacing w:before="60" w:after="60" w:line="23" w:lineRule="atLeast"/>
        <w:ind w:left="720"/>
        <w:rPr>
          <w:rFonts w:cs="Arial"/>
          <w:szCs w:val="24"/>
        </w:rPr>
      </w:pPr>
      <w:r w:rsidRPr="003627D2">
        <w:rPr>
          <w:rFonts w:cs="Arial"/>
          <w:szCs w:val="24"/>
        </w:rPr>
        <w:fldChar w:fldCharType="begin">
          <w:ffData>
            <w:name w:val="Check6"/>
            <w:enabled/>
            <w:calcOnExit w:val="0"/>
            <w:checkBox>
              <w:sizeAuto/>
              <w:default w:val="0"/>
            </w:checkBox>
          </w:ffData>
        </w:fldChar>
      </w:r>
      <w:r w:rsidRPr="003627D2">
        <w:rPr>
          <w:rFonts w:cs="Arial"/>
          <w:szCs w:val="24"/>
        </w:rPr>
        <w:instrText xml:space="preserve"> FORMCHECKBOX </w:instrText>
      </w:r>
      <w:r w:rsidR="00983495">
        <w:rPr>
          <w:rFonts w:cs="Arial"/>
          <w:szCs w:val="24"/>
        </w:rPr>
      </w:r>
      <w:r w:rsidR="00983495">
        <w:rPr>
          <w:rFonts w:cs="Arial"/>
          <w:szCs w:val="24"/>
        </w:rPr>
        <w:fldChar w:fldCharType="separate"/>
      </w:r>
      <w:r w:rsidRPr="003627D2">
        <w:rPr>
          <w:rFonts w:cs="Arial"/>
          <w:szCs w:val="24"/>
        </w:rPr>
        <w:fldChar w:fldCharType="end"/>
      </w:r>
      <w:r w:rsidRPr="003627D2">
        <w:rPr>
          <w:rFonts w:cs="Arial"/>
          <w:szCs w:val="24"/>
        </w:rPr>
        <w:tab/>
      </w:r>
      <w:r>
        <w:rPr>
          <w:rFonts w:cs="Arial"/>
          <w:szCs w:val="24"/>
        </w:rPr>
        <w:t>Source Code Escrow Agreement</w:t>
      </w:r>
      <w:r w:rsidR="00BF5418">
        <w:rPr>
          <w:rFonts w:cs="Arial"/>
          <w:szCs w:val="24"/>
        </w:rPr>
        <w:t xml:space="preserve"> </w:t>
      </w:r>
      <w:r w:rsidR="006B0CD1" w:rsidRPr="006B0CD1">
        <w:rPr>
          <w:rFonts w:cs="Arial"/>
          <w:color w:val="FF0000"/>
          <w:szCs w:val="24"/>
        </w:rPr>
        <w:t>(Optional)</w:t>
      </w:r>
      <w:r>
        <w:rPr>
          <w:rFonts w:cs="Arial"/>
          <w:szCs w:val="24"/>
        </w:rPr>
        <w:tab/>
        <w:t xml:space="preserve">Exhibit </w:t>
      </w:r>
      <w:r w:rsidR="00A53CA1">
        <w:rPr>
          <w:rFonts w:cs="Arial"/>
          <w:szCs w:val="24"/>
        </w:rPr>
        <w:t>7</w:t>
      </w:r>
    </w:p>
    <w:p w14:paraId="2C1E8E07" w14:textId="2C1E3626" w:rsidR="003627D2" w:rsidRPr="002C4E36" w:rsidRDefault="003627D2" w:rsidP="002C4E36">
      <w:pPr>
        <w:tabs>
          <w:tab w:val="left" w:pos="1440"/>
          <w:tab w:val="right" w:leader="dot" w:pos="10710"/>
        </w:tabs>
        <w:spacing w:before="60" w:after="60" w:line="23" w:lineRule="atLeast"/>
        <w:ind w:left="720"/>
      </w:pPr>
      <w:r>
        <w:rPr>
          <w:rFonts w:cs="Arial"/>
          <w:szCs w:val="24"/>
        </w:rPr>
        <w:fldChar w:fldCharType="begin">
          <w:ffData>
            <w:name w:val="Check6"/>
            <w:enabled/>
            <w:calcOnExit w:val="0"/>
            <w:checkBox>
              <w:sizeAuto/>
              <w:default w:val="0"/>
            </w:checkBox>
          </w:ffData>
        </w:fldChar>
      </w:r>
      <w:r>
        <w:rPr>
          <w:rFonts w:cs="Arial"/>
          <w:szCs w:val="24"/>
        </w:rPr>
        <w:instrText xml:space="preserve"> FORMCHECKBOX </w:instrText>
      </w:r>
      <w:r w:rsidR="00983495">
        <w:rPr>
          <w:rFonts w:cs="Arial"/>
          <w:szCs w:val="24"/>
        </w:rPr>
      </w:r>
      <w:r w:rsidR="00983495">
        <w:rPr>
          <w:rFonts w:cs="Arial"/>
          <w:szCs w:val="24"/>
        </w:rPr>
        <w:fldChar w:fldCharType="separate"/>
      </w:r>
      <w:r>
        <w:rPr>
          <w:rFonts w:cs="Arial"/>
          <w:szCs w:val="24"/>
        </w:rPr>
        <w:fldChar w:fldCharType="end"/>
      </w:r>
      <w:r>
        <w:rPr>
          <w:rFonts w:cs="Arial"/>
          <w:szCs w:val="24"/>
        </w:rPr>
        <w:tab/>
      </w:r>
      <w:r w:rsidR="006B0CD1">
        <w:rPr>
          <w:rFonts w:cs="Arial"/>
          <w:szCs w:val="24"/>
        </w:rPr>
        <w:t>(</w:t>
      </w:r>
      <w:r w:rsidRPr="006B0CD1">
        <w:rPr>
          <w:rFonts w:cs="Arial"/>
          <w:color w:val="FF0000"/>
          <w:szCs w:val="24"/>
        </w:rPr>
        <w:t>Additional</w:t>
      </w:r>
      <w:r w:rsidRPr="002C4E36">
        <w:rPr>
          <w:color w:val="FF0000"/>
        </w:rPr>
        <w:t xml:space="preserve"> Exhibits </w:t>
      </w:r>
      <w:r w:rsidRPr="006B0CD1">
        <w:rPr>
          <w:rFonts w:cs="Arial"/>
          <w:color w:val="FF0000"/>
          <w:szCs w:val="24"/>
        </w:rPr>
        <w:t>TBD</w:t>
      </w:r>
      <w:r w:rsidR="006B0CD1">
        <w:rPr>
          <w:rFonts w:cs="Arial"/>
          <w:color w:val="FF0000"/>
          <w:szCs w:val="24"/>
        </w:rPr>
        <w:t>)</w:t>
      </w:r>
      <w:r>
        <w:rPr>
          <w:rFonts w:cs="Arial"/>
          <w:szCs w:val="24"/>
        </w:rPr>
        <w:tab/>
      </w:r>
      <w:r w:rsidRPr="00E72C64">
        <w:rPr>
          <w:rFonts w:cs="Arial"/>
          <w:color w:val="FF0000"/>
          <w:szCs w:val="24"/>
        </w:rPr>
        <w:t xml:space="preserve">Exhibit </w:t>
      </w:r>
      <w:r w:rsidR="009268F2" w:rsidRPr="00E72C64">
        <w:rPr>
          <w:rFonts w:cs="Arial"/>
          <w:color w:val="FF0000"/>
          <w:szCs w:val="24"/>
        </w:rPr>
        <w:t>TBD</w:t>
      </w:r>
    </w:p>
    <w:p w14:paraId="2B3B7D95" w14:textId="77777777" w:rsidR="00B647A5" w:rsidRDefault="00FF7A7C" w:rsidP="00B90238">
      <w:pPr>
        <w:keepNext/>
        <w:keepLines/>
        <w:spacing w:before="180" w:after="60" w:line="23" w:lineRule="atLeast"/>
        <w:ind w:left="720" w:hanging="720"/>
        <w:rPr>
          <w:rFonts w:cs="Arial"/>
          <w:szCs w:val="24"/>
        </w:rPr>
      </w:pPr>
      <w:bookmarkStart w:id="5" w:name="Check12"/>
      <w:bookmarkStart w:id="6" w:name="_Toc266340387"/>
      <w:bookmarkEnd w:id="3"/>
      <w:r>
        <w:rPr>
          <w:rFonts w:cs="Arial"/>
          <w:szCs w:val="24"/>
        </w:rPr>
        <w:t>II.</w:t>
      </w:r>
      <w:r>
        <w:rPr>
          <w:rFonts w:cs="Arial"/>
          <w:szCs w:val="24"/>
        </w:rPr>
        <w:tab/>
      </w:r>
      <w:r w:rsidR="00B647A5">
        <w:rPr>
          <w:rFonts w:cs="Arial"/>
          <w:szCs w:val="24"/>
        </w:rPr>
        <w:t>ORDER OF PREC</w:t>
      </w:r>
      <w:r w:rsidR="004866E4">
        <w:rPr>
          <w:rFonts w:cs="Arial"/>
          <w:szCs w:val="24"/>
        </w:rPr>
        <w:t>EDEN</w:t>
      </w:r>
      <w:r w:rsidR="007B50E0">
        <w:rPr>
          <w:rFonts w:cs="Arial"/>
          <w:szCs w:val="24"/>
        </w:rPr>
        <w:t>CE</w:t>
      </w:r>
    </w:p>
    <w:p w14:paraId="244D8B35" w14:textId="77777777" w:rsidR="000C1DC5" w:rsidRPr="000C1DC5" w:rsidRDefault="000C1DC5" w:rsidP="00B90238">
      <w:pPr>
        <w:keepNext/>
        <w:keepLines/>
        <w:spacing w:after="0" w:line="23" w:lineRule="atLeast"/>
        <w:ind w:left="720"/>
        <w:rPr>
          <w:rFonts w:cs="Arial"/>
          <w:szCs w:val="24"/>
        </w:rPr>
      </w:pPr>
      <w:r w:rsidRPr="000C1DC5">
        <w:rPr>
          <w:rFonts w:cs="Arial"/>
          <w:szCs w:val="24"/>
        </w:rPr>
        <w:t>In the event of a conflict, the following order of precedence shall apply:</w:t>
      </w:r>
    </w:p>
    <w:p w14:paraId="4DE22E12" w14:textId="77777777" w:rsidR="000C1DC5" w:rsidRPr="000C1DC5" w:rsidRDefault="00E30B4A" w:rsidP="002C4E36">
      <w:pPr>
        <w:numPr>
          <w:ilvl w:val="3"/>
          <w:numId w:val="13"/>
        </w:numPr>
        <w:suppressAutoHyphens/>
        <w:spacing w:before="120" w:after="60" w:line="23" w:lineRule="atLeast"/>
        <w:ind w:left="1253"/>
        <w:outlineLvl w:val="3"/>
        <w:rPr>
          <w:szCs w:val="24"/>
          <w:lang w:bidi="ar-SA"/>
        </w:rPr>
      </w:pPr>
      <w:r>
        <w:rPr>
          <w:szCs w:val="24"/>
          <w:lang w:bidi="ar-SA"/>
        </w:rPr>
        <w:t xml:space="preserve">Contract </w:t>
      </w:r>
      <w:r w:rsidR="000C1DC5" w:rsidRPr="000C1DC5">
        <w:rPr>
          <w:szCs w:val="24"/>
          <w:lang w:bidi="ar-SA"/>
        </w:rPr>
        <w:t>Amendment(s)</w:t>
      </w:r>
    </w:p>
    <w:p w14:paraId="790E3CC1" w14:textId="77777777" w:rsidR="000C1DC5" w:rsidRPr="000C1DC5" w:rsidRDefault="000C1DC5" w:rsidP="007F53D6">
      <w:pPr>
        <w:numPr>
          <w:ilvl w:val="3"/>
          <w:numId w:val="13"/>
        </w:numPr>
        <w:suppressAutoHyphens/>
        <w:spacing w:before="60" w:after="60" w:line="23" w:lineRule="atLeast"/>
        <w:ind w:left="1253"/>
        <w:outlineLvl w:val="3"/>
        <w:rPr>
          <w:szCs w:val="24"/>
          <w:lang w:bidi="ar-SA"/>
        </w:rPr>
      </w:pPr>
      <w:r w:rsidRPr="000C1DC5">
        <w:rPr>
          <w:szCs w:val="24"/>
          <w:lang w:bidi="ar-SA"/>
        </w:rPr>
        <w:t>Contract, with its Exhibits as noted above</w:t>
      </w:r>
    </w:p>
    <w:p w14:paraId="323DBE9C" w14:textId="0948562D" w:rsidR="000C1DC5" w:rsidRPr="000C1DC5" w:rsidRDefault="000C1DC5" w:rsidP="002C4E36">
      <w:pPr>
        <w:numPr>
          <w:ilvl w:val="3"/>
          <w:numId w:val="13"/>
        </w:numPr>
        <w:suppressAutoHyphens/>
        <w:spacing w:before="60" w:after="60" w:line="23" w:lineRule="atLeast"/>
        <w:ind w:left="1253"/>
        <w:outlineLvl w:val="3"/>
        <w:rPr>
          <w:szCs w:val="24"/>
          <w:lang w:bidi="ar-SA"/>
        </w:rPr>
      </w:pPr>
      <w:r w:rsidRPr="000C1DC5">
        <w:rPr>
          <w:szCs w:val="24"/>
          <w:lang w:bidi="ar-SA"/>
        </w:rPr>
        <w:t>Request for Proposal (if applicable - as modified by any addenda)</w:t>
      </w:r>
    </w:p>
    <w:p w14:paraId="05C64250" w14:textId="4A8E5C9F" w:rsidR="000C1DC5" w:rsidRPr="000C1DC5" w:rsidRDefault="000C1DC5" w:rsidP="007F53D6">
      <w:pPr>
        <w:numPr>
          <w:ilvl w:val="3"/>
          <w:numId w:val="13"/>
        </w:numPr>
        <w:suppressAutoHyphens/>
        <w:spacing w:before="60" w:after="60" w:line="23" w:lineRule="atLeast"/>
        <w:ind w:left="1253"/>
        <w:outlineLvl w:val="3"/>
        <w:rPr>
          <w:szCs w:val="24"/>
          <w:lang w:bidi="ar-SA"/>
        </w:rPr>
      </w:pPr>
      <w:r w:rsidRPr="000C1DC5">
        <w:rPr>
          <w:szCs w:val="24"/>
          <w:lang w:bidi="ar-SA"/>
        </w:rPr>
        <w:t>Best and Final Offer (</w:t>
      </w:r>
      <w:r w:rsidR="00150853" w:rsidRPr="00BF5418">
        <w:rPr>
          <w:color w:val="FF0000"/>
          <w:szCs w:val="24"/>
          <w:lang w:bidi="ar-SA"/>
        </w:rPr>
        <w:t>IF APPLICABLE</w:t>
      </w:r>
      <w:r w:rsidRPr="000C1DC5">
        <w:rPr>
          <w:szCs w:val="24"/>
          <w:lang w:bidi="ar-SA"/>
        </w:rPr>
        <w:t>)</w:t>
      </w:r>
    </w:p>
    <w:p w14:paraId="21EAB029" w14:textId="62FED3C7" w:rsidR="000C1DC5" w:rsidRPr="000C1DC5" w:rsidRDefault="000C1DC5" w:rsidP="002C4E36">
      <w:pPr>
        <w:numPr>
          <w:ilvl w:val="3"/>
          <w:numId w:val="13"/>
        </w:numPr>
        <w:suppressAutoHyphens/>
        <w:spacing w:before="60" w:after="60" w:line="23" w:lineRule="atLeast"/>
        <w:ind w:left="1253"/>
        <w:outlineLvl w:val="3"/>
        <w:rPr>
          <w:szCs w:val="24"/>
          <w:lang w:bidi="ar-SA"/>
        </w:rPr>
      </w:pPr>
      <w:r w:rsidRPr="000C1DC5">
        <w:rPr>
          <w:szCs w:val="24"/>
          <w:lang w:bidi="ar-SA"/>
        </w:rPr>
        <w:t>Contractor's Proposal (if applicable)</w:t>
      </w:r>
    </w:p>
    <w:bookmarkEnd w:id="5"/>
    <w:p w14:paraId="4374D81B" w14:textId="449B8C9F" w:rsidR="001444E8" w:rsidRPr="002C4E36" w:rsidRDefault="00955F77" w:rsidP="002C4E36">
      <w:pPr>
        <w:keepNext/>
        <w:keepLines/>
        <w:spacing w:before="180" w:after="60" w:line="23" w:lineRule="atLeast"/>
        <w:ind w:left="720" w:hanging="720"/>
      </w:pPr>
      <w:r>
        <w:rPr>
          <w:rFonts w:cs="Arial"/>
          <w:szCs w:val="24"/>
        </w:rPr>
        <w:t>I</w:t>
      </w:r>
      <w:r w:rsidR="00FF7A7C">
        <w:rPr>
          <w:rFonts w:cs="Arial"/>
          <w:szCs w:val="24"/>
        </w:rPr>
        <w:t>II</w:t>
      </w:r>
      <w:r w:rsidR="001444E8" w:rsidRPr="002C4E36">
        <w:t>.</w:t>
      </w:r>
      <w:r w:rsidR="001444E8" w:rsidRPr="002C4E36">
        <w:tab/>
        <w:t>CONTRACT TERM</w:t>
      </w:r>
    </w:p>
    <w:p w14:paraId="74935B06" w14:textId="14C6A75D" w:rsidR="006D5D17" w:rsidRPr="002C4E36" w:rsidRDefault="006D5D17" w:rsidP="002C4E36">
      <w:pPr>
        <w:tabs>
          <w:tab w:val="left" w:pos="1440"/>
          <w:tab w:val="left" w:pos="10440"/>
        </w:tabs>
        <w:spacing w:line="23" w:lineRule="atLeast"/>
        <w:ind w:left="720"/>
      </w:pPr>
      <w:r w:rsidRPr="00B647A5">
        <w:rPr>
          <w:rFonts w:cs="Arial"/>
          <w:szCs w:val="24"/>
          <w:lang w:bidi="ar-SA"/>
        </w:rPr>
        <w:t xml:space="preserve">This Contract shall be effective when countersigned by King County </w:t>
      </w:r>
      <w:r w:rsidRPr="006B0CD1">
        <w:rPr>
          <w:rFonts w:cs="Arial"/>
          <w:szCs w:val="24"/>
          <w:lang w:bidi="ar-SA"/>
        </w:rPr>
        <w:t xml:space="preserve">and shall expire </w:t>
      </w:r>
      <w:r w:rsidR="00B36FEB">
        <w:rPr>
          <w:u w:val="single"/>
          <w:shd w:val="clear" w:color="auto" w:fill="E6E6E6"/>
        </w:rPr>
        <w:t>_      __</w:t>
      </w:r>
      <w:r w:rsidR="00B36FEB">
        <w:rPr>
          <w:color w:val="FF0000"/>
          <w:szCs w:val="24"/>
        </w:rPr>
        <w:t xml:space="preserve"> </w:t>
      </w:r>
      <w:r w:rsidR="006B0CD1" w:rsidRPr="00B36FEB">
        <w:rPr>
          <w:szCs w:val="24"/>
        </w:rPr>
        <w:t>(</w:t>
      </w:r>
      <w:r w:rsidR="00B36FEB" w:rsidRPr="00B36FEB">
        <w:rPr>
          <w:u w:val="single"/>
          <w:shd w:val="clear" w:color="auto" w:fill="E6E6E6"/>
        </w:rPr>
        <w:t>___</w:t>
      </w:r>
      <w:r w:rsidR="006B0CD1" w:rsidRPr="00B36FEB">
        <w:rPr>
          <w:szCs w:val="24"/>
        </w:rPr>
        <w:t>)</w:t>
      </w:r>
      <w:r w:rsidR="006B0CD1" w:rsidRPr="006B0CD1">
        <w:rPr>
          <w:szCs w:val="24"/>
        </w:rPr>
        <w:t xml:space="preserve"> years</w:t>
      </w:r>
      <w:r w:rsidRPr="006B0CD1">
        <w:rPr>
          <w:rFonts w:cs="Arial"/>
          <w:szCs w:val="24"/>
          <w:lang w:bidi="ar-SA"/>
        </w:rPr>
        <w:t xml:space="preserve"> </w:t>
      </w:r>
      <w:r w:rsidRPr="00B647A5">
        <w:rPr>
          <w:rFonts w:cs="Arial"/>
          <w:szCs w:val="24"/>
          <w:lang w:bidi="ar-SA"/>
        </w:rPr>
        <w:t xml:space="preserve">after </w:t>
      </w:r>
      <w:r w:rsidR="00BA55C2" w:rsidRPr="00B647A5">
        <w:rPr>
          <w:rFonts w:cs="Arial"/>
          <w:szCs w:val="24"/>
          <w:lang w:bidi="ar-SA"/>
        </w:rPr>
        <w:t xml:space="preserve">the County signs the </w:t>
      </w:r>
      <w:r w:rsidRPr="00B647A5">
        <w:rPr>
          <w:rFonts w:cs="Arial"/>
          <w:szCs w:val="24"/>
          <w:lang w:bidi="ar-SA"/>
        </w:rPr>
        <w:t xml:space="preserve">Contract, unless extended or terminated earlier pursuant to the terms </w:t>
      </w:r>
      <w:r w:rsidRPr="00CC2657">
        <w:rPr>
          <w:rFonts w:cs="Arial"/>
          <w:szCs w:val="24"/>
          <w:lang w:bidi="ar-SA"/>
        </w:rPr>
        <w:t xml:space="preserve">and conditions of this Contract. The Warranty Period begins at Final Acceptance and continues for a period of twelve (12) months. Upon </w:t>
      </w:r>
      <w:r w:rsidR="00E26EC1">
        <w:rPr>
          <w:rFonts w:cs="Arial"/>
          <w:szCs w:val="24"/>
          <w:lang w:bidi="ar-SA"/>
        </w:rPr>
        <w:t>Final Acceptance</w:t>
      </w:r>
      <w:r w:rsidR="002B2958">
        <w:rPr>
          <w:rFonts w:cs="Arial"/>
          <w:szCs w:val="24"/>
          <w:lang w:bidi="ar-SA"/>
        </w:rPr>
        <w:t xml:space="preserve"> or commencement of payment</w:t>
      </w:r>
      <w:r w:rsidR="00E26EC1">
        <w:rPr>
          <w:rFonts w:cs="Arial"/>
          <w:szCs w:val="24"/>
          <w:lang w:bidi="ar-SA"/>
        </w:rPr>
        <w:t>,</w:t>
      </w:r>
      <w:r w:rsidR="002B2958">
        <w:rPr>
          <w:rFonts w:cs="Arial"/>
          <w:szCs w:val="24"/>
          <w:lang w:bidi="ar-SA"/>
        </w:rPr>
        <w:t xml:space="preserve"> whichever is earlier,</w:t>
      </w:r>
      <w:r w:rsidR="00E26EC1">
        <w:rPr>
          <w:rFonts w:cs="Arial"/>
          <w:szCs w:val="24"/>
          <w:lang w:bidi="ar-SA"/>
        </w:rPr>
        <w:t xml:space="preserve"> </w:t>
      </w:r>
      <w:r w:rsidR="00046C4A" w:rsidRPr="00046C4A">
        <w:rPr>
          <w:rFonts w:cs="Arial"/>
          <w:szCs w:val="24"/>
          <w:lang w:bidi="ar-SA"/>
        </w:rPr>
        <w:t xml:space="preserve">the </w:t>
      </w:r>
      <w:r w:rsidR="004866E4">
        <w:rPr>
          <w:rFonts w:cs="Arial"/>
          <w:szCs w:val="24"/>
          <w:lang w:bidi="ar-SA"/>
        </w:rPr>
        <w:t>Service Level</w:t>
      </w:r>
      <w:r w:rsidR="00046C4A" w:rsidRPr="00046C4A">
        <w:rPr>
          <w:rFonts w:cs="Arial"/>
          <w:szCs w:val="24"/>
          <w:lang w:bidi="ar-SA"/>
        </w:rPr>
        <w:t xml:space="preserve"> Agreement begins and continues unless terminated</w:t>
      </w:r>
      <w:r w:rsidR="00582D12">
        <w:rPr>
          <w:rFonts w:cs="Arial"/>
          <w:szCs w:val="24"/>
          <w:lang w:bidi="ar-SA"/>
        </w:rPr>
        <w:t xml:space="preserve"> as</w:t>
      </w:r>
      <w:r w:rsidRPr="00CC2657">
        <w:rPr>
          <w:rFonts w:cs="Arial"/>
          <w:szCs w:val="24"/>
          <w:lang w:bidi="ar-SA"/>
        </w:rPr>
        <w:t xml:space="preserve"> described in this Contract. </w:t>
      </w:r>
      <w:r w:rsidR="004866E4" w:rsidRPr="004866E4">
        <w:rPr>
          <w:rFonts w:cs="Arial"/>
          <w:szCs w:val="24"/>
          <w:lang w:bidi="ar-SA"/>
        </w:rPr>
        <w:t>The maximum term for this Contract, consisting of the initial term plus extensions</w:t>
      </w:r>
      <w:r w:rsidR="004866E4" w:rsidRPr="006B0CD1">
        <w:rPr>
          <w:rFonts w:cs="Arial"/>
          <w:szCs w:val="24"/>
          <w:lang w:bidi="ar-SA"/>
        </w:rPr>
        <w:t xml:space="preserve">, is </w:t>
      </w:r>
      <w:r w:rsidR="00B36FEB">
        <w:rPr>
          <w:u w:val="single"/>
          <w:shd w:val="clear" w:color="auto" w:fill="E6E6E6"/>
        </w:rPr>
        <w:t>___</w:t>
      </w:r>
      <w:r w:rsidR="004866E4" w:rsidRPr="00152812">
        <w:rPr>
          <w:rFonts w:cs="Arial"/>
          <w:color w:val="FF0000"/>
          <w:szCs w:val="24"/>
          <w:lang w:bidi="ar-SA"/>
        </w:rPr>
        <w:t xml:space="preserve"> </w:t>
      </w:r>
      <w:r w:rsidR="004866E4" w:rsidRPr="006B0CD1">
        <w:rPr>
          <w:rFonts w:cs="Arial"/>
          <w:szCs w:val="24"/>
          <w:lang w:bidi="ar-SA"/>
        </w:rPr>
        <w:t xml:space="preserve">years.  </w:t>
      </w:r>
      <w:r w:rsidR="000831AA" w:rsidRPr="000831AA">
        <w:rPr>
          <w:rFonts w:cs="Arial"/>
          <w:szCs w:val="24"/>
        </w:rPr>
        <w:t xml:space="preserve">Any </w:t>
      </w:r>
      <w:r w:rsidR="000831AA" w:rsidRPr="000831AA">
        <w:rPr>
          <w:rFonts w:cs="Arial"/>
          <w:szCs w:val="24"/>
          <w:lang w:bidi="ar-SA"/>
        </w:rPr>
        <w:t>Software License provided under this Contract shall be perpetual</w:t>
      </w:r>
      <w:r w:rsidRPr="00CC2657">
        <w:rPr>
          <w:rFonts w:cs="Arial"/>
          <w:szCs w:val="24"/>
          <w:lang w:bidi="ar-SA"/>
        </w:rPr>
        <w:t>.</w:t>
      </w:r>
    </w:p>
    <w:p w14:paraId="5417DF81" w14:textId="77777777" w:rsidR="001444E8" w:rsidRPr="002C4E36" w:rsidRDefault="00FF7A7C" w:rsidP="008C1DC1">
      <w:pPr>
        <w:keepNext/>
        <w:spacing w:before="180" w:after="120" w:line="23" w:lineRule="atLeast"/>
      </w:pPr>
      <w:r w:rsidRPr="002C4E36">
        <w:lastRenderedPageBreak/>
        <w:t>I</w:t>
      </w:r>
      <w:r w:rsidR="000C1DC5" w:rsidRPr="002C4E36">
        <w:t>V</w:t>
      </w:r>
      <w:r w:rsidR="001444E8" w:rsidRPr="003632E7">
        <w:t>.</w:t>
      </w:r>
      <w:r w:rsidR="001444E8" w:rsidRPr="00B017D4">
        <w:rPr>
          <w:rFonts w:cs="Arial"/>
          <w:szCs w:val="24"/>
        </w:rPr>
        <w:t xml:space="preserve">  </w:t>
      </w:r>
      <w:r w:rsidR="001444E8" w:rsidRPr="002C4E36">
        <w:tab/>
        <w:t>ACKNOWLEDGEMENT</w:t>
      </w:r>
      <w:r w:rsidR="00CE655C">
        <w:rPr>
          <w:rFonts w:cs="Arial"/>
          <w:szCs w:val="24"/>
        </w:rPr>
        <w:t>, MERGER,</w:t>
      </w:r>
      <w:r w:rsidR="001444E8" w:rsidRPr="002C4E36">
        <w:t xml:space="preserve"> AND AUTHORITY</w:t>
      </w:r>
    </w:p>
    <w:p w14:paraId="32E6281D" w14:textId="77777777" w:rsidR="001444E8" w:rsidRPr="00B017D4" w:rsidRDefault="001444E8" w:rsidP="008C1DC1">
      <w:pPr>
        <w:keepNext/>
        <w:spacing w:line="23" w:lineRule="atLeast"/>
        <w:ind w:left="720"/>
      </w:pPr>
      <w:r w:rsidRPr="003632E7">
        <w:t>The p</w:t>
      </w:r>
      <w:r w:rsidRPr="00B017D4">
        <w:t xml:space="preserve">arties acknowledge that they have consulted with their respective attorneys and have had the opportunity to review this </w:t>
      </w:r>
      <w:r>
        <w:t>Contrac</w:t>
      </w:r>
      <w:r w:rsidRPr="00B017D4">
        <w:t xml:space="preserve">t.  Therefore, the </w:t>
      </w:r>
      <w:r>
        <w:t>p</w:t>
      </w:r>
      <w:r w:rsidRPr="00B017D4">
        <w:t>arties ex</w:t>
      </w:r>
      <w:r>
        <w:t>pressly agree that this Contrac</w:t>
      </w:r>
      <w:r w:rsidRPr="00B017D4">
        <w:t xml:space="preserve">t shall be given full force and effect according to each and all of its express terms and provisions and the rule of construction that any ambiguities are to be resolved against the drafting party shall not be employed in the interpretation of this </w:t>
      </w:r>
      <w:r>
        <w:t>Contract</w:t>
      </w:r>
      <w:r w:rsidRPr="00B017D4">
        <w:t xml:space="preserve">.  </w:t>
      </w:r>
    </w:p>
    <w:p w14:paraId="429DA89E" w14:textId="77777777" w:rsidR="00CE655C" w:rsidRPr="00126002" w:rsidRDefault="00CE655C" w:rsidP="00CE655C">
      <w:pPr>
        <w:spacing w:before="180" w:line="300" w:lineRule="exact"/>
        <w:ind w:left="720"/>
        <w:rPr>
          <w:rFonts w:cs="Arial"/>
          <w:iCs/>
          <w:color w:val="2E3137"/>
          <w:szCs w:val="24"/>
        </w:rPr>
      </w:pPr>
      <w:r w:rsidRPr="00126002">
        <w:rPr>
          <w:rFonts w:cs="Arial"/>
          <w:iCs/>
          <w:color w:val="2E3137"/>
          <w:szCs w:val="24"/>
        </w:rPr>
        <w:t xml:space="preserve">This Contract constitutes the entire agreement and understanding between the parties hereto and supersedes any and </w:t>
      </w:r>
      <w:r w:rsidRPr="00241509">
        <w:rPr>
          <w:rFonts w:cs="Arial"/>
          <w:iCs/>
          <w:szCs w:val="24"/>
        </w:rPr>
        <w:t>all prior agreements and understandings, oral or written, relating to the subject matter hereof</w:t>
      </w:r>
      <w:r w:rsidRPr="00126002">
        <w:rPr>
          <w:rFonts w:cs="Arial"/>
          <w:iCs/>
          <w:color w:val="2E3137"/>
          <w:szCs w:val="24"/>
        </w:rPr>
        <w:t xml:space="preserve">. </w:t>
      </w:r>
      <w:r w:rsidR="006765B0">
        <w:rPr>
          <w:rFonts w:cs="Arial"/>
          <w:iCs/>
          <w:color w:val="2E3137"/>
          <w:szCs w:val="24"/>
        </w:rPr>
        <w:t xml:space="preserve"> </w:t>
      </w:r>
      <w:r w:rsidR="006765B0" w:rsidRPr="00241509">
        <w:rPr>
          <w:rFonts w:cs="Arial"/>
          <w:iCs/>
          <w:color w:val="2E3137"/>
          <w:szCs w:val="24"/>
        </w:rPr>
        <w:t>Any terms or conditions in Contractor’s purchase order or any other document issued by Contractor are void and of no force and effect.</w:t>
      </w:r>
    </w:p>
    <w:p w14:paraId="355A8533" w14:textId="77777777" w:rsidR="001444E8" w:rsidRPr="00B017D4" w:rsidRDefault="001444E8" w:rsidP="008C1DC1">
      <w:pPr>
        <w:spacing w:before="180" w:line="23" w:lineRule="atLeast"/>
        <w:ind w:left="720"/>
      </w:pPr>
      <w:r w:rsidRPr="002C4E36">
        <w:t>The p</w:t>
      </w:r>
      <w:r w:rsidRPr="003632E7">
        <w:t xml:space="preserve">arties executing this </w:t>
      </w:r>
      <w:r>
        <w:t>Contrac</w:t>
      </w:r>
      <w:r w:rsidRPr="00B017D4">
        <w:t xml:space="preserve">t have authority to sign and bind its represented party to this </w:t>
      </w:r>
      <w:r>
        <w:t>Contrac</w:t>
      </w:r>
      <w:r w:rsidRPr="00B017D4">
        <w:t>t.</w:t>
      </w:r>
    </w:p>
    <w:tbl>
      <w:tblPr>
        <w:tblW w:w="10827" w:type="dxa"/>
        <w:tblLook w:val="01E0" w:firstRow="1" w:lastRow="1" w:firstColumn="1" w:lastColumn="1" w:noHBand="0" w:noVBand="0"/>
      </w:tblPr>
      <w:tblGrid>
        <w:gridCol w:w="1728"/>
        <w:gridCol w:w="3483"/>
        <w:gridCol w:w="306"/>
        <w:gridCol w:w="234"/>
        <w:gridCol w:w="1323"/>
        <w:gridCol w:w="3663"/>
        <w:gridCol w:w="90"/>
      </w:tblGrid>
      <w:tr w:rsidR="001444E8" w:rsidRPr="001924F3" w14:paraId="64D6EEFF" w14:textId="77777777" w:rsidTr="008C1DC1">
        <w:trPr>
          <w:gridAfter w:val="1"/>
          <w:wAfter w:w="90" w:type="dxa"/>
          <w:trHeight w:val="639"/>
        </w:trPr>
        <w:tc>
          <w:tcPr>
            <w:tcW w:w="5211" w:type="dxa"/>
            <w:gridSpan w:val="2"/>
            <w:tcBorders>
              <w:bottom w:val="single" w:sz="4" w:space="0" w:color="auto"/>
            </w:tcBorders>
          </w:tcPr>
          <w:bookmarkEnd w:id="6"/>
          <w:p w14:paraId="6CB4BA29" w14:textId="02E09EA7" w:rsidR="001444E8" w:rsidRPr="002C4E36" w:rsidRDefault="00236C5B" w:rsidP="008C1DC1">
            <w:pPr>
              <w:keepNext/>
              <w:keepLines/>
              <w:spacing w:before="180" w:after="240" w:line="240" w:lineRule="auto"/>
              <w:rPr>
                <w:b/>
              </w:rPr>
            </w:pPr>
            <w:r>
              <w:rPr>
                <w:b/>
              </w:rPr>
              <w:t>COMPANY NAME</w:t>
            </w:r>
          </w:p>
        </w:tc>
        <w:tc>
          <w:tcPr>
            <w:tcW w:w="306" w:type="dxa"/>
          </w:tcPr>
          <w:p w14:paraId="6C569F6B" w14:textId="77777777" w:rsidR="001444E8" w:rsidRPr="003632E7" w:rsidRDefault="001444E8" w:rsidP="008C1DC1">
            <w:pPr>
              <w:keepNext/>
              <w:keepLines/>
              <w:spacing w:before="180" w:after="240"/>
            </w:pPr>
          </w:p>
        </w:tc>
        <w:tc>
          <w:tcPr>
            <w:tcW w:w="5220" w:type="dxa"/>
            <w:gridSpan w:val="3"/>
            <w:tcBorders>
              <w:bottom w:val="single" w:sz="4" w:space="0" w:color="auto"/>
            </w:tcBorders>
          </w:tcPr>
          <w:p w14:paraId="522EB4B2" w14:textId="375FDFF9" w:rsidR="001444E8" w:rsidRPr="0037394A" w:rsidRDefault="001444E8" w:rsidP="008C2E06">
            <w:pPr>
              <w:keepNext/>
              <w:keepLines/>
              <w:spacing w:before="180" w:after="360" w:line="480" w:lineRule="auto"/>
              <w:rPr>
                <w:b/>
              </w:rPr>
            </w:pPr>
            <w:r w:rsidRPr="0037394A">
              <w:rPr>
                <w:b/>
              </w:rPr>
              <w:t>KING COUNTY</w:t>
            </w:r>
            <w:r w:rsidR="002C18A2">
              <w:rPr>
                <w:b/>
              </w:rPr>
              <w:t>, WA</w:t>
            </w:r>
          </w:p>
        </w:tc>
      </w:tr>
      <w:tr w:rsidR="001444E8" w:rsidRPr="001924F3" w14:paraId="22762328" w14:textId="77777777" w:rsidTr="008C1DC1">
        <w:trPr>
          <w:gridAfter w:val="1"/>
          <w:wAfter w:w="90" w:type="dxa"/>
        </w:trPr>
        <w:tc>
          <w:tcPr>
            <w:tcW w:w="5211" w:type="dxa"/>
            <w:gridSpan w:val="2"/>
            <w:tcBorders>
              <w:top w:val="single" w:sz="4" w:space="0" w:color="auto"/>
            </w:tcBorders>
          </w:tcPr>
          <w:p w14:paraId="249BA0C7" w14:textId="77777777" w:rsidR="001444E8" w:rsidRPr="002C4E36" w:rsidRDefault="001444E8" w:rsidP="008C1DC1">
            <w:pPr>
              <w:keepNext/>
              <w:keepLines/>
              <w:spacing w:after="0"/>
            </w:pPr>
            <w:r w:rsidRPr="002C4E36">
              <w:t>Authorized Signature</w:t>
            </w:r>
          </w:p>
        </w:tc>
        <w:tc>
          <w:tcPr>
            <w:tcW w:w="306" w:type="dxa"/>
          </w:tcPr>
          <w:p w14:paraId="0173BA9A" w14:textId="77777777" w:rsidR="001444E8" w:rsidRPr="003632E7" w:rsidRDefault="001444E8" w:rsidP="008C1DC1">
            <w:pPr>
              <w:keepNext/>
              <w:keepLines/>
              <w:spacing w:after="0"/>
            </w:pPr>
          </w:p>
        </w:tc>
        <w:tc>
          <w:tcPr>
            <w:tcW w:w="5220" w:type="dxa"/>
            <w:gridSpan w:val="3"/>
            <w:tcBorders>
              <w:top w:val="single" w:sz="4" w:space="0" w:color="auto"/>
            </w:tcBorders>
          </w:tcPr>
          <w:p w14:paraId="4FCA6449" w14:textId="77777777" w:rsidR="001444E8" w:rsidRPr="0037394A" w:rsidRDefault="001444E8" w:rsidP="008C1DC1">
            <w:pPr>
              <w:keepNext/>
              <w:keepLines/>
              <w:spacing w:after="0"/>
            </w:pPr>
            <w:r w:rsidRPr="0037394A">
              <w:t>Authorized Signature</w:t>
            </w:r>
          </w:p>
        </w:tc>
      </w:tr>
      <w:tr w:rsidR="001444E8" w:rsidRPr="001924F3" w14:paraId="034BE273" w14:textId="77777777" w:rsidTr="008C1DC1">
        <w:trPr>
          <w:gridAfter w:val="1"/>
          <w:wAfter w:w="90" w:type="dxa"/>
          <w:trHeight w:val="414"/>
        </w:trPr>
        <w:tc>
          <w:tcPr>
            <w:tcW w:w="5211" w:type="dxa"/>
            <w:gridSpan w:val="2"/>
            <w:tcBorders>
              <w:bottom w:val="single" w:sz="4" w:space="0" w:color="auto"/>
            </w:tcBorders>
          </w:tcPr>
          <w:p w14:paraId="292F8448" w14:textId="77777777" w:rsidR="001444E8" w:rsidRPr="002C4E36" w:rsidRDefault="001444E8" w:rsidP="008C1DC1">
            <w:pPr>
              <w:keepNext/>
              <w:keepLines/>
              <w:spacing w:before="180" w:after="0" w:line="240" w:lineRule="auto"/>
            </w:pPr>
          </w:p>
        </w:tc>
        <w:tc>
          <w:tcPr>
            <w:tcW w:w="306" w:type="dxa"/>
          </w:tcPr>
          <w:p w14:paraId="1EF29453" w14:textId="77777777" w:rsidR="001444E8" w:rsidRPr="002C4E36" w:rsidRDefault="001444E8" w:rsidP="008C1DC1">
            <w:pPr>
              <w:keepNext/>
              <w:keepLines/>
              <w:spacing w:before="180" w:after="0"/>
            </w:pPr>
          </w:p>
        </w:tc>
        <w:tc>
          <w:tcPr>
            <w:tcW w:w="5220" w:type="dxa"/>
            <w:gridSpan w:val="3"/>
            <w:tcBorders>
              <w:bottom w:val="single" w:sz="4" w:space="0" w:color="auto"/>
            </w:tcBorders>
          </w:tcPr>
          <w:p w14:paraId="5B3109A5" w14:textId="0EE05267" w:rsidR="001444E8" w:rsidRPr="002C4E36" w:rsidRDefault="00694A47" w:rsidP="008C1DC1">
            <w:pPr>
              <w:keepNext/>
              <w:keepLines/>
              <w:spacing w:before="180" w:after="0" w:line="240" w:lineRule="auto"/>
            </w:pPr>
            <w:r>
              <w:rPr>
                <w:rFonts w:cs="Arial"/>
                <w:szCs w:val="24"/>
              </w:rPr>
              <w:t>Tanya Hannah, Chief Information Officer</w:t>
            </w:r>
          </w:p>
        </w:tc>
      </w:tr>
      <w:tr w:rsidR="001444E8" w:rsidRPr="001924F3" w14:paraId="6CF7C0E0" w14:textId="77777777" w:rsidTr="008C1DC1">
        <w:trPr>
          <w:gridAfter w:val="1"/>
          <w:wAfter w:w="90" w:type="dxa"/>
        </w:trPr>
        <w:tc>
          <w:tcPr>
            <w:tcW w:w="5211" w:type="dxa"/>
            <w:gridSpan w:val="2"/>
            <w:tcBorders>
              <w:top w:val="single" w:sz="4" w:space="0" w:color="auto"/>
            </w:tcBorders>
          </w:tcPr>
          <w:p w14:paraId="113B11A6" w14:textId="77777777" w:rsidR="001444E8" w:rsidRPr="002C4E36" w:rsidRDefault="001444E8" w:rsidP="008C1DC1">
            <w:pPr>
              <w:keepNext/>
              <w:keepLines/>
              <w:spacing w:after="0"/>
            </w:pPr>
            <w:r w:rsidRPr="002C4E36">
              <w:t>Name and Title (Print or Type)</w:t>
            </w:r>
          </w:p>
        </w:tc>
        <w:tc>
          <w:tcPr>
            <w:tcW w:w="306" w:type="dxa"/>
          </w:tcPr>
          <w:p w14:paraId="2220C5CE" w14:textId="77777777" w:rsidR="001444E8" w:rsidRPr="003632E7" w:rsidRDefault="001444E8" w:rsidP="008C1DC1">
            <w:pPr>
              <w:keepNext/>
              <w:keepLines/>
              <w:spacing w:after="0"/>
            </w:pPr>
          </w:p>
        </w:tc>
        <w:tc>
          <w:tcPr>
            <w:tcW w:w="5220" w:type="dxa"/>
            <w:gridSpan w:val="3"/>
            <w:tcBorders>
              <w:top w:val="single" w:sz="4" w:space="0" w:color="auto"/>
            </w:tcBorders>
          </w:tcPr>
          <w:p w14:paraId="5E5138AA" w14:textId="77777777" w:rsidR="001444E8" w:rsidRPr="0037394A" w:rsidRDefault="001444E8" w:rsidP="008C1DC1">
            <w:pPr>
              <w:keepNext/>
              <w:keepLines/>
              <w:spacing w:after="0"/>
            </w:pPr>
            <w:r w:rsidRPr="0037394A">
              <w:t>Name and Title (Print or Type)</w:t>
            </w:r>
          </w:p>
        </w:tc>
      </w:tr>
      <w:tr w:rsidR="001444E8" w:rsidRPr="001924F3" w14:paraId="397F44FF" w14:textId="77777777" w:rsidTr="008C1DC1">
        <w:trPr>
          <w:gridAfter w:val="1"/>
          <w:wAfter w:w="90" w:type="dxa"/>
          <w:trHeight w:val="414"/>
        </w:trPr>
        <w:tc>
          <w:tcPr>
            <w:tcW w:w="1728" w:type="dxa"/>
            <w:vAlign w:val="bottom"/>
          </w:tcPr>
          <w:p w14:paraId="77AF3986" w14:textId="77777777" w:rsidR="001444E8" w:rsidRPr="002C4E36" w:rsidRDefault="001444E8" w:rsidP="008C1DC1">
            <w:pPr>
              <w:keepNext/>
              <w:keepLines/>
              <w:spacing w:before="180" w:after="0" w:line="240" w:lineRule="auto"/>
            </w:pPr>
            <w:r w:rsidRPr="002C4E36">
              <w:t>Date Accepted:</w:t>
            </w:r>
          </w:p>
        </w:tc>
        <w:tc>
          <w:tcPr>
            <w:tcW w:w="3483" w:type="dxa"/>
            <w:tcBorders>
              <w:bottom w:val="single" w:sz="4" w:space="0" w:color="auto"/>
            </w:tcBorders>
            <w:vAlign w:val="bottom"/>
          </w:tcPr>
          <w:p w14:paraId="183EB61B" w14:textId="77777777" w:rsidR="001444E8" w:rsidRPr="003632E7" w:rsidRDefault="001444E8" w:rsidP="008C1DC1">
            <w:pPr>
              <w:keepNext/>
              <w:keepLines/>
              <w:spacing w:before="180" w:after="0"/>
            </w:pPr>
          </w:p>
        </w:tc>
        <w:tc>
          <w:tcPr>
            <w:tcW w:w="306" w:type="dxa"/>
          </w:tcPr>
          <w:p w14:paraId="38DCD6FE" w14:textId="77777777" w:rsidR="001444E8" w:rsidRPr="0037394A" w:rsidRDefault="001444E8" w:rsidP="008C1DC1">
            <w:pPr>
              <w:keepNext/>
              <w:keepLines/>
              <w:spacing w:before="180" w:after="0"/>
            </w:pPr>
          </w:p>
        </w:tc>
        <w:tc>
          <w:tcPr>
            <w:tcW w:w="1557" w:type="dxa"/>
            <w:gridSpan w:val="2"/>
            <w:vAlign w:val="bottom"/>
          </w:tcPr>
          <w:p w14:paraId="0B30960F" w14:textId="77777777" w:rsidR="001444E8" w:rsidRPr="0037394A" w:rsidRDefault="001444E8" w:rsidP="008C1DC1">
            <w:pPr>
              <w:keepNext/>
              <w:keepLines/>
              <w:spacing w:before="180" w:after="0" w:line="240" w:lineRule="auto"/>
            </w:pPr>
            <w:r w:rsidRPr="0037394A">
              <w:t>Date Accepted:</w:t>
            </w:r>
          </w:p>
        </w:tc>
        <w:tc>
          <w:tcPr>
            <w:tcW w:w="3663" w:type="dxa"/>
            <w:tcBorders>
              <w:bottom w:val="single" w:sz="4" w:space="0" w:color="auto"/>
            </w:tcBorders>
            <w:vAlign w:val="bottom"/>
          </w:tcPr>
          <w:p w14:paraId="61F9715F" w14:textId="77777777" w:rsidR="001444E8" w:rsidRPr="0037394A" w:rsidRDefault="001444E8" w:rsidP="008C1DC1">
            <w:pPr>
              <w:keepNext/>
              <w:keepLines/>
              <w:spacing w:before="180" w:after="0"/>
            </w:pPr>
          </w:p>
        </w:tc>
      </w:tr>
      <w:tr w:rsidR="001444E8" w:rsidRPr="001924F3" w14:paraId="528D2051" w14:textId="77777777" w:rsidTr="008C1DC1">
        <w:tc>
          <w:tcPr>
            <w:tcW w:w="5211" w:type="dxa"/>
            <w:gridSpan w:val="2"/>
          </w:tcPr>
          <w:p w14:paraId="6286AB4C" w14:textId="77777777" w:rsidR="001444E8" w:rsidRPr="002C4E36" w:rsidRDefault="001444E8" w:rsidP="008C1DC1">
            <w:pPr>
              <w:keepNext/>
              <w:keepLines/>
              <w:spacing w:before="180" w:after="0"/>
            </w:pPr>
          </w:p>
        </w:tc>
        <w:tc>
          <w:tcPr>
            <w:tcW w:w="540" w:type="dxa"/>
            <w:gridSpan w:val="2"/>
          </w:tcPr>
          <w:p w14:paraId="63667972" w14:textId="77777777" w:rsidR="001444E8" w:rsidRPr="002C4E36" w:rsidRDefault="001444E8" w:rsidP="008C1DC1">
            <w:pPr>
              <w:keepNext/>
              <w:keepLines/>
              <w:spacing w:before="180" w:after="0"/>
            </w:pPr>
          </w:p>
        </w:tc>
        <w:tc>
          <w:tcPr>
            <w:tcW w:w="5076" w:type="dxa"/>
            <w:gridSpan w:val="3"/>
            <w:vAlign w:val="bottom"/>
          </w:tcPr>
          <w:p w14:paraId="60B31DDA" w14:textId="3C64192D" w:rsidR="001444E8" w:rsidRPr="0037394A" w:rsidRDefault="001444E8" w:rsidP="008C1DC1">
            <w:pPr>
              <w:keepNext/>
              <w:keepLines/>
              <w:spacing w:after="0"/>
            </w:pPr>
          </w:p>
        </w:tc>
      </w:tr>
    </w:tbl>
    <w:p w14:paraId="170631C6" w14:textId="77777777" w:rsidR="00A95192" w:rsidRDefault="002617DF" w:rsidP="002617DF">
      <w:pPr>
        <w:jc w:val="center"/>
      </w:pPr>
      <w:bookmarkStart w:id="7" w:name="_Toc266340367"/>
      <w:bookmarkStart w:id="8" w:name="_Toc306881225"/>
      <w:r w:rsidRPr="005C6488">
        <w:br w:type="page"/>
      </w:r>
    </w:p>
    <w:sdt>
      <w:sdtPr>
        <w:rPr>
          <w:rFonts w:ascii="Arial" w:eastAsia="Times New Roman" w:hAnsi="Arial" w:cs="Times New Roman"/>
          <w:color w:val="auto"/>
          <w:sz w:val="24"/>
          <w:szCs w:val="22"/>
          <w:lang w:bidi="en-US"/>
        </w:rPr>
        <w:id w:val="1725483823"/>
        <w:docPartObj>
          <w:docPartGallery w:val="Table of Contents"/>
          <w:docPartUnique/>
        </w:docPartObj>
      </w:sdtPr>
      <w:sdtEndPr>
        <w:rPr>
          <w:b/>
          <w:bCs/>
          <w:noProof/>
        </w:rPr>
      </w:sdtEndPr>
      <w:sdtContent>
        <w:p w14:paraId="34A226B9" w14:textId="5889A42F" w:rsidR="00A95192" w:rsidRPr="00A95192" w:rsidRDefault="00A95192">
          <w:pPr>
            <w:pStyle w:val="TOCHeading"/>
            <w:rPr>
              <w:color w:val="auto"/>
            </w:rPr>
          </w:pPr>
          <w:r w:rsidRPr="00A95192">
            <w:rPr>
              <w:color w:val="auto"/>
            </w:rPr>
            <w:t>Table of Contents</w:t>
          </w:r>
        </w:p>
        <w:p w14:paraId="77EF562A" w14:textId="6E7DB729" w:rsidR="00EC4E2A" w:rsidRDefault="00A95192">
          <w:pPr>
            <w:pStyle w:val="TOC1"/>
            <w:rPr>
              <w:rFonts w:asciiTheme="minorHAnsi" w:eastAsiaTheme="minorEastAsia" w:hAnsiTheme="minorHAnsi" w:cstheme="minorBidi"/>
              <w:bCs w:val="0"/>
              <w:caps w:val="0"/>
              <w:sz w:val="22"/>
              <w:lang w:bidi="ar-SA"/>
            </w:rPr>
          </w:pPr>
          <w:r>
            <w:fldChar w:fldCharType="begin"/>
          </w:r>
          <w:r>
            <w:instrText xml:space="preserve"> TOC \o "1-2" \h \z \u </w:instrText>
          </w:r>
          <w:r>
            <w:fldChar w:fldCharType="separate"/>
          </w:r>
          <w:hyperlink w:anchor="_Toc43823535" w:history="1">
            <w:r w:rsidR="00EC4E2A" w:rsidRPr="006768CF">
              <w:rPr>
                <w:rStyle w:val="Hyperlink"/>
                <w:rFonts w:cs="Times New Roman"/>
              </w:rPr>
              <w:t>Section 1</w:t>
            </w:r>
            <w:r w:rsidR="00EC4E2A">
              <w:rPr>
                <w:rFonts w:asciiTheme="minorHAnsi" w:eastAsiaTheme="minorEastAsia" w:hAnsiTheme="minorHAnsi" w:cstheme="minorBidi"/>
                <w:bCs w:val="0"/>
                <w:caps w:val="0"/>
                <w:sz w:val="22"/>
                <w:lang w:bidi="ar-SA"/>
              </w:rPr>
              <w:tab/>
            </w:r>
            <w:r w:rsidR="00EC4E2A" w:rsidRPr="006768CF">
              <w:rPr>
                <w:rStyle w:val="Hyperlink"/>
              </w:rPr>
              <w:t>DEFINITIONS</w:t>
            </w:r>
            <w:r w:rsidR="00EC4E2A">
              <w:rPr>
                <w:webHidden/>
              </w:rPr>
              <w:tab/>
            </w:r>
            <w:r w:rsidR="00EC4E2A">
              <w:rPr>
                <w:webHidden/>
              </w:rPr>
              <w:fldChar w:fldCharType="begin"/>
            </w:r>
            <w:r w:rsidR="00EC4E2A">
              <w:rPr>
                <w:webHidden/>
              </w:rPr>
              <w:instrText xml:space="preserve"> PAGEREF _Toc43823535 \h </w:instrText>
            </w:r>
            <w:r w:rsidR="00EC4E2A">
              <w:rPr>
                <w:webHidden/>
              </w:rPr>
            </w:r>
            <w:r w:rsidR="00EC4E2A">
              <w:rPr>
                <w:webHidden/>
              </w:rPr>
              <w:fldChar w:fldCharType="separate"/>
            </w:r>
            <w:r w:rsidR="00EC4E2A">
              <w:rPr>
                <w:webHidden/>
              </w:rPr>
              <w:t>6</w:t>
            </w:r>
            <w:r w:rsidR="00EC4E2A">
              <w:rPr>
                <w:webHidden/>
              </w:rPr>
              <w:fldChar w:fldCharType="end"/>
            </w:r>
          </w:hyperlink>
        </w:p>
        <w:p w14:paraId="33C96FE9" w14:textId="79062DB6" w:rsidR="00EC4E2A" w:rsidRDefault="00983495">
          <w:pPr>
            <w:pStyle w:val="TOC1"/>
            <w:rPr>
              <w:rFonts w:asciiTheme="minorHAnsi" w:eastAsiaTheme="minorEastAsia" w:hAnsiTheme="minorHAnsi" w:cstheme="minorBidi"/>
              <w:bCs w:val="0"/>
              <w:caps w:val="0"/>
              <w:sz w:val="22"/>
              <w:lang w:bidi="ar-SA"/>
            </w:rPr>
          </w:pPr>
          <w:hyperlink w:anchor="_Toc43823536" w:history="1">
            <w:r w:rsidR="00EC4E2A" w:rsidRPr="006768CF">
              <w:rPr>
                <w:rStyle w:val="Hyperlink"/>
                <w:rFonts w:cs="Times New Roman"/>
              </w:rPr>
              <w:t>Section 2</w:t>
            </w:r>
            <w:r w:rsidR="00EC4E2A">
              <w:rPr>
                <w:rFonts w:asciiTheme="minorHAnsi" w:eastAsiaTheme="minorEastAsia" w:hAnsiTheme="minorHAnsi" w:cstheme="minorBidi"/>
                <w:bCs w:val="0"/>
                <w:caps w:val="0"/>
                <w:sz w:val="22"/>
                <w:lang w:bidi="ar-SA"/>
              </w:rPr>
              <w:tab/>
            </w:r>
            <w:r w:rsidR="00EC4E2A" w:rsidRPr="006768CF">
              <w:rPr>
                <w:rStyle w:val="Hyperlink"/>
              </w:rPr>
              <w:t>GENERAL PROVISIONS</w:t>
            </w:r>
            <w:r w:rsidR="00EC4E2A">
              <w:rPr>
                <w:webHidden/>
              </w:rPr>
              <w:tab/>
            </w:r>
            <w:r w:rsidR="00EC4E2A">
              <w:rPr>
                <w:webHidden/>
              </w:rPr>
              <w:fldChar w:fldCharType="begin"/>
            </w:r>
            <w:r w:rsidR="00EC4E2A">
              <w:rPr>
                <w:webHidden/>
              </w:rPr>
              <w:instrText xml:space="preserve"> PAGEREF _Toc43823536 \h </w:instrText>
            </w:r>
            <w:r w:rsidR="00EC4E2A">
              <w:rPr>
                <w:webHidden/>
              </w:rPr>
            </w:r>
            <w:r w:rsidR="00EC4E2A">
              <w:rPr>
                <w:webHidden/>
              </w:rPr>
              <w:fldChar w:fldCharType="separate"/>
            </w:r>
            <w:r w:rsidR="00EC4E2A">
              <w:rPr>
                <w:webHidden/>
              </w:rPr>
              <w:t>8</w:t>
            </w:r>
            <w:r w:rsidR="00EC4E2A">
              <w:rPr>
                <w:webHidden/>
              </w:rPr>
              <w:fldChar w:fldCharType="end"/>
            </w:r>
          </w:hyperlink>
        </w:p>
        <w:p w14:paraId="51D711CA" w14:textId="38524C59" w:rsidR="00EC4E2A" w:rsidRDefault="00983495">
          <w:pPr>
            <w:pStyle w:val="TOC2"/>
            <w:rPr>
              <w:rFonts w:asciiTheme="minorHAnsi" w:eastAsiaTheme="minorEastAsia" w:hAnsiTheme="minorHAnsi" w:cstheme="minorBidi"/>
              <w:sz w:val="22"/>
              <w:lang w:bidi="ar-SA"/>
            </w:rPr>
          </w:pPr>
          <w:hyperlink w:anchor="_Toc43823537" w:history="1">
            <w:r w:rsidR="00EC4E2A" w:rsidRPr="006768CF">
              <w:rPr>
                <w:rStyle w:val="Hyperlink"/>
              </w:rPr>
              <w:t>2.1</w:t>
            </w:r>
            <w:r w:rsidR="00EC4E2A">
              <w:rPr>
                <w:rFonts w:asciiTheme="minorHAnsi" w:eastAsiaTheme="minorEastAsia" w:hAnsiTheme="minorHAnsi" w:cstheme="minorBidi"/>
                <w:sz w:val="22"/>
                <w:lang w:bidi="ar-SA"/>
              </w:rPr>
              <w:tab/>
            </w:r>
            <w:r w:rsidR="00EC4E2A" w:rsidRPr="006768CF">
              <w:rPr>
                <w:rStyle w:val="Hyperlink"/>
              </w:rPr>
              <w:t>Administration</w:t>
            </w:r>
            <w:r w:rsidR="00EC4E2A">
              <w:rPr>
                <w:webHidden/>
              </w:rPr>
              <w:tab/>
            </w:r>
            <w:r w:rsidR="00EC4E2A">
              <w:rPr>
                <w:webHidden/>
              </w:rPr>
              <w:fldChar w:fldCharType="begin"/>
            </w:r>
            <w:r w:rsidR="00EC4E2A">
              <w:rPr>
                <w:webHidden/>
              </w:rPr>
              <w:instrText xml:space="preserve"> PAGEREF _Toc43823537 \h </w:instrText>
            </w:r>
            <w:r w:rsidR="00EC4E2A">
              <w:rPr>
                <w:webHidden/>
              </w:rPr>
            </w:r>
            <w:r w:rsidR="00EC4E2A">
              <w:rPr>
                <w:webHidden/>
              </w:rPr>
              <w:fldChar w:fldCharType="separate"/>
            </w:r>
            <w:r w:rsidR="00EC4E2A">
              <w:rPr>
                <w:webHidden/>
              </w:rPr>
              <w:t>8</w:t>
            </w:r>
            <w:r w:rsidR="00EC4E2A">
              <w:rPr>
                <w:webHidden/>
              </w:rPr>
              <w:fldChar w:fldCharType="end"/>
            </w:r>
          </w:hyperlink>
        </w:p>
        <w:p w14:paraId="42D24B8C" w14:textId="15B29E6E" w:rsidR="00EC4E2A" w:rsidRDefault="00983495">
          <w:pPr>
            <w:pStyle w:val="TOC2"/>
            <w:rPr>
              <w:rFonts w:asciiTheme="minorHAnsi" w:eastAsiaTheme="minorEastAsia" w:hAnsiTheme="minorHAnsi" w:cstheme="minorBidi"/>
              <w:sz w:val="22"/>
              <w:lang w:bidi="ar-SA"/>
            </w:rPr>
          </w:pPr>
          <w:hyperlink w:anchor="_Toc43823538" w:history="1">
            <w:r w:rsidR="00EC4E2A" w:rsidRPr="006768CF">
              <w:rPr>
                <w:rStyle w:val="Hyperlink"/>
              </w:rPr>
              <w:t>2.2</w:t>
            </w:r>
            <w:r w:rsidR="00EC4E2A">
              <w:rPr>
                <w:rFonts w:asciiTheme="minorHAnsi" w:eastAsiaTheme="minorEastAsia" w:hAnsiTheme="minorHAnsi" w:cstheme="minorBidi"/>
                <w:sz w:val="22"/>
                <w:lang w:bidi="ar-SA"/>
              </w:rPr>
              <w:tab/>
            </w:r>
            <w:r w:rsidR="00EC4E2A" w:rsidRPr="006768CF">
              <w:rPr>
                <w:rStyle w:val="Hyperlink"/>
              </w:rPr>
              <w:t>Acceptance of Work</w:t>
            </w:r>
            <w:r w:rsidR="00EC4E2A">
              <w:rPr>
                <w:webHidden/>
              </w:rPr>
              <w:tab/>
            </w:r>
            <w:r w:rsidR="00EC4E2A">
              <w:rPr>
                <w:webHidden/>
              </w:rPr>
              <w:fldChar w:fldCharType="begin"/>
            </w:r>
            <w:r w:rsidR="00EC4E2A">
              <w:rPr>
                <w:webHidden/>
              </w:rPr>
              <w:instrText xml:space="preserve"> PAGEREF _Toc43823538 \h </w:instrText>
            </w:r>
            <w:r w:rsidR="00EC4E2A">
              <w:rPr>
                <w:webHidden/>
              </w:rPr>
            </w:r>
            <w:r w:rsidR="00EC4E2A">
              <w:rPr>
                <w:webHidden/>
              </w:rPr>
              <w:fldChar w:fldCharType="separate"/>
            </w:r>
            <w:r w:rsidR="00EC4E2A">
              <w:rPr>
                <w:webHidden/>
              </w:rPr>
              <w:t>8</w:t>
            </w:r>
            <w:r w:rsidR="00EC4E2A">
              <w:rPr>
                <w:webHidden/>
              </w:rPr>
              <w:fldChar w:fldCharType="end"/>
            </w:r>
          </w:hyperlink>
        </w:p>
        <w:p w14:paraId="18A9198C" w14:textId="4A7DF1A2" w:rsidR="00EC4E2A" w:rsidRDefault="00983495">
          <w:pPr>
            <w:pStyle w:val="TOC2"/>
            <w:rPr>
              <w:rFonts w:asciiTheme="minorHAnsi" w:eastAsiaTheme="minorEastAsia" w:hAnsiTheme="minorHAnsi" w:cstheme="minorBidi"/>
              <w:sz w:val="22"/>
              <w:lang w:bidi="ar-SA"/>
            </w:rPr>
          </w:pPr>
          <w:hyperlink w:anchor="_Toc43823539" w:history="1">
            <w:r w:rsidR="00EC4E2A" w:rsidRPr="006768CF">
              <w:rPr>
                <w:rStyle w:val="Hyperlink"/>
              </w:rPr>
              <w:t>2.3</w:t>
            </w:r>
            <w:r w:rsidR="00EC4E2A">
              <w:rPr>
                <w:rFonts w:asciiTheme="minorHAnsi" w:eastAsiaTheme="minorEastAsia" w:hAnsiTheme="minorHAnsi" w:cstheme="minorBidi"/>
                <w:sz w:val="22"/>
                <w:lang w:bidi="ar-SA"/>
              </w:rPr>
              <w:tab/>
            </w:r>
            <w:r w:rsidR="00EC4E2A" w:rsidRPr="006768CF">
              <w:rPr>
                <w:rStyle w:val="Hyperlink"/>
              </w:rPr>
              <w:t>Final Acceptance Testing</w:t>
            </w:r>
            <w:r w:rsidR="00EC4E2A">
              <w:rPr>
                <w:webHidden/>
              </w:rPr>
              <w:tab/>
            </w:r>
            <w:r w:rsidR="00EC4E2A">
              <w:rPr>
                <w:webHidden/>
              </w:rPr>
              <w:fldChar w:fldCharType="begin"/>
            </w:r>
            <w:r w:rsidR="00EC4E2A">
              <w:rPr>
                <w:webHidden/>
              </w:rPr>
              <w:instrText xml:space="preserve"> PAGEREF _Toc43823539 \h </w:instrText>
            </w:r>
            <w:r w:rsidR="00EC4E2A">
              <w:rPr>
                <w:webHidden/>
              </w:rPr>
            </w:r>
            <w:r w:rsidR="00EC4E2A">
              <w:rPr>
                <w:webHidden/>
              </w:rPr>
              <w:fldChar w:fldCharType="separate"/>
            </w:r>
            <w:r w:rsidR="00EC4E2A">
              <w:rPr>
                <w:webHidden/>
              </w:rPr>
              <w:t>8</w:t>
            </w:r>
            <w:r w:rsidR="00EC4E2A">
              <w:rPr>
                <w:webHidden/>
              </w:rPr>
              <w:fldChar w:fldCharType="end"/>
            </w:r>
          </w:hyperlink>
        </w:p>
        <w:p w14:paraId="2A45C19D" w14:textId="2475EA54" w:rsidR="00EC4E2A" w:rsidRDefault="00983495">
          <w:pPr>
            <w:pStyle w:val="TOC2"/>
            <w:rPr>
              <w:rFonts w:asciiTheme="minorHAnsi" w:eastAsiaTheme="minorEastAsia" w:hAnsiTheme="minorHAnsi" w:cstheme="minorBidi"/>
              <w:sz w:val="22"/>
              <w:lang w:bidi="ar-SA"/>
            </w:rPr>
          </w:pPr>
          <w:hyperlink w:anchor="_Toc43823540" w:history="1">
            <w:r w:rsidR="00EC4E2A" w:rsidRPr="006768CF">
              <w:rPr>
                <w:rStyle w:val="Hyperlink"/>
              </w:rPr>
              <w:t>2.4</w:t>
            </w:r>
            <w:r w:rsidR="00EC4E2A">
              <w:rPr>
                <w:rFonts w:asciiTheme="minorHAnsi" w:eastAsiaTheme="minorEastAsia" w:hAnsiTheme="minorHAnsi" w:cstheme="minorBidi"/>
                <w:sz w:val="22"/>
                <w:lang w:bidi="ar-SA"/>
              </w:rPr>
              <w:tab/>
            </w:r>
            <w:r w:rsidR="00EC4E2A" w:rsidRPr="006768CF">
              <w:rPr>
                <w:rStyle w:val="Hyperlink"/>
              </w:rPr>
              <w:t>Warranty</w:t>
            </w:r>
            <w:r w:rsidR="00EC4E2A">
              <w:rPr>
                <w:webHidden/>
              </w:rPr>
              <w:tab/>
            </w:r>
            <w:r w:rsidR="00EC4E2A">
              <w:rPr>
                <w:webHidden/>
              </w:rPr>
              <w:fldChar w:fldCharType="begin"/>
            </w:r>
            <w:r w:rsidR="00EC4E2A">
              <w:rPr>
                <w:webHidden/>
              </w:rPr>
              <w:instrText xml:space="preserve"> PAGEREF _Toc43823540 \h </w:instrText>
            </w:r>
            <w:r w:rsidR="00EC4E2A">
              <w:rPr>
                <w:webHidden/>
              </w:rPr>
            </w:r>
            <w:r w:rsidR="00EC4E2A">
              <w:rPr>
                <w:webHidden/>
              </w:rPr>
              <w:fldChar w:fldCharType="separate"/>
            </w:r>
            <w:r w:rsidR="00EC4E2A">
              <w:rPr>
                <w:webHidden/>
              </w:rPr>
              <w:t>9</w:t>
            </w:r>
            <w:r w:rsidR="00EC4E2A">
              <w:rPr>
                <w:webHidden/>
              </w:rPr>
              <w:fldChar w:fldCharType="end"/>
            </w:r>
          </w:hyperlink>
        </w:p>
        <w:p w14:paraId="51216EE3" w14:textId="5C84781B" w:rsidR="00EC4E2A" w:rsidRDefault="00983495">
          <w:pPr>
            <w:pStyle w:val="TOC2"/>
            <w:rPr>
              <w:rFonts w:asciiTheme="minorHAnsi" w:eastAsiaTheme="minorEastAsia" w:hAnsiTheme="minorHAnsi" w:cstheme="minorBidi"/>
              <w:sz w:val="22"/>
              <w:lang w:bidi="ar-SA"/>
            </w:rPr>
          </w:pPr>
          <w:hyperlink w:anchor="_Toc43823541" w:history="1">
            <w:r w:rsidR="00EC4E2A" w:rsidRPr="006768CF">
              <w:rPr>
                <w:rStyle w:val="Hyperlink"/>
              </w:rPr>
              <w:t>2.5</w:t>
            </w:r>
            <w:r w:rsidR="00EC4E2A">
              <w:rPr>
                <w:rFonts w:asciiTheme="minorHAnsi" w:eastAsiaTheme="minorEastAsia" w:hAnsiTheme="minorHAnsi" w:cstheme="minorBidi"/>
                <w:sz w:val="22"/>
                <w:lang w:bidi="ar-SA"/>
              </w:rPr>
              <w:tab/>
            </w:r>
            <w:r w:rsidR="00EC4E2A" w:rsidRPr="006768CF">
              <w:rPr>
                <w:rStyle w:val="Hyperlink"/>
              </w:rPr>
              <w:t>Express Warranties for Service and SaaS</w:t>
            </w:r>
            <w:r w:rsidR="00EC4E2A">
              <w:rPr>
                <w:webHidden/>
              </w:rPr>
              <w:tab/>
            </w:r>
            <w:r w:rsidR="00EC4E2A">
              <w:rPr>
                <w:webHidden/>
              </w:rPr>
              <w:fldChar w:fldCharType="begin"/>
            </w:r>
            <w:r w:rsidR="00EC4E2A">
              <w:rPr>
                <w:webHidden/>
              </w:rPr>
              <w:instrText xml:space="preserve"> PAGEREF _Toc43823541 \h </w:instrText>
            </w:r>
            <w:r w:rsidR="00EC4E2A">
              <w:rPr>
                <w:webHidden/>
              </w:rPr>
            </w:r>
            <w:r w:rsidR="00EC4E2A">
              <w:rPr>
                <w:webHidden/>
              </w:rPr>
              <w:fldChar w:fldCharType="separate"/>
            </w:r>
            <w:r w:rsidR="00EC4E2A">
              <w:rPr>
                <w:webHidden/>
              </w:rPr>
              <w:t>10</w:t>
            </w:r>
            <w:r w:rsidR="00EC4E2A">
              <w:rPr>
                <w:webHidden/>
              </w:rPr>
              <w:fldChar w:fldCharType="end"/>
            </w:r>
          </w:hyperlink>
        </w:p>
        <w:p w14:paraId="0AA7E5EA" w14:textId="217DF75A" w:rsidR="00EC4E2A" w:rsidRDefault="00983495">
          <w:pPr>
            <w:pStyle w:val="TOC2"/>
            <w:rPr>
              <w:rFonts w:asciiTheme="minorHAnsi" w:eastAsiaTheme="minorEastAsia" w:hAnsiTheme="minorHAnsi" w:cstheme="minorBidi"/>
              <w:sz w:val="22"/>
              <w:lang w:bidi="ar-SA"/>
            </w:rPr>
          </w:pPr>
          <w:hyperlink w:anchor="_Toc43823542" w:history="1">
            <w:r w:rsidR="00EC4E2A" w:rsidRPr="006768CF">
              <w:rPr>
                <w:rStyle w:val="Hyperlink"/>
              </w:rPr>
              <w:t>2.6</w:t>
            </w:r>
            <w:r w:rsidR="00EC4E2A">
              <w:rPr>
                <w:rFonts w:asciiTheme="minorHAnsi" w:eastAsiaTheme="minorEastAsia" w:hAnsiTheme="minorHAnsi" w:cstheme="minorBidi"/>
                <w:sz w:val="22"/>
                <w:lang w:bidi="ar-SA"/>
              </w:rPr>
              <w:tab/>
            </w:r>
            <w:r w:rsidR="00EC4E2A" w:rsidRPr="006768CF">
              <w:rPr>
                <w:rStyle w:val="Hyperlink"/>
              </w:rPr>
              <w:t>Warranty Remedies</w:t>
            </w:r>
            <w:r w:rsidR="00EC4E2A">
              <w:rPr>
                <w:webHidden/>
              </w:rPr>
              <w:tab/>
            </w:r>
            <w:r w:rsidR="00EC4E2A">
              <w:rPr>
                <w:webHidden/>
              </w:rPr>
              <w:fldChar w:fldCharType="begin"/>
            </w:r>
            <w:r w:rsidR="00EC4E2A">
              <w:rPr>
                <w:webHidden/>
              </w:rPr>
              <w:instrText xml:space="preserve"> PAGEREF _Toc43823542 \h </w:instrText>
            </w:r>
            <w:r w:rsidR="00EC4E2A">
              <w:rPr>
                <w:webHidden/>
              </w:rPr>
            </w:r>
            <w:r w:rsidR="00EC4E2A">
              <w:rPr>
                <w:webHidden/>
              </w:rPr>
              <w:fldChar w:fldCharType="separate"/>
            </w:r>
            <w:r w:rsidR="00EC4E2A">
              <w:rPr>
                <w:webHidden/>
              </w:rPr>
              <w:t>11</w:t>
            </w:r>
            <w:r w:rsidR="00EC4E2A">
              <w:rPr>
                <w:webHidden/>
              </w:rPr>
              <w:fldChar w:fldCharType="end"/>
            </w:r>
          </w:hyperlink>
        </w:p>
        <w:p w14:paraId="662C079D" w14:textId="2D212C36" w:rsidR="00EC4E2A" w:rsidRDefault="00983495">
          <w:pPr>
            <w:pStyle w:val="TOC2"/>
            <w:rPr>
              <w:rFonts w:asciiTheme="minorHAnsi" w:eastAsiaTheme="minorEastAsia" w:hAnsiTheme="minorHAnsi" w:cstheme="minorBidi"/>
              <w:sz w:val="22"/>
              <w:lang w:bidi="ar-SA"/>
            </w:rPr>
          </w:pPr>
          <w:hyperlink w:anchor="_Toc43823543" w:history="1">
            <w:r w:rsidR="00EC4E2A" w:rsidRPr="006768CF">
              <w:rPr>
                <w:rStyle w:val="Hyperlink"/>
              </w:rPr>
              <w:t>2.7</w:t>
            </w:r>
            <w:r w:rsidR="00EC4E2A">
              <w:rPr>
                <w:rFonts w:asciiTheme="minorHAnsi" w:eastAsiaTheme="minorEastAsia" w:hAnsiTheme="minorHAnsi" w:cstheme="minorBidi"/>
                <w:sz w:val="22"/>
                <w:lang w:bidi="ar-SA"/>
              </w:rPr>
              <w:tab/>
            </w:r>
            <w:r w:rsidR="00EC4E2A" w:rsidRPr="006768CF">
              <w:rPr>
                <w:rStyle w:val="Hyperlink"/>
              </w:rPr>
              <w:t>Defective Work</w:t>
            </w:r>
            <w:r w:rsidR="00EC4E2A">
              <w:rPr>
                <w:webHidden/>
              </w:rPr>
              <w:tab/>
            </w:r>
            <w:r w:rsidR="00EC4E2A">
              <w:rPr>
                <w:webHidden/>
              </w:rPr>
              <w:fldChar w:fldCharType="begin"/>
            </w:r>
            <w:r w:rsidR="00EC4E2A">
              <w:rPr>
                <w:webHidden/>
              </w:rPr>
              <w:instrText xml:space="preserve"> PAGEREF _Toc43823543 \h </w:instrText>
            </w:r>
            <w:r w:rsidR="00EC4E2A">
              <w:rPr>
                <w:webHidden/>
              </w:rPr>
            </w:r>
            <w:r w:rsidR="00EC4E2A">
              <w:rPr>
                <w:webHidden/>
              </w:rPr>
              <w:fldChar w:fldCharType="separate"/>
            </w:r>
            <w:r w:rsidR="00EC4E2A">
              <w:rPr>
                <w:webHidden/>
              </w:rPr>
              <w:t>12</w:t>
            </w:r>
            <w:r w:rsidR="00EC4E2A">
              <w:rPr>
                <w:webHidden/>
              </w:rPr>
              <w:fldChar w:fldCharType="end"/>
            </w:r>
          </w:hyperlink>
        </w:p>
        <w:p w14:paraId="422D086C" w14:textId="7571145A" w:rsidR="00EC4E2A" w:rsidRDefault="00983495">
          <w:pPr>
            <w:pStyle w:val="TOC2"/>
            <w:rPr>
              <w:rFonts w:asciiTheme="minorHAnsi" w:eastAsiaTheme="minorEastAsia" w:hAnsiTheme="minorHAnsi" w:cstheme="minorBidi"/>
              <w:sz w:val="22"/>
              <w:lang w:bidi="ar-SA"/>
            </w:rPr>
          </w:pPr>
          <w:hyperlink w:anchor="_Toc43823544" w:history="1">
            <w:r w:rsidR="00EC4E2A" w:rsidRPr="006768CF">
              <w:rPr>
                <w:rStyle w:val="Hyperlink"/>
                <w:highlight w:val="yellow"/>
              </w:rPr>
              <w:t>2.8</w:t>
            </w:r>
            <w:r w:rsidR="00EC4E2A">
              <w:rPr>
                <w:rFonts w:asciiTheme="minorHAnsi" w:eastAsiaTheme="minorEastAsia" w:hAnsiTheme="minorHAnsi" w:cstheme="minorBidi"/>
                <w:sz w:val="22"/>
                <w:lang w:bidi="ar-SA"/>
              </w:rPr>
              <w:tab/>
            </w:r>
            <w:r w:rsidR="00EC4E2A" w:rsidRPr="006768CF">
              <w:rPr>
                <w:rStyle w:val="Hyperlink"/>
                <w:highlight w:val="yellow"/>
              </w:rPr>
              <w:t>Liquidated Damages</w:t>
            </w:r>
            <w:r w:rsidR="00EC4E2A">
              <w:rPr>
                <w:webHidden/>
              </w:rPr>
              <w:tab/>
            </w:r>
            <w:r w:rsidR="00EC4E2A">
              <w:rPr>
                <w:webHidden/>
              </w:rPr>
              <w:fldChar w:fldCharType="begin"/>
            </w:r>
            <w:r w:rsidR="00EC4E2A">
              <w:rPr>
                <w:webHidden/>
              </w:rPr>
              <w:instrText xml:space="preserve"> PAGEREF _Toc43823544 \h </w:instrText>
            </w:r>
            <w:r w:rsidR="00EC4E2A">
              <w:rPr>
                <w:webHidden/>
              </w:rPr>
            </w:r>
            <w:r w:rsidR="00EC4E2A">
              <w:rPr>
                <w:webHidden/>
              </w:rPr>
              <w:fldChar w:fldCharType="separate"/>
            </w:r>
            <w:r w:rsidR="00EC4E2A">
              <w:rPr>
                <w:webHidden/>
              </w:rPr>
              <w:t>12</w:t>
            </w:r>
            <w:r w:rsidR="00EC4E2A">
              <w:rPr>
                <w:webHidden/>
              </w:rPr>
              <w:fldChar w:fldCharType="end"/>
            </w:r>
          </w:hyperlink>
        </w:p>
        <w:p w14:paraId="54A8F0C6" w14:textId="7F48B143" w:rsidR="00EC4E2A" w:rsidRDefault="00983495">
          <w:pPr>
            <w:pStyle w:val="TOC2"/>
            <w:rPr>
              <w:rFonts w:asciiTheme="minorHAnsi" w:eastAsiaTheme="minorEastAsia" w:hAnsiTheme="minorHAnsi" w:cstheme="minorBidi"/>
              <w:sz w:val="22"/>
              <w:lang w:bidi="ar-SA"/>
            </w:rPr>
          </w:pPr>
          <w:hyperlink w:anchor="_Toc43823545" w:history="1">
            <w:r w:rsidR="00EC4E2A" w:rsidRPr="006768CF">
              <w:rPr>
                <w:rStyle w:val="Hyperlink"/>
              </w:rPr>
              <w:t>2.9</w:t>
            </w:r>
            <w:r w:rsidR="00EC4E2A">
              <w:rPr>
                <w:rFonts w:asciiTheme="minorHAnsi" w:eastAsiaTheme="minorEastAsia" w:hAnsiTheme="minorHAnsi" w:cstheme="minorBidi"/>
                <w:sz w:val="22"/>
                <w:lang w:bidi="ar-SA"/>
              </w:rPr>
              <w:tab/>
            </w:r>
            <w:r w:rsidR="00EC4E2A" w:rsidRPr="006768CF">
              <w:rPr>
                <w:rStyle w:val="Hyperlink"/>
              </w:rPr>
              <w:t>Contractor Name or Tax Structure Change</w:t>
            </w:r>
            <w:r w:rsidR="00EC4E2A">
              <w:rPr>
                <w:webHidden/>
              </w:rPr>
              <w:tab/>
            </w:r>
            <w:r w:rsidR="00EC4E2A">
              <w:rPr>
                <w:webHidden/>
              </w:rPr>
              <w:fldChar w:fldCharType="begin"/>
            </w:r>
            <w:r w:rsidR="00EC4E2A">
              <w:rPr>
                <w:webHidden/>
              </w:rPr>
              <w:instrText xml:space="preserve"> PAGEREF _Toc43823545 \h </w:instrText>
            </w:r>
            <w:r w:rsidR="00EC4E2A">
              <w:rPr>
                <w:webHidden/>
              </w:rPr>
            </w:r>
            <w:r w:rsidR="00EC4E2A">
              <w:rPr>
                <w:webHidden/>
              </w:rPr>
              <w:fldChar w:fldCharType="separate"/>
            </w:r>
            <w:r w:rsidR="00EC4E2A">
              <w:rPr>
                <w:webHidden/>
              </w:rPr>
              <w:t>13</w:t>
            </w:r>
            <w:r w:rsidR="00EC4E2A">
              <w:rPr>
                <w:webHidden/>
              </w:rPr>
              <w:fldChar w:fldCharType="end"/>
            </w:r>
          </w:hyperlink>
        </w:p>
        <w:p w14:paraId="7029B817" w14:textId="7401A3A7" w:rsidR="00EC4E2A" w:rsidRDefault="00983495">
          <w:pPr>
            <w:pStyle w:val="TOC2"/>
            <w:rPr>
              <w:rFonts w:asciiTheme="minorHAnsi" w:eastAsiaTheme="minorEastAsia" w:hAnsiTheme="minorHAnsi" w:cstheme="minorBidi"/>
              <w:sz w:val="22"/>
              <w:lang w:bidi="ar-SA"/>
            </w:rPr>
          </w:pPr>
          <w:hyperlink w:anchor="_Toc43823546" w:history="1">
            <w:r w:rsidR="00EC4E2A" w:rsidRPr="006768CF">
              <w:rPr>
                <w:rStyle w:val="Hyperlink"/>
              </w:rPr>
              <w:t>2.10</w:t>
            </w:r>
            <w:r w:rsidR="00EC4E2A">
              <w:rPr>
                <w:rFonts w:asciiTheme="minorHAnsi" w:eastAsiaTheme="minorEastAsia" w:hAnsiTheme="minorHAnsi" w:cstheme="minorBidi"/>
                <w:sz w:val="22"/>
                <w:lang w:bidi="ar-SA"/>
              </w:rPr>
              <w:tab/>
            </w:r>
            <w:r w:rsidR="00EC4E2A" w:rsidRPr="006768CF">
              <w:rPr>
                <w:rStyle w:val="Hyperlink"/>
              </w:rPr>
              <w:t>Payment Procedures; Prompt Payment of Subcontractors</w:t>
            </w:r>
            <w:r w:rsidR="00EC4E2A">
              <w:rPr>
                <w:webHidden/>
              </w:rPr>
              <w:tab/>
            </w:r>
            <w:r w:rsidR="00EC4E2A">
              <w:rPr>
                <w:webHidden/>
              </w:rPr>
              <w:fldChar w:fldCharType="begin"/>
            </w:r>
            <w:r w:rsidR="00EC4E2A">
              <w:rPr>
                <w:webHidden/>
              </w:rPr>
              <w:instrText xml:space="preserve"> PAGEREF _Toc43823546 \h </w:instrText>
            </w:r>
            <w:r w:rsidR="00EC4E2A">
              <w:rPr>
                <w:webHidden/>
              </w:rPr>
            </w:r>
            <w:r w:rsidR="00EC4E2A">
              <w:rPr>
                <w:webHidden/>
              </w:rPr>
              <w:fldChar w:fldCharType="separate"/>
            </w:r>
            <w:r w:rsidR="00EC4E2A">
              <w:rPr>
                <w:webHidden/>
              </w:rPr>
              <w:t>13</w:t>
            </w:r>
            <w:r w:rsidR="00EC4E2A">
              <w:rPr>
                <w:webHidden/>
              </w:rPr>
              <w:fldChar w:fldCharType="end"/>
            </w:r>
          </w:hyperlink>
        </w:p>
        <w:p w14:paraId="0B88343C" w14:textId="4FC42C92" w:rsidR="00EC4E2A" w:rsidRDefault="00983495">
          <w:pPr>
            <w:pStyle w:val="TOC2"/>
            <w:rPr>
              <w:rFonts w:asciiTheme="minorHAnsi" w:eastAsiaTheme="minorEastAsia" w:hAnsiTheme="minorHAnsi" w:cstheme="minorBidi"/>
              <w:sz w:val="22"/>
              <w:lang w:bidi="ar-SA"/>
            </w:rPr>
          </w:pPr>
          <w:hyperlink w:anchor="_Toc43823547" w:history="1">
            <w:r w:rsidR="00EC4E2A" w:rsidRPr="006768CF">
              <w:rPr>
                <w:rStyle w:val="Hyperlink"/>
              </w:rPr>
              <w:t>2.11</w:t>
            </w:r>
            <w:r w:rsidR="00EC4E2A">
              <w:rPr>
                <w:rFonts w:asciiTheme="minorHAnsi" w:eastAsiaTheme="minorEastAsia" w:hAnsiTheme="minorHAnsi" w:cstheme="minorBidi"/>
                <w:sz w:val="22"/>
                <w:lang w:bidi="ar-SA"/>
              </w:rPr>
              <w:tab/>
            </w:r>
            <w:r w:rsidR="00EC4E2A" w:rsidRPr="006768CF">
              <w:rPr>
                <w:rStyle w:val="Hyperlink"/>
              </w:rPr>
              <w:t>Holdback</w:t>
            </w:r>
            <w:r w:rsidR="00EC4E2A">
              <w:rPr>
                <w:webHidden/>
              </w:rPr>
              <w:tab/>
            </w:r>
            <w:r w:rsidR="00EC4E2A">
              <w:rPr>
                <w:webHidden/>
              </w:rPr>
              <w:fldChar w:fldCharType="begin"/>
            </w:r>
            <w:r w:rsidR="00EC4E2A">
              <w:rPr>
                <w:webHidden/>
              </w:rPr>
              <w:instrText xml:space="preserve"> PAGEREF _Toc43823547 \h </w:instrText>
            </w:r>
            <w:r w:rsidR="00EC4E2A">
              <w:rPr>
                <w:webHidden/>
              </w:rPr>
            </w:r>
            <w:r w:rsidR="00EC4E2A">
              <w:rPr>
                <w:webHidden/>
              </w:rPr>
              <w:fldChar w:fldCharType="separate"/>
            </w:r>
            <w:r w:rsidR="00EC4E2A">
              <w:rPr>
                <w:webHidden/>
              </w:rPr>
              <w:t>14</w:t>
            </w:r>
            <w:r w:rsidR="00EC4E2A">
              <w:rPr>
                <w:webHidden/>
              </w:rPr>
              <w:fldChar w:fldCharType="end"/>
            </w:r>
          </w:hyperlink>
        </w:p>
        <w:p w14:paraId="0348883D" w14:textId="4DE97564" w:rsidR="00EC4E2A" w:rsidRDefault="00983495">
          <w:pPr>
            <w:pStyle w:val="TOC2"/>
            <w:rPr>
              <w:rFonts w:asciiTheme="minorHAnsi" w:eastAsiaTheme="minorEastAsia" w:hAnsiTheme="minorHAnsi" w:cstheme="minorBidi"/>
              <w:sz w:val="22"/>
              <w:lang w:bidi="ar-SA"/>
            </w:rPr>
          </w:pPr>
          <w:hyperlink w:anchor="_Toc43823548" w:history="1">
            <w:r w:rsidR="00EC4E2A" w:rsidRPr="006768CF">
              <w:rPr>
                <w:rStyle w:val="Hyperlink"/>
              </w:rPr>
              <w:t>2.12</w:t>
            </w:r>
            <w:r w:rsidR="00EC4E2A">
              <w:rPr>
                <w:rFonts w:asciiTheme="minorHAnsi" w:eastAsiaTheme="minorEastAsia" w:hAnsiTheme="minorHAnsi" w:cstheme="minorBidi"/>
                <w:sz w:val="22"/>
                <w:lang w:bidi="ar-SA"/>
              </w:rPr>
              <w:tab/>
            </w:r>
            <w:r w:rsidR="00EC4E2A" w:rsidRPr="006768CF">
              <w:rPr>
                <w:rStyle w:val="Hyperlink"/>
              </w:rPr>
              <w:t>Pricing</w:t>
            </w:r>
            <w:r w:rsidR="00EC4E2A">
              <w:rPr>
                <w:webHidden/>
              </w:rPr>
              <w:tab/>
            </w:r>
            <w:r w:rsidR="00EC4E2A">
              <w:rPr>
                <w:webHidden/>
              </w:rPr>
              <w:fldChar w:fldCharType="begin"/>
            </w:r>
            <w:r w:rsidR="00EC4E2A">
              <w:rPr>
                <w:webHidden/>
              </w:rPr>
              <w:instrText xml:space="preserve"> PAGEREF _Toc43823548 \h </w:instrText>
            </w:r>
            <w:r w:rsidR="00EC4E2A">
              <w:rPr>
                <w:webHidden/>
              </w:rPr>
            </w:r>
            <w:r w:rsidR="00EC4E2A">
              <w:rPr>
                <w:webHidden/>
              </w:rPr>
              <w:fldChar w:fldCharType="separate"/>
            </w:r>
            <w:r w:rsidR="00EC4E2A">
              <w:rPr>
                <w:webHidden/>
              </w:rPr>
              <w:t>14</w:t>
            </w:r>
            <w:r w:rsidR="00EC4E2A">
              <w:rPr>
                <w:webHidden/>
              </w:rPr>
              <w:fldChar w:fldCharType="end"/>
            </w:r>
          </w:hyperlink>
        </w:p>
        <w:p w14:paraId="109F469C" w14:textId="153C9572" w:rsidR="00EC4E2A" w:rsidRDefault="00983495">
          <w:pPr>
            <w:pStyle w:val="TOC2"/>
            <w:rPr>
              <w:rFonts w:asciiTheme="minorHAnsi" w:eastAsiaTheme="minorEastAsia" w:hAnsiTheme="minorHAnsi" w:cstheme="minorBidi"/>
              <w:sz w:val="22"/>
              <w:lang w:bidi="ar-SA"/>
            </w:rPr>
          </w:pPr>
          <w:hyperlink w:anchor="_Toc43823549" w:history="1">
            <w:r w:rsidR="00EC4E2A" w:rsidRPr="006768CF">
              <w:rPr>
                <w:rStyle w:val="Hyperlink"/>
              </w:rPr>
              <w:t>2.13</w:t>
            </w:r>
            <w:r w:rsidR="00EC4E2A">
              <w:rPr>
                <w:rFonts w:asciiTheme="minorHAnsi" w:eastAsiaTheme="minorEastAsia" w:hAnsiTheme="minorHAnsi" w:cstheme="minorBidi"/>
                <w:sz w:val="22"/>
                <w:lang w:bidi="ar-SA"/>
              </w:rPr>
              <w:tab/>
            </w:r>
            <w:r w:rsidR="00EC4E2A" w:rsidRPr="006768CF">
              <w:rPr>
                <w:rStyle w:val="Hyperlink"/>
              </w:rPr>
              <w:t>Contract Amendment</w:t>
            </w:r>
            <w:r w:rsidR="00EC4E2A">
              <w:rPr>
                <w:webHidden/>
              </w:rPr>
              <w:tab/>
            </w:r>
            <w:r w:rsidR="00EC4E2A">
              <w:rPr>
                <w:webHidden/>
              </w:rPr>
              <w:fldChar w:fldCharType="begin"/>
            </w:r>
            <w:r w:rsidR="00EC4E2A">
              <w:rPr>
                <w:webHidden/>
              </w:rPr>
              <w:instrText xml:space="preserve"> PAGEREF _Toc43823549 \h </w:instrText>
            </w:r>
            <w:r w:rsidR="00EC4E2A">
              <w:rPr>
                <w:webHidden/>
              </w:rPr>
            </w:r>
            <w:r w:rsidR="00EC4E2A">
              <w:rPr>
                <w:webHidden/>
              </w:rPr>
              <w:fldChar w:fldCharType="separate"/>
            </w:r>
            <w:r w:rsidR="00EC4E2A">
              <w:rPr>
                <w:webHidden/>
              </w:rPr>
              <w:t>15</w:t>
            </w:r>
            <w:r w:rsidR="00EC4E2A">
              <w:rPr>
                <w:webHidden/>
              </w:rPr>
              <w:fldChar w:fldCharType="end"/>
            </w:r>
          </w:hyperlink>
        </w:p>
        <w:p w14:paraId="496475DD" w14:textId="2961A4E8" w:rsidR="00EC4E2A" w:rsidRDefault="00983495">
          <w:pPr>
            <w:pStyle w:val="TOC2"/>
            <w:rPr>
              <w:rFonts w:asciiTheme="minorHAnsi" w:eastAsiaTheme="minorEastAsia" w:hAnsiTheme="minorHAnsi" w:cstheme="minorBidi"/>
              <w:sz w:val="22"/>
              <w:lang w:bidi="ar-SA"/>
            </w:rPr>
          </w:pPr>
          <w:hyperlink w:anchor="_Toc43823550" w:history="1">
            <w:r w:rsidR="00EC4E2A" w:rsidRPr="006768CF">
              <w:rPr>
                <w:rStyle w:val="Hyperlink"/>
              </w:rPr>
              <w:t>2.14</w:t>
            </w:r>
            <w:r w:rsidR="00EC4E2A">
              <w:rPr>
                <w:rFonts w:asciiTheme="minorHAnsi" w:eastAsiaTheme="minorEastAsia" w:hAnsiTheme="minorHAnsi" w:cstheme="minorBidi"/>
                <w:sz w:val="22"/>
                <w:lang w:bidi="ar-SA"/>
              </w:rPr>
              <w:tab/>
            </w:r>
            <w:r w:rsidR="00EC4E2A" w:rsidRPr="006768CF">
              <w:rPr>
                <w:rStyle w:val="Hyperlink"/>
              </w:rPr>
              <w:t>Changes</w:t>
            </w:r>
            <w:r w:rsidR="00EC4E2A">
              <w:rPr>
                <w:webHidden/>
              </w:rPr>
              <w:tab/>
            </w:r>
            <w:r w:rsidR="00EC4E2A">
              <w:rPr>
                <w:webHidden/>
              </w:rPr>
              <w:fldChar w:fldCharType="begin"/>
            </w:r>
            <w:r w:rsidR="00EC4E2A">
              <w:rPr>
                <w:webHidden/>
              </w:rPr>
              <w:instrText xml:space="preserve"> PAGEREF _Toc43823550 \h </w:instrText>
            </w:r>
            <w:r w:rsidR="00EC4E2A">
              <w:rPr>
                <w:webHidden/>
              </w:rPr>
            </w:r>
            <w:r w:rsidR="00EC4E2A">
              <w:rPr>
                <w:webHidden/>
              </w:rPr>
              <w:fldChar w:fldCharType="separate"/>
            </w:r>
            <w:r w:rsidR="00EC4E2A">
              <w:rPr>
                <w:webHidden/>
              </w:rPr>
              <w:t>15</w:t>
            </w:r>
            <w:r w:rsidR="00EC4E2A">
              <w:rPr>
                <w:webHidden/>
              </w:rPr>
              <w:fldChar w:fldCharType="end"/>
            </w:r>
          </w:hyperlink>
        </w:p>
        <w:p w14:paraId="2E0A69B1" w14:textId="4FCC6187" w:rsidR="00EC4E2A" w:rsidRDefault="00983495">
          <w:pPr>
            <w:pStyle w:val="TOC2"/>
            <w:rPr>
              <w:rFonts w:asciiTheme="minorHAnsi" w:eastAsiaTheme="minorEastAsia" w:hAnsiTheme="minorHAnsi" w:cstheme="minorBidi"/>
              <w:sz w:val="22"/>
              <w:lang w:bidi="ar-SA"/>
            </w:rPr>
          </w:pPr>
          <w:hyperlink w:anchor="_Toc43823551" w:history="1">
            <w:r w:rsidR="00EC4E2A" w:rsidRPr="006768CF">
              <w:rPr>
                <w:rStyle w:val="Hyperlink"/>
              </w:rPr>
              <w:t>2.15</w:t>
            </w:r>
            <w:r w:rsidR="00EC4E2A">
              <w:rPr>
                <w:rFonts w:asciiTheme="minorHAnsi" w:eastAsiaTheme="minorEastAsia" w:hAnsiTheme="minorHAnsi" w:cstheme="minorBidi"/>
                <w:sz w:val="22"/>
                <w:lang w:bidi="ar-SA"/>
              </w:rPr>
              <w:tab/>
            </w:r>
            <w:r w:rsidR="00EC4E2A" w:rsidRPr="006768CF">
              <w:rPr>
                <w:rStyle w:val="Hyperlink"/>
              </w:rPr>
              <w:t>Taxes, Licenses, and Certificate Requirements</w:t>
            </w:r>
            <w:r w:rsidR="00EC4E2A">
              <w:rPr>
                <w:webHidden/>
              </w:rPr>
              <w:tab/>
            </w:r>
            <w:r w:rsidR="00EC4E2A">
              <w:rPr>
                <w:webHidden/>
              </w:rPr>
              <w:fldChar w:fldCharType="begin"/>
            </w:r>
            <w:r w:rsidR="00EC4E2A">
              <w:rPr>
                <w:webHidden/>
              </w:rPr>
              <w:instrText xml:space="preserve"> PAGEREF _Toc43823551 \h </w:instrText>
            </w:r>
            <w:r w:rsidR="00EC4E2A">
              <w:rPr>
                <w:webHidden/>
              </w:rPr>
            </w:r>
            <w:r w:rsidR="00EC4E2A">
              <w:rPr>
                <w:webHidden/>
              </w:rPr>
              <w:fldChar w:fldCharType="separate"/>
            </w:r>
            <w:r w:rsidR="00EC4E2A">
              <w:rPr>
                <w:webHidden/>
              </w:rPr>
              <w:t>17</w:t>
            </w:r>
            <w:r w:rsidR="00EC4E2A">
              <w:rPr>
                <w:webHidden/>
              </w:rPr>
              <w:fldChar w:fldCharType="end"/>
            </w:r>
          </w:hyperlink>
        </w:p>
        <w:p w14:paraId="60856CF0" w14:textId="6DA7A92C" w:rsidR="00EC4E2A" w:rsidRDefault="00983495">
          <w:pPr>
            <w:pStyle w:val="TOC2"/>
            <w:rPr>
              <w:rFonts w:asciiTheme="minorHAnsi" w:eastAsiaTheme="minorEastAsia" w:hAnsiTheme="minorHAnsi" w:cstheme="minorBidi"/>
              <w:sz w:val="22"/>
              <w:lang w:bidi="ar-SA"/>
            </w:rPr>
          </w:pPr>
          <w:hyperlink w:anchor="_Toc43823552" w:history="1">
            <w:r w:rsidR="00EC4E2A" w:rsidRPr="006768CF">
              <w:rPr>
                <w:rStyle w:val="Hyperlink"/>
              </w:rPr>
              <w:t>2.16</w:t>
            </w:r>
            <w:r w:rsidR="00EC4E2A">
              <w:rPr>
                <w:rFonts w:asciiTheme="minorHAnsi" w:eastAsiaTheme="minorEastAsia" w:hAnsiTheme="minorHAnsi" w:cstheme="minorBidi"/>
                <w:sz w:val="22"/>
                <w:lang w:bidi="ar-SA"/>
              </w:rPr>
              <w:tab/>
            </w:r>
            <w:r w:rsidR="00EC4E2A" w:rsidRPr="006768CF">
              <w:rPr>
                <w:rStyle w:val="Hyperlink"/>
              </w:rPr>
              <w:t>Notices</w:t>
            </w:r>
            <w:r w:rsidR="00EC4E2A">
              <w:rPr>
                <w:webHidden/>
              </w:rPr>
              <w:tab/>
            </w:r>
            <w:r w:rsidR="00EC4E2A">
              <w:rPr>
                <w:webHidden/>
              </w:rPr>
              <w:fldChar w:fldCharType="begin"/>
            </w:r>
            <w:r w:rsidR="00EC4E2A">
              <w:rPr>
                <w:webHidden/>
              </w:rPr>
              <w:instrText xml:space="preserve"> PAGEREF _Toc43823552 \h </w:instrText>
            </w:r>
            <w:r w:rsidR="00EC4E2A">
              <w:rPr>
                <w:webHidden/>
              </w:rPr>
            </w:r>
            <w:r w:rsidR="00EC4E2A">
              <w:rPr>
                <w:webHidden/>
              </w:rPr>
              <w:fldChar w:fldCharType="separate"/>
            </w:r>
            <w:r w:rsidR="00EC4E2A">
              <w:rPr>
                <w:webHidden/>
              </w:rPr>
              <w:t>17</w:t>
            </w:r>
            <w:r w:rsidR="00EC4E2A">
              <w:rPr>
                <w:webHidden/>
              </w:rPr>
              <w:fldChar w:fldCharType="end"/>
            </w:r>
          </w:hyperlink>
        </w:p>
        <w:p w14:paraId="79B11185" w14:textId="248D6299" w:rsidR="00EC4E2A" w:rsidRDefault="00983495">
          <w:pPr>
            <w:pStyle w:val="TOC1"/>
            <w:rPr>
              <w:rFonts w:asciiTheme="minorHAnsi" w:eastAsiaTheme="minorEastAsia" w:hAnsiTheme="minorHAnsi" w:cstheme="minorBidi"/>
              <w:bCs w:val="0"/>
              <w:caps w:val="0"/>
              <w:sz w:val="22"/>
              <w:lang w:bidi="ar-SA"/>
            </w:rPr>
          </w:pPr>
          <w:hyperlink w:anchor="_Toc43823553" w:history="1">
            <w:r w:rsidR="00EC4E2A" w:rsidRPr="006768CF">
              <w:rPr>
                <w:rStyle w:val="Hyperlink"/>
                <w:rFonts w:cs="Times New Roman"/>
              </w:rPr>
              <w:t>Section 3</w:t>
            </w:r>
            <w:r w:rsidR="00EC4E2A">
              <w:rPr>
                <w:rFonts w:asciiTheme="minorHAnsi" w:eastAsiaTheme="minorEastAsia" w:hAnsiTheme="minorHAnsi" w:cstheme="minorBidi"/>
                <w:bCs w:val="0"/>
                <w:caps w:val="0"/>
                <w:sz w:val="22"/>
                <w:lang w:bidi="ar-SA"/>
              </w:rPr>
              <w:tab/>
            </w:r>
            <w:r w:rsidR="00EC4E2A" w:rsidRPr="006768CF">
              <w:rPr>
                <w:rStyle w:val="Hyperlink"/>
              </w:rPr>
              <w:t>LEGAL RELATIONS; INDEMNITY and INSURANCE</w:t>
            </w:r>
            <w:r w:rsidR="00EC4E2A">
              <w:rPr>
                <w:webHidden/>
              </w:rPr>
              <w:tab/>
            </w:r>
            <w:r w:rsidR="00EC4E2A">
              <w:rPr>
                <w:webHidden/>
              </w:rPr>
              <w:fldChar w:fldCharType="begin"/>
            </w:r>
            <w:r w:rsidR="00EC4E2A">
              <w:rPr>
                <w:webHidden/>
              </w:rPr>
              <w:instrText xml:space="preserve"> PAGEREF _Toc43823553 \h </w:instrText>
            </w:r>
            <w:r w:rsidR="00EC4E2A">
              <w:rPr>
                <w:webHidden/>
              </w:rPr>
            </w:r>
            <w:r w:rsidR="00EC4E2A">
              <w:rPr>
                <w:webHidden/>
              </w:rPr>
              <w:fldChar w:fldCharType="separate"/>
            </w:r>
            <w:r w:rsidR="00EC4E2A">
              <w:rPr>
                <w:webHidden/>
              </w:rPr>
              <w:t>20</w:t>
            </w:r>
            <w:r w:rsidR="00EC4E2A">
              <w:rPr>
                <w:webHidden/>
              </w:rPr>
              <w:fldChar w:fldCharType="end"/>
            </w:r>
          </w:hyperlink>
        </w:p>
        <w:p w14:paraId="18FA0F75" w14:textId="65F64EE6" w:rsidR="00EC4E2A" w:rsidRDefault="00983495">
          <w:pPr>
            <w:pStyle w:val="TOC2"/>
            <w:rPr>
              <w:rFonts w:asciiTheme="minorHAnsi" w:eastAsiaTheme="minorEastAsia" w:hAnsiTheme="minorHAnsi" w:cstheme="minorBidi"/>
              <w:sz w:val="22"/>
              <w:lang w:bidi="ar-SA"/>
            </w:rPr>
          </w:pPr>
          <w:hyperlink w:anchor="_Toc43823554" w:history="1">
            <w:r w:rsidR="00EC4E2A" w:rsidRPr="006768CF">
              <w:rPr>
                <w:rStyle w:val="Hyperlink"/>
              </w:rPr>
              <w:t>3.1</w:t>
            </w:r>
            <w:r w:rsidR="00EC4E2A">
              <w:rPr>
                <w:rFonts w:asciiTheme="minorHAnsi" w:eastAsiaTheme="minorEastAsia" w:hAnsiTheme="minorHAnsi" w:cstheme="minorBidi"/>
                <w:sz w:val="22"/>
                <w:lang w:bidi="ar-SA"/>
              </w:rPr>
              <w:tab/>
            </w:r>
            <w:r w:rsidR="00EC4E2A" w:rsidRPr="006768CF">
              <w:rPr>
                <w:rStyle w:val="Hyperlink"/>
              </w:rPr>
              <w:t>Independent Status of Contractor</w:t>
            </w:r>
            <w:r w:rsidR="00EC4E2A">
              <w:rPr>
                <w:webHidden/>
              </w:rPr>
              <w:tab/>
            </w:r>
            <w:r w:rsidR="00EC4E2A">
              <w:rPr>
                <w:webHidden/>
              </w:rPr>
              <w:fldChar w:fldCharType="begin"/>
            </w:r>
            <w:r w:rsidR="00EC4E2A">
              <w:rPr>
                <w:webHidden/>
              </w:rPr>
              <w:instrText xml:space="preserve"> PAGEREF _Toc43823554 \h </w:instrText>
            </w:r>
            <w:r w:rsidR="00EC4E2A">
              <w:rPr>
                <w:webHidden/>
              </w:rPr>
            </w:r>
            <w:r w:rsidR="00EC4E2A">
              <w:rPr>
                <w:webHidden/>
              </w:rPr>
              <w:fldChar w:fldCharType="separate"/>
            </w:r>
            <w:r w:rsidR="00EC4E2A">
              <w:rPr>
                <w:webHidden/>
              </w:rPr>
              <w:t>20</w:t>
            </w:r>
            <w:r w:rsidR="00EC4E2A">
              <w:rPr>
                <w:webHidden/>
              </w:rPr>
              <w:fldChar w:fldCharType="end"/>
            </w:r>
          </w:hyperlink>
        </w:p>
        <w:p w14:paraId="4C2FC3F6" w14:textId="4BA33B6B" w:rsidR="00EC4E2A" w:rsidRDefault="00983495">
          <w:pPr>
            <w:pStyle w:val="TOC2"/>
            <w:rPr>
              <w:rFonts w:asciiTheme="minorHAnsi" w:eastAsiaTheme="minorEastAsia" w:hAnsiTheme="minorHAnsi" w:cstheme="minorBidi"/>
              <w:sz w:val="22"/>
              <w:lang w:bidi="ar-SA"/>
            </w:rPr>
          </w:pPr>
          <w:hyperlink w:anchor="_Toc43823555" w:history="1">
            <w:r w:rsidR="00EC4E2A" w:rsidRPr="006768CF">
              <w:rPr>
                <w:rStyle w:val="Hyperlink"/>
              </w:rPr>
              <w:t>3.2</w:t>
            </w:r>
            <w:r w:rsidR="00EC4E2A">
              <w:rPr>
                <w:rFonts w:asciiTheme="minorHAnsi" w:eastAsiaTheme="minorEastAsia" w:hAnsiTheme="minorHAnsi" w:cstheme="minorBidi"/>
                <w:sz w:val="22"/>
                <w:lang w:bidi="ar-SA"/>
              </w:rPr>
              <w:tab/>
            </w:r>
            <w:r w:rsidR="00EC4E2A" w:rsidRPr="006768CF">
              <w:rPr>
                <w:rStyle w:val="Hyperlink"/>
              </w:rPr>
              <w:t>Indemnification and Hold Harmless</w:t>
            </w:r>
            <w:r w:rsidR="00EC4E2A">
              <w:rPr>
                <w:webHidden/>
              </w:rPr>
              <w:tab/>
            </w:r>
            <w:r w:rsidR="00EC4E2A">
              <w:rPr>
                <w:webHidden/>
              </w:rPr>
              <w:fldChar w:fldCharType="begin"/>
            </w:r>
            <w:r w:rsidR="00EC4E2A">
              <w:rPr>
                <w:webHidden/>
              </w:rPr>
              <w:instrText xml:space="preserve"> PAGEREF _Toc43823555 \h </w:instrText>
            </w:r>
            <w:r w:rsidR="00EC4E2A">
              <w:rPr>
                <w:webHidden/>
              </w:rPr>
            </w:r>
            <w:r w:rsidR="00EC4E2A">
              <w:rPr>
                <w:webHidden/>
              </w:rPr>
              <w:fldChar w:fldCharType="separate"/>
            </w:r>
            <w:r w:rsidR="00EC4E2A">
              <w:rPr>
                <w:webHidden/>
              </w:rPr>
              <w:t>20</w:t>
            </w:r>
            <w:r w:rsidR="00EC4E2A">
              <w:rPr>
                <w:webHidden/>
              </w:rPr>
              <w:fldChar w:fldCharType="end"/>
            </w:r>
          </w:hyperlink>
        </w:p>
        <w:p w14:paraId="5F7D80A5" w14:textId="623841C7" w:rsidR="00EC4E2A" w:rsidRDefault="00983495">
          <w:pPr>
            <w:pStyle w:val="TOC2"/>
            <w:rPr>
              <w:rFonts w:asciiTheme="minorHAnsi" w:eastAsiaTheme="minorEastAsia" w:hAnsiTheme="minorHAnsi" w:cstheme="minorBidi"/>
              <w:sz w:val="22"/>
              <w:lang w:bidi="ar-SA"/>
            </w:rPr>
          </w:pPr>
          <w:hyperlink w:anchor="_Toc43823556" w:history="1">
            <w:r w:rsidR="00EC4E2A" w:rsidRPr="006768CF">
              <w:rPr>
                <w:rStyle w:val="Hyperlink"/>
              </w:rPr>
              <w:t>3.3</w:t>
            </w:r>
            <w:r w:rsidR="00EC4E2A">
              <w:rPr>
                <w:rFonts w:asciiTheme="minorHAnsi" w:eastAsiaTheme="minorEastAsia" w:hAnsiTheme="minorHAnsi" w:cstheme="minorBidi"/>
                <w:sz w:val="22"/>
                <w:lang w:bidi="ar-SA"/>
              </w:rPr>
              <w:tab/>
            </w:r>
            <w:r w:rsidR="00EC4E2A" w:rsidRPr="006768CF">
              <w:rPr>
                <w:rStyle w:val="Hyperlink"/>
              </w:rPr>
              <w:t>Evidence and Cancellation of Insurance</w:t>
            </w:r>
            <w:r w:rsidR="00EC4E2A">
              <w:rPr>
                <w:webHidden/>
              </w:rPr>
              <w:tab/>
            </w:r>
            <w:r w:rsidR="00EC4E2A">
              <w:rPr>
                <w:webHidden/>
              </w:rPr>
              <w:fldChar w:fldCharType="begin"/>
            </w:r>
            <w:r w:rsidR="00EC4E2A">
              <w:rPr>
                <w:webHidden/>
              </w:rPr>
              <w:instrText xml:space="preserve"> PAGEREF _Toc43823556 \h </w:instrText>
            </w:r>
            <w:r w:rsidR="00EC4E2A">
              <w:rPr>
                <w:webHidden/>
              </w:rPr>
            </w:r>
            <w:r w:rsidR="00EC4E2A">
              <w:rPr>
                <w:webHidden/>
              </w:rPr>
              <w:fldChar w:fldCharType="separate"/>
            </w:r>
            <w:r w:rsidR="00EC4E2A">
              <w:rPr>
                <w:webHidden/>
              </w:rPr>
              <w:t>20</w:t>
            </w:r>
            <w:r w:rsidR="00EC4E2A">
              <w:rPr>
                <w:webHidden/>
              </w:rPr>
              <w:fldChar w:fldCharType="end"/>
            </w:r>
          </w:hyperlink>
        </w:p>
        <w:p w14:paraId="6CBD1055" w14:textId="0D9F597C" w:rsidR="00EC4E2A" w:rsidRDefault="00983495">
          <w:pPr>
            <w:pStyle w:val="TOC2"/>
            <w:rPr>
              <w:rFonts w:asciiTheme="minorHAnsi" w:eastAsiaTheme="minorEastAsia" w:hAnsiTheme="minorHAnsi" w:cstheme="minorBidi"/>
              <w:sz w:val="22"/>
              <w:lang w:bidi="ar-SA"/>
            </w:rPr>
          </w:pPr>
          <w:hyperlink w:anchor="_Toc43823557" w:history="1">
            <w:r w:rsidR="00EC4E2A" w:rsidRPr="006768CF">
              <w:rPr>
                <w:rStyle w:val="Hyperlink"/>
              </w:rPr>
              <w:t>3.4</w:t>
            </w:r>
            <w:r w:rsidR="00EC4E2A">
              <w:rPr>
                <w:rFonts w:asciiTheme="minorHAnsi" w:eastAsiaTheme="minorEastAsia" w:hAnsiTheme="minorHAnsi" w:cstheme="minorBidi"/>
                <w:sz w:val="22"/>
                <w:lang w:bidi="ar-SA"/>
              </w:rPr>
              <w:tab/>
            </w:r>
            <w:r w:rsidR="00EC4E2A" w:rsidRPr="006768CF">
              <w:rPr>
                <w:rStyle w:val="Hyperlink"/>
              </w:rPr>
              <w:t>Insurance Requirements</w:t>
            </w:r>
            <w:r w:rsidR="00EC4E2A">
              <w:rPr>
                <w:webHidden/>
              </w:rPr>
              <w:tab/>
            </w:r>
            <w:r w:rsidR="00EC4E2A">
              <w:rPr>
                <w:webHidden/>
              </w:rPr>
              <w:fldChar w:fldCharType="begin"/>
            </w:r>
            <w:r w:rsidR="00EC4E2A">
              <w:rPr>
                <w:webHidden/>
              </w:rPr>
              <w:instrText xml:space="preserve"> PAGEREF _Toc43823557 \h </w:instrText>
            </w:r>
            <w:r w:rsidR="00EC4E2A">
              <w:rPr>
                <w:webHidden/>
              </w:rPr>
            </w:r>
            <w:r w:rsidR="00EC4E2A">
              <w:rPr>
                <w:webHidden/>
              </w:rPr>
              <w:fldChar w:fldCharType="separate"/>
            </w:r>
            <w:r w:rsidR="00EC4E2A">
              <w:rPr>
                <w:webHidden/>
              </w:rPr>
              <w:t>21</w:t>
            </w:r>
            <w:r w:rsidR="00EC4E2A">
              <w:rPr>
                <w:webHidden/>
              </w:rPr>
              <w:fldChar w:fldCharType="end"/>
            </w:r>
          </w:hyperlink>
        </w:p>
        <w:p w14:paraId="2C287747" w14:textId="5D5B70E4" w:rsidR="00EC4E2A" w:rsidRDefault="00983495">
          <w:pPr>
            <w:pStyle w:val="TOC2"/>
            <w:rPr>
              <w:rFonts w:asciiTheme="minorHAnsi" w:eastAsiaTheme="minorEastAsia" w:hAnsiTheme="minorHAnsi" w:cstheme="minorBidi"/>
              <w:sz w:val="22"/>
              <w:lang w:bidi="ar-SA"/>
            </w:rPr>
          </w:pPr>
          <w:hyperlink w:anchor="_Toc43823558" w:history="1">
            <w:r w:rsidR="00EC4E2A" w:rsidRPr="006768CF">
              <w:rPr>
                <w:rStyle w:val="Hyperlink"/>
              </w:rPr>
              <w:t>3.5</w:t>
            </w:r>
            <w:r w:rsidR="00EC4E2A">
              <w:rPr>
                <w:rFonts w:asciiTheme="minorHAnsi" w:eastAsiaTheme="minorEastAsia" w:hAnsiTheme="minorHAnsi" w:cstheme="minorBidi"/>
                <w:sz w:val="22"/>
                <w:lang w:bidi="ar-SA"/>
              </w:rPr>
              <w:tab/>
            </w:r>
            <w:r w:rsidR="00EC4E2A" w:rsidRPr="006768CF">
              <w:rPr>
                <w:rStyle w:val="Hyperlink"/>
              </w:rPr>
              <w:t>Minimum Limits of Insurance</w:t>
            </w:r>
            <w:r w:rsidR="00EC4E2A">
              <w:rPr>
                <w:webHidden/>
              </w:rPr>
              <w:tab/>
            </w:r>
            <w:r w:rsidR="00EC4E2A">
              <w:rPr>
                <w:webHidden/>
              </w:rPr>
              <w:fldChar w:fldCharType="begin"/>
            </w:r>
            <w:r w:rsidR="00EC4E2A">
              <w:rPr>
                <w:webHidden/>
              </w:rPr>
              <w:instrText xml:space="preserve"> PAGEREF _Toc43823558 \h </w:instrText>
            </w:r>
            <w:r w:rsidR="00EC4E2A">
              <w:rPr>
                <w:webHidden/>
              </w:rPr>
            </w:r>
            <w:r w:rsidR="00EC4E2A">
              <w:rPr>
                <w:webHidden/>
              </w:rPr>
              <w:fldChar w:fldCharType="separate"/>
            </w:r>
            <w:r w:rsidR="00EC4E2A">
              <w:rPr>
                <w:webHidden/>
              </w:rPr>
              <w:t>22</w:t>
            </w:r>
            <w:r w:rsidR="00EC4E2A">
              <w:rPr>
                <w:webHidden/>
              </w:rPr>
              <w:fldChar w:fldCharType="end"/>
            </w:r>
          </w:hyperlink>
        </w:p>
        <w:p w14:paraId="2774B5F0" w14:textId="2EC8ABC1" w:rsidR="00EC4E2A" w:rsidRDefault="00983495">
          <w:pPr>
            <w:pStyle w:val="TOC2"/>
            <w:rPr>
              <w:rFonts w:asciiTheme="minorHAnsi" w:eastAsiaTheme="minorEastAsia" w:hAnsiTheme="minorHAnsi" w:cstheme="minorBidi"/>
              <w:sz w:val="22"/>
              <w:lang w:bidi="ar-SA"/>
            </w:rPr>
          </w:pPr>
          <w:hyperlink w:anchor="_Toc43823559" w:history="1">
            <w:r w:rsidR="00EC4E2A" w:rsidRPr="006768CF">
              <w:rPr>
                <w:rStyle w:val="Hyperlink"/>
              </w:rPr>
              <w:t>3.6</w:t>
            </w:r>
            <w:r w:rsidR="00EC4E2A">
              <w:rPr>
                <w:rFonts w:asciiTheme="minorHAnsi" w:eastAsiaTheme="minorEastAsia" w:hAnsiTheme="minorHAnsi" w:cstheme="minorBidi"/>
                <w:sz w:val="22"/>
                <w:lang w:bidi="ar-SA"/>
              </w:rPr>
              <w:tab/>
            </w:r>
            <w:r w:rsidR="00EC4E2A" w:rsidRPr="006768CF">
              <w:rPr>
                <w:rStyle w:val="Hyperlink"/>
              </w:rPr>
              <w:t>Deductibles and Self-Insured Retentions</w:t>
            </w:r>
            <w:r w:rsidR="00EC4E2A">
              <w:rPr>
                <w:webHidden/>
              </w:rPr>
              <w:tab/>
            </w:r>
            <w:r w:rsidR="00EC4E2A">
              <w:rPr>
                <w:webHidden/>
              </w:rPr>
              <w:fldChar w:fldCharType="begin"/>
            </w:r>
            <w:r w:rsidR="00EC4E2A">
              <w:rPr>
                <w:webHidden/>
              </w:rPr>
              <w:instrText xml:space="preserve"> PAGEREF _Toc43823559 \h </w:instrText>
            </w:r>
            <w:r w:rsidR="00EC4E2A">
              <w:rPr>
                <w:webHidden/>
              </w:rPr>
            </w:r>
            <w:r w:rsidR="00EC4E2A">
              <w:rPr>
                <w:webHidden/>
              </w:rPr>
              <w:fldChar w:fldCharType="separate"/>
            </w:r>
            <w:r w:rsidR="00EC4E2A">
              <w:rPr>
                <w:webHidden/>
              </w:rPr>
              <w:t>22</w:t>
            </w:r>
            <w:r w:rsidR="00EC4E2A">
              <w:rPr>
                <w:webHidden/>
              </w:rPr>
              <w:fldChar w:fldCharType="end"/>
            </w:r>
          </w:hyperlink>
        </w:p>
        <w:p w14:paraId="4374752E" w14:textId="3C3103F1" w:rsidR="00EC4E2A" w:rsidRDefault="00983495">
          <w:pPr>
            <w:pStyle w:val="TOC2"/>
            <w:rPr>
              <w:rFonts w:asciiTheme="minorHAnsi" w:eastAsiaTheme="minorEastAsia" w:hAnsiTheme="minorHAnsi" w:cstheme="minorBidi"/>
              <w:sz w:val="22"/>
              <w:lang w:bidi="ar-SA"/>
            </w:rPr>
          </w:pPr>
          <w:hyperlink w:anchor="_Toc43823560" w:history="1">
            <w:r w:rsidR="00EC4E2A" w:rsidRPr="006768CF">
              <w:rPr>
                <w:rStyle w:val="Hyperlink"/>
              </w:rPr>
              <w:t>3.7</w:t>
            </w:r>
            <w:r w:rsidR="00EC4E2A">
              <w:rPr>
                <w:rFonts w:asciiTheme="minorHAnsi" w:eastAsiaTheme="minorEastAsia" w:hAnsiTheme="minorHAnsi" w:cstheme="minorBidi"/>
                <w:sz w:val="22"/>
                <w:lang w:bidi="ar-SA"/>
              </w:rPr>
              <w:tab/>
            </w:r>
            <w:r w:rsidR="00EC4E2A" w:rsidRPr="006768CF">
              <w:rPr>
                <w:rStyle w:val="Hyperlink"/>
              </w:rPr>
              <w:t>Acceptability of Insurers</w:t>
            </w:r>
            <w:r w:rsidR="00EC4E2A">
              <w:rPr>
                <w:webHidden/>
              </w:rPr>
              <w:tab/>
            </w:r>
            <w:r w:rsidR="00EC4E2A">
              <w:rPr>
                <w:webHidden/>
              </w:rPr>
              <w:fldChar w:fldCharType="begin"/>
            </w:r>
            <w:r w:rsidR="00EC4E2A">
              <w:rPr>
                <w:webHidden/>
              </w:rPr>
              <w:instrText xml:space="preserve"> PAGEREF _Toc43823560 \h </w:instrText>
            </w:r>
            <w:r w:rsidR="00EC4E2A">
              <w:rPr>
                <w:webHidden/>
              </w:rPr>
            </w:r>
            <w:r w:rsidR="00EC4E2A">
              <w:rPr>
                <w:webHidden/>
              </w:rPr>
              <w:fldChar w:fldCharType="separate"/>
            </w:r>
            <w:r w:rsidR="00EC4E2A">
              <w:rPr>
                <w:webHidden/>
              </w:rPr>
              <w:t>23</w:t>
            </w:r>
            <w:r w:rsidR="00EC4E2A">
              <w:rPr>
                <w:webHidden/>
              </w:rPr>
              <w:fldChar w:fldCharType="end"/>
            </w:r>
          </w:hyperlink>
        </w:p>
        <w:p w14:paraId="65C03A01" w14:textId="31DD36EB" w:rsidR="00EC4E2A" w:rsidRDefault="00983495">
          <w:pPr>
            <w:pStyle w:val="TOC2"/>
            <w:rPr>
              <w:rFonts w:asciiTheme="minorHAnsi" w:eastAsiaTheme="minorEastAsia" w:hAnsiTheme="minorHAnsi" w:cstheme="minorBidi"/>
              <w:sz w:val="22"/>
              <w:lang w:bidi="ar-SA"/>
            </w:rPr>
          </w:pPr>
          <w:hyperlink w:anchor="_Toc43823561" w:history="1">
            <w:r w:rsidR="00EC4E2A" w:rsidRPr="006768CF">
              <w:rPr>
                <w:rStyle w:val="Hyperlink"/>
              </w:rPr>
              <w:t>3.8</w:t>
            </w:r>
            <w:r w:rsidR="00EC4E2A">
              <w:rPr>
                <w:rFonts w:asciiTheme="minorHAnsi" w:eastAsiaTheme="minorEastAsia" w:hAnsiTheme="minorHAnsi" w:cstheme="minorBidi"/>
                <w:sz w:val="22"/>
                <w:lang w:bidi="ar-SA"/>
              </w:rPr>
              <w:tab/>
            </w:r>
            <w:r w:rsidR="00EC4E2A" w:rsidRPr="006768CF">
              <w:rPr>
                <w:rStyle w:val="Hyperlink"/>
              </w:rPr>
              <w:t>Subcontractors</w:t>
            </w:r>
            <w:r w:rsidR="00EC4E2A">
              <w:rPr>
                <w:webHidden/>
              </w:rPr>
              <w:tab/>
            </w:r>
            <w:r w:rsidR="00EC4E2A">
              <w:rPr>
                <w:webHidden/>
              </w:rPr>
              <w:fldChar w:fldCharType="begin"/>
            </w:r>
            <w:r w:rsidR="00EC4E2A">
              <w:rPr>
                <w:webHidden/>
              </w:rPr>
              <w:instrText xml:space="preserve"> PAGEREF _Toc43823561 \h </w:instrText>
            </w:r>
            <w:r w:rsidR="00EC4E2A">
              <w:rPr>
                <w:webHidden/>
              </w:rPr>
            </w:r>
            <w:r w:rsidR="00EC4E2A">
              <w:rPr>
                <w:webHidden/>
              </w:rPr>
              <w:fldChar w:fldCharType="separate"/>
            </w:r>
            <w:r w:rsidR="00EC4E2A">
              <w:rPr>
                <w:webHidden/>
              </w:rPr>
              <w:t>23</w:t>
            </w:r>
            <w:r w:rsidR="00EC4E2A">
              <w:rPr>
                <w:webHidden/>
              </w:rPr>
              <w:fldChar w:fldCharType="end"/>
            </w:r>
          </w:hyperlink>
        </w:p>
        <w:p w14:paraId="1A7E1F78" w14:textId="6E93EA69" w:rsidR="00EC4E2A" w:rsidRDefault="00983495">
          <w:pPr>
            <w:pStyle w:val="TOC2"/>
            <w:rPr>
              <w:rFonts w:asciiTheme="minorHAnsi" w:eastAsiaTheme="minorEastAsia" w:hAnsiTheme="minorHAnsi" w:cstheme="minorBidi"/>
              <w:sz w:val="22"/>
              <w:lang w:bidi="ar-SA"/>
            </w:rPr>
          </w:pPr>
          <w:hyperlink w:anchor="_Toc43823562" w:history="1">
            <w:r w:rsidR="00EC4E2A" w:rsidRPr="006768CF">
              <w:rPr>
                <w:rStyle w:val="Hyperlink"/>
              </w:rPr>
              <w:t>3.9</w:t>
            </w:r>
            <w:r w:rsidR="00EC4E2A">
              <w:rPr>
                <w:rFonts w:asciiTheme="minorHAnsi" w:eastAsiaTheme="minorEastAsia" w:hAnsiTheme="minorHAnsi" w:cstheme="minorBidi"/>
                <w:sz w:val="22"/>
                <w:lang w:bidi="ar-SA"/>
              </w:rPr>
              <w:tab/>
            </w:r>
            <w:r w:rsidR="00EC4E2A" w:rsidRPr="006768CF">
              <w:rPr>
                <w:rStyle w:val="Hyperlink"/>
              </w:rPr>
              <w:t>Work Site Safety</w:t>
            </w:r>
            <w:r w:rsidR="00EC4E2A">
              <w:rPr>
                <w:webHidden/>
              </w:rPr>
              <w:tab/>
            </w:r>
            <w:r w:rsidR="00EC4E2A">
              <w:rPr>
                <w:webHidden/>
              </w:rPr>
              <w:fldChar w:fldCharType="begin"/>
            </w:r>
            <w:r w:rsidR="00EC4E2A">
              <w:rPr>
                <w:webHidden/>
              </w:rPr>
              <w:instrText xml:space="preserve"> PAGEREF _Toc43823562 \h </w:instrText>
            </w:r>
            <w:r w:rsidR="00EC4E2A">
              <w:rPr>
                <w:webHidden/>
              </w:rPr>
            </w:r>
            <w:r w:rsidR="00EC4E2A">
              <w:rPr>
                <w:webHidden/>
              </w:rPr>
              <w:fldChar w:fldCharType="separate"/>
            </w:r>
            <w:r w:rsidR="00EC4E2A">
              <w:rPr>
                <w:webHidden/>
              </w:rPr>
              <w:t>23</w:t>
            </w:r>
            <w:r w:rsidR="00EC4E2A">
              <w:rPr>
                <w:webHidden/>
              </w:rPr>
              <w:fldChar w:fldCharType="end"/>
            </w:r>
          </w:hyperlink>
        </w:p>
        <w:p w14:paraId="7389EFAB" w14:textId="59CC6912" w:rsidR="00EC4E2A" w:rsidRDefault="00983495">
          <w:pPr>
            <w:pStyle w:val="TOC2"/>
            <w:rPr>
              <w:rFonts w:asciiTheme="minorHAnsi" w:eastAsiaTheme="minorEastAsia" w:hAnsiTheme="minorHAnsi" w:cstheme="minorBidi"/>
              <w:sz w:val="22"/>
              <w:lang w:bidi="ar-SA"/>
            </w:rPr>
          </w:pPr>
          <w:hyperlink w:anchor="_Toc43823563" w:history="1">
            <w:r w:rsidR="00EC4E2A" w:rsidRPr="006768CF">
              <w:rPr>
                <w:rStyle w:val="Hyperlink"/>
              </w:rPr>
              <w:t>3.10</w:t>
            </w:r>
            <w:r w:rsidR="00EC4E2A">
              <w:rPr>
                <w:rFonts w:asciiTheme="minorHAnsi" w:eastAsiaTheme="minorEastAsia" w:hAnsiTheme="minorHAnsi" w:cstheme="minorBidi"/>
                <w:sz w:val="22"/>
                <w:lang w:bidi="ar-SA"/>
              </w:rPr>
              <w:tab/>
            </w:r>
            <w:r w:rsidR="00EC4E2A" w:rsidRPr="006768CF">
              <w:rPr>
                <w:rStyle w:val="Hyperlink"/>
              </w:rPr>
              <w:t>Endorsements</w:t>
            </w:r>
            <w:r w:rsidR="00EC4E2A">
              <w:rPr>
                <w:webHidden/>
              </w:rPr>
              <w:tab/>
            </w:r>
            <w:r w:rsidR="00EC4E2A">
              <w:rPr>
                <w:webHidden/>
              </w:rPr>
              <w:fldChar w:fldCharType="begin"/>
            </w:r>
            <w:r w:rsidR="00EC4E2A">
              <w:rPr>
                <w:webHidden/>
              </w:rPr>
              <w:instrText xml:space="preserve"> PAGEREF _Toc43823563 \h </w:instrText>
            </w:r>
            <w:r w:rsidR="00EC4E2A">
              <w:rPr>
                <w:webHidden/>
              </w:rPr>
            </w:r>
            <w:r w:rsidR="00EC4E2A">
              <w:rPr>
                <w:webHidden/>
              </w:rPr>
              <w:fldChar w:fldCharType="separate"/>
            </w:r>
            <w:r w:rsidR="00EC4E2A">
              <w:rPr>
                <w:webHidden/>
              </w:rPr>
              <w:t>24</w:t>
            </w:r>
            <w:r w:rsidR="00EC4E2A">
              <w:rPr>
                <w:webHidden/>
              </w:rPr>
              <w:fldChar w:fldCharType="end"/>
            </w:r>
          </w:hyperlink>
        </w:p>
        <w:p w14:paraId="0DBC725A" w14:textId="70ECA713" w:rsidR="00EC4E2A" w:rsidRDefault="00983495">
          <w:pPr>
            <w:pStyle w:val="TOC1"/>
            <w:rPr>
              <w:rFonts w:asciiTheme="minorHAnsi" w:eastAsiaTheme="minorEastAsia" w:hAnsiTheme="minorHAnsi" w:cstheme="minorBidi"/>
              <w:bCs w:val="0"/>
              <w:caps w:val="0"/>
              <w:sz w:val="22"/>
              <w:lang w:bidi="ar-SA"/>
            </w:rPr>
          </w:pPr>
          <w:hyperlink w:anchor="_Toc43823564" w:history="1">
            <w:r w:rsidR="00EC4E2A" w:rsidRPr="006768CF">
              <w:rPr>
                <w:rStyle w:val="Hyperlink"/>
                <w:rFonts w:cs="Times New Roman"/>
              </w:rPr>
              <w:t>Section 4</w:t>
            </w:r>
            <w:r w:rsidR="00EC4E2A">
              <w:rPr>
                <w:rFonts w:asciiTheme="minorHAnsi" w:eastAsiaTheme="minorEastAsia" w:hAnsiTheme="minorHAnsi" w:cstheme="minorBidi"/>
                <w:bCs w:val="0"/>
                <w:caps w:val="0"/>
                <w:sz w:val="22"/>
                <w:lang w:bidi="ar-SA"/>
              </w:rPr>
              <w:tab/>
            </w:r>
            <w:r w:rsidR="00EC4E2A" w:rsidRPr="006768CF">
              <w:rPr>
                <w:rStyle w:val="Hyperlink"/>
              </w:rPr>
              <w:t>CONFLICTS of INTEREST and NON-COMPETITIVE PRACTICES</w:t>
            </w:r>
            <w:r w:rsidR="00EC4E2A">
              <w:rPr>
                <w:webHidden/>
              </w:rPr>
              <w:tab/>
            </w:r>
            <w:r w:rsidR="00EC4E2A">
              <w:rPr>
                <w:webHidden/>
              </w:rPr>
              <w:fldChar w:fldCharType="begin"/>
            </w:r>
            <w:r w:rsidR="00EC4E2A">
              <w:rPr>
                <w:webHidden/>
              </w:rPr>
              <w:instrText xml:space="preserve"> PAGEREF _Toc43823564 \h </w:instrText>
            </w:r>
            <w:r w:rsidR="00EC4E2A">
              <w:rPr>
                <w:webHidden/>
              </w:rPr>
            </w:r>
            <w:r w:rsidR="00EC4E2A">
              <w:rPr>
                <w:webHidden/>
              </w:rPr>
              <w:fldChar w:fldCharType="separate"/>
            </w:r>
            <w:r w:rsidR="00EC4E2A">
              <w:rPr>
                <w:webHidden/>
              </w:rPr>
              <w:t>25</w:t>
            </w:r>
            <w:r w:rsidR="00EC4E2A">
              <w:rPr>
                <w:webHidden/>
              </w:rPr>
              <w:fldChar w:fldCharType="end"/>
            </w:r>
          </w:hyperlink>
        </w:p>
        <w:p w14:paraId="117BAAA9" w14:textId="212FB62D" w:rsidR="00EC4E2A" w:rsidRDefault="00983495">
          <w:pPr>
            <w:pStyle w:val="TOC2"/>
            <w:rPr>
              <w:rFonts w:asciiTheme="minorHAnsi" w:eastAsiaTheme="minorEastAsia" w:hAnsiTheme="minorHAnsi" w:cstheme="minorBidi"/>
              <w:sz w:val="22"/>
              <w:lang w:bidi="ar-SA"/>
            </w:rPr>
          </w:pPr>
          <w:hyperlink w:anchor="_Toc43823565" w:history="1">
            <w:r w:rsidR="00EC4E2A" w:rsidRPr="006768CF">
              <w:rPr>
                <w:rStyle w:val="Hyperlink"/>
              </w:rPr>
              <w:t>4.1</w:t>
            </w:r>
            <w:r w:rsidR="00EC4E2A">
              <w:rPr>
                <w:rFonts w:asciiTheme="minorHAnsi" w:eastAsiaTheme="minorEastAsia" w:hAnsiTheme="minorHAnsi" w:cstheme="minorBidi"/>
                <w:sz w:val="22"/>
                <w:lang w:bidi="ar-SA"/>
              </w:rPr>
              <w:tab/>
            </w:r>
            <w:r w:rsidR="00EC4E2A" w:rsidRPr="006768CF">
              <w:rPr>
                <w:rStyle w:val="Hyperlink"/>
              </w:rPr>
              <w:t>Conflicts of Interest and Non-Competitive Practices</w:t>
            </w:r>
            <w:r w:rsidR="00EC4E2A">
              <w:rPr>
                <w:webHidden/>
              </w:rPr>
              <w:tab/>
            </w:r>
            <w:r w:rsidR="00EC4E2A">
              <w:rPr>
                <w:webHidden/>
              </w:rPr>
              <w:fldChar w:fldCharType="begin"/>
            </w:r>
            <w:r w:rsidR="00EC4E2A">
              <w:rPr>
                <w:webHidden/>
              </w:rPr>
              <w:instrText xml:space="preserve"> PAGEREF _Toc43823565 \h </w:instrText>
            </w:r>
            <w:r w:rsidR="00EC4E2A">
              <w:rPr>
                <w:webHidden/>
              </w:rPr>
            </w:r>
            <w:r w:rsidR="00EC4E2A">
              <w:rPr>
                <w:webHidden/>
              </w:rPr>
              <w:fldChar w:fldCharType="separate"/>
            </w:r>
            <w:r w:rsidR="00EC4E2A">
              <w:rPr>
                <w:webHidden/>
              </w:rPr>
              <w:t>25</w:t>
            </w:r>
            <w:r w:rsidR="00EC4E2A">
              <w:rPr>
                <w:webHidden/>
              </w:rPr>
              <w:fldChar w:fldCharType="end"/>
            </w:r>
          </w:hyperlink>
        </w:p>
        <w:p w14:paraId="504EBF34" w14:textId="73C92EC5" w:rsidR="00EC4E2A" w:rsidRDefault="00983495">
          <w:pPr>
            <w:pStyle w:val="TOC1"/>
            <w:rPr>
              <w:rFonts w:asciiTheme="minorHAnsi" w:eastAsiaTheme="minorEastAsia" w:hAnsiTheme="minorHAnsi" w:cstheme="minorBidi"/>
              <w:bCs w:val="0"/>
              <w:caps w:val="0"/>
              <w:sz w:val="22"/>
              <w:lang w:bidi="ar-SA"/>
            </w:rPr>
          </w:pPr>
          <w:hyperlink w:anchor="_Toc43823566" w:history="1">
            <w:r w:rsidR="00EC4E2A" w:rsidRPr="006768CF">
              <w:rPr>
                <w:rStyle w:val="Hyperlink"/>
                <w:rFonts w:cs="Times New Roman"/>
              </w:rPr>
              <w:t>Section 5</w:t>
            </w:r>
            <w:r w:rsidR="00EC4E2A">
              <w:rPr>
                <w:rFonts w:asciiTheme="minorHAnsi" w:eastAsiaTheme="minorEastAsia" w:hAnsiTheme="minorHAnsi" w:cstheme="minorBidi"/>
                <w:bCs w:val="0"/>
                <w:caps w:val="0"/>
                <w:sz w:val="22"/>
                <w:lang w:bidi="ar-SA"/>
              </w:rPr>
              <w:tab/>
            </w:r>
            <w:r w:rsidR="00EC4E2A" w:rsidRPr="006768CF">
              <w:rPr>
                <w:rStyle w:val="Hyperlink"/>
              </w:rPr>
              <w:t>RECORDS and AUDITS</w:t>
            </w:r>
            <w:r w:rsidR="00EC4E2A">
              <w:rPr>
                <w:webHidden/>
              </w:rPr>
              <w:tab/>
            </w:r>
            <w:r w:rsidR="00EC4E2A">
              <w:rPr>
                <w:webHidden/>
              </w:rPr>
              <w:fldChar w:fldCharType="begin"/>
            </w:r>
            <w:r w:rsidR="00EC4E2A">
              <w:rPr>
                <w:webHidden/>
              </w:rPr>
              <w:instrText xml:space="preserve"> PAGEREF _Toc43823566 \h </w:instrText>
            </w:r>
            <w:r w:rsidR="00EC4E2A">
              <w:rPr>
                <w:webHidden/>
              </w:rPr>
            </w:r>
            <w:r w:rsidR="00EC4E2A">
              <w:rPr>
                <w:webHidden/>
              </w:rPr>
              <w:fldChar w:fldCharType="separate"/>
            </w:r>
            <w:r w:rsidR="00EC4E2A">
              <w:rPr>
                <w:webHidden/>
              </w:rPr>
              <w:t>27</w:t>
            </w:r>
            <w:r w:rsidR="00EC4E2A">
              <w:rPr>
                <w:webHidden/>
              </w:rPr>
              <w:fldChar w:fldCharType="end"/>
            </w:r>
          </w:hyperlink>
        </w:p>
        <w:p w14:paraId="780A155D" w14:textId="046D1FB9" w:rsidR="00EC4E2A" w:rsidRDefault="00983495">
          <w:pPr>
            <w:pStyle w:val="TOC2"/>
            <w:rPr>
              <w:rFonts w:asciiTheme="minorHAnsi" w:eastAsiaTheme="minorEastAsia" w:hAnsiTheme="minorHAnsi" w:cstheme="minorBidi"/>
              <w:sz w:val="22"/>
              <w:lang w:bidi="ar-SA"/>
            </w:rPr>
          </w:pPr>
          <w:hyperlink w:anchor="_Toc43823567" w:history="1">
            <w:r w:rsidR="00EC4E2A" w:rsidRPr="006768CF">
              <w:rPr>
                <w:rStyle w:val="Hyperlink"/>
              </w:rPr>
              <w:t>5.1</w:t>
            </w:r>
            <w:r w:rsidR="00EC4E2A">
              <w:rPr>
                <w:rFonts w:asciiTheme="minorHAnsi" w:eastAsiaTheme="minorEastAsia" w:hAnsiTheme="minorHAnsi" w:cstheme="minorBidi"/>
                <w:sz w:val="22"/>
                <w:lang w:bidi="ar-SA"/>
              </w:rPr>
              <w:tab/>
            </w:r>
            <w:r w:rsidR="00EC4E2A" w:rsidRPr="006768CF">
              <w:rPr>
                <w:rStyle w:val="Hyperlink"/>
              </w:rPr>
              <w:t>Retention of Records, Audit Access and Proof of Compliance with Contract</w:t>
            </w:r>
            <w:r w:rsidR="00EC4E2A">
              <w:rPr>
                <w:webHidden/>
              </w:rPr>
              <w:tab/>
            </w:r>
            <w:r w:rsidR="00EC4E2A">
              <w:rPr>
                <w:webHidden/>
              </w:rPr>
              <w:fldChar w:fldCharType="begin"/>
            </w:r>
            <w:r w:rsidR="00EC4E2A">
              <w:rPr>
                <w:webHidden/>
              </w:rPr>
              <w:instrText xml:space="preserve"> PAGEREF _Toc43823567 \h </w:instrText>
            </w:r>
            <w:r w:rsidR="00EC4E2A">
              <w:rPr>
                <w:webHidden/>
              </w:rPr>
            </w:r>
            <w:r w:rsidR="00EC4E2A">
              <w:rPr>
                <w:webHidden/>
              </w:rPr>
              <w:fldChar w:fldCharType="separate"/>
            </w:r>
            <w:r w:rsidR="00EC4E2A">
              <w:rPr>
                <w:webHidden/>
              </w:rPr>
              <w:t>27</w:t>
            </w:r>
            <w:r w:rsidR="00EC4E2A">
              <w:rPr>
                <w:webHidden/>
              </w:rPr>
              <w:fldChar w:fldCharType="end"/>
            </w:r>
          </w:hyperlink>
        </w:p>
        <w:p w14:paraId="35E28B12" w14:textId="38AB8FC1" w:rsidR="00EC4E2A" w:rsidRDefault="00983495">
          <w:pPr>
            <w:pStyle w:val="TOC2"/>
            <w:rPr>
              <w:rFonts w:asciiTheme="minorHAnsi" w:eastAsiaTheme="minorEastAsia" w:hAnsiTheme="minorHAnsi" w:cstheme="minorBidi"/>
              <w:sz w:val="22"/>
              <w:lang w:bidi="ar-SA"/>
            </w:rPr>
          </w:pPr>
          <w:hyperlink w:anchor="_Toc43823568" w:history="1">
            <w:r w:rsidR="00EC4E2A" w:rsidRPr="006768CF">
              <w:rPr>
                <w:rStyle w:val="Hyperlink"/>
              </w:rPr>
              <w:t>5.2</w:t>
            </w:r>
            <w:r w:rsidR="00EC4E2A">
              <w:rPr>
                <w:rFonts w:asciiTheme="minorHAnsi" w:eastAsiaTheme="minorEastAsia" w:hAnsiTheme="minorHAnsi" w:cstheme="minorBidi"/>
                <w:sz w:val="22"/>
                <w:lang w:bidi="ar-SA"/>
              </w:rPr>
              <w:tab/>
            </w:r>
            <w:r w:rsidR="00EC4E2A" w:rsidRPr="006768CF">
              <w:rPr>
                <w:rStyle w:val="Hyperlink"/>
              </w:rPr>
              <w:t>Audit Exception</w:t>
            </w:r>
            <w:r w:rsidR="00EC4E2A">
              <w:rPr>
                <w:webHidden/>
              </w:rPr>
              <w:tab/>
            </w:r>
            <w:r w:rsidR="00EC4E2A">
              <w:rPr>
                <w:webHidden/>
              </w:rPr>
              <w:fldChar w:fldCharType="begin"/>
            </w:r>
            <w:r w:rsidR="00EC4E2A">
              <w:rPr>
                <w:webHidden/>
              </w:rPr>
              <w:instrText xml:space="preserve"> PAGEREF _Toc43823568 \h </w:instrText>
            </w:r>
            <w:r w:rsidR="00EC4E2A">
              <w:rPr>
                <w:webHidden/>
              </w:rPr>
            </w:r>
            <w:r w:rsidR="00EC4E2A">
              <w:rPr>
                <w:webHidden/>
              </w:rPr>
              <w:fldChar w:fldCharType="separate"/>
            </w:r>
            <w:r w:rsidR="00EC4E2A">
              <w:rPr>
                <w:webHidden/>
              </w:rPr>
              <w:t>27</w:t>
            </w:r>
            <w:r w:rsidR="00EC4E2A">
              <w:rPr>
                <w:webHidden/>
              </w:rPr>
              <w:fldChar w:fldCharType="end"/>
            </w:r>
          </w:hyperlink>
        </w:p>
        <w:p w14:paraId="4EFDF5CC" w14:textId="711BBCC8" w:rsidR="00EC4E2A" w:rsidRDefault="00983495">
          <w:pPr>
            <w:pStyle w:val="TOC2"/>
            <w:rPr>
              <w:rFonts w:asciiTheme="minorHAnsi" w:eastAsiaTheme="minorEastAsia" w:hAnsiTheme="minorHAnsi" w:cstheme="minorBidi"/>
              <w:sz w:val="22"/>
              <w:lang w:bidi="ar-SA"/>
            </w:rPr>
          </w:pPr>
          <w:hyperlink w:anchor="_Toc43823569" w:history="1">
            <w:r w:rsidR="00EC4E2A" w:rsidRPr="006768CF">
              <w:rPr>
                <w:rStyle w:val="Hyperlink"/>
              </w:rPr>
              <w:t>5.3</w:t>
            </w:r>
            <w:r w:rsidR="00EC4E2A">
              <w:rPr>
                <w:rFonts w:asciiTheme="minorHAnsi" w:eastAsiaTheme="minorEastAsia" w:hAnsiTheme="minorHAnsi" w:cstheme="minorBidi"/>
                <w:sz w:val="22"/>
                <w:lang w:bidi="ar-SA"/>
              </w:rPr>
              <w:tab/>
            </w:r>
            <w:r w:rsidR="00EC4E2A" w:rsidRPr="006768CF">
              <w:rPr>
                <w:rStyle w:val="Hyperlink"/>
              </w:rPr>
              <w:t>Federal Funding Audit</w:t>
            </w:r>
            <w:r w:rsidR="00EC4E2A">
              <w:rPr>
                <w:webHidden/>
              </w:rPr>
              <w:tab/>
            </w:r>
            <w:r w:rsidR="00EC4E2A">
              <w:rPr>
                <w:webHidden/>
              </w:rPr>
              <w:fldChar w:fldCharType="begin"/>
            </w:r>
            <w:r w:rsidR="00EC4E2A">
              <w:rPr>
                <w:webHidden/>
              </w:rPr>
              <w:instrText xml:space="preserve"> PAGEREF _Toc43823569 \h </w:instrText>
            </w:r>
            <w:r w:rsidR="00EC4E2A">
              <w:rPr>
                <w:webHidden/>
              </w:rPr>
            </w:r>
            <w:r w:rsidR="00EC4E2A">
              <w:rPr>
                <w:webHidden/>
              </w:rPr>
              <w:fldChar w:fldCharType="separate"/>
            </w:r>
            <w:r w:rsidR="00EC4E2A">
              <w:rPr>
                <w:webHidden/>
              </w:rPr>
              <w:t>27</w:t>
            </w:r>
            <w:r w:rsidR="00EC4E2A">
              <w:rPr>
                <w:webHidden/>
              </w:rPr>
              <w:fldChar w:fldCharType="end"/>
            </w:r>
          </w:hyperlink>
        </w:p>
        <w:p w14:paraId="7FCB7F27" w14:textId="16D3D0BC" w:rsidR="00EC4E2A" w:rsidRDefault="00983495">
          <w:pPr>
            <w:pStyle w:val="TOC2"/>
            <w:rPr>
              <w:rFonts w:asciiTheme="minorHAnsi" w:eastAsiaTheme="minorEastAsia" w:hAnsiTheme="minorHAnsi" w:cstheme="minorBidi"/>
              <w:sz w:val="22"/>
              <w:lang w:bidi="ar-SA"/>
            </w:rPr>
          </w:pPr>
          <w:hyperlink w:anchor="_Toc43823570" w:history="1">
            <w:r w:rsidR="00EC4E2A" w:rsidRPr="006768CF">
              <w:rPr>
                <w:rStyle w:val="Hyperlink"/>
              </w:rPr>
              <w:t>5.4</w:t>
            </w:r>
            <w:r w:rsidR="00EC4E2A">
              <w:rPr>
                <w:rFonts w:asciiTheme="minorHAnsi" w:eastAsiaTheme="minorEastAsia" w:hAnsiTheme="minorHAnsi" w:cstheme="minorBidi"/>
                <w:sz w:val="22"/>
                <w:lang w:bidi="ar-SA"/>
              </w:rPr>
              <w:tab/>
            </w:r>
            <w:r w:rsidR="00EC4E2A" w:rsidRPr="006768CF">
              <w:rPr>
                <w:rStyle w:val="Hyperlink"/>
              </w:rPr>
              <w:t>Public Records Requests</w:t>
            </w:r>
            <w:r w:rsidR="00EC4E2A">
              <w:rPr>
                <w:webHidden/>
              </w:rPr>
              <w:tab/>
            </w:r>
            <w:r w:rsidR="00EC4E2A">
              <w:rPr>
                <w:webHidden/>
              </w:rPr>
              <w:fldChar w:fldCharType="begin"/>
            </w:r>
            <w:r w:rsidR="00EC4E2A">
              <w:rPr>
                <w:webHidden/>
              </w:rPr>
              <w:instrText xml:space="preserve"> PAGEREF _Toc43823570 \h </w:instrText>
            </w:r>
            <w:r w:rsidR="00EC4E2A">
              <w:rPr>
                <w:webHidden/>
              </w:rPr>
            </w:r>
            <w:r w:rsidR="00EC4E2A">
              <w:rPr>
                <w:webHidden/>
              </w:rPr>
              <w:fldChar w:fldCharType="separate"/>
            </w:r>
            <w:r w:rsidR="00EC4E2A">
              <w:rPr>
                <w:webHidden/>
              </w:rPr>
              <w:t>27</w:t>
            </w:r>
            <w:r w:rsidR="00EC4E2A">
              <w:rPr>
                <w:webHidden/>
              </w:rPr>
              <w:fldChar w:fldCharType="end"/>
            </w:r>
          </w:hyperlink>
        </w:p>
        <w:p w14:paraId="3CD9F886" w14:textId="1CE3CCE7" w:rsidR="00EC4E2A" w:rsidRDefault="00983495">
          <w:pPr>
            <w:pStyle w:val="TOC1"/>
            <w:rPr>
              <w:rFonts w:asciiTheme="minorHAnsi" w:eastAsiaTheme="minorEastAsia" w:hAnsiTheme="minorHAnsi" w:cstheme="minorBidi"/>
              <w:bCs w:val="0"/>
              <w:caps w:val="0"/>
              <w:sz w:val="22"/>
              <w:lang w:bidi="ar-SA"/>
            </w:rPr>
          </w:pPr>
          <w:hyperlink w:anchor="_Toc43823571" w:history="1">
            <w:r w:rsidR="00EC4E2A" w:rsidRPr="006768CF">
              <w:rPr>
                <w:rStyle w:val="Hyperlink"/>
                <w:rFonts w:cs="Times New Roman"/>
              </w:rPr>
              <w:t>Section 6</w:t>
            </w:r>
            <w:r w:rsidR="00EC4E2A">
              <w:rPr>
                <w:rFonts w:asciiTheme="minorHAnsi" w:eastAsiaTheme="minorEastAsia" w:hAnsiTheme="minorHAnsi" w:cstheme="minorBidi"/>
                <w:bCs w:val="0"/>
                <w:caps w:val="0"/>
                <w:sz w:val="22"/>
                <w:lang w:bidi="ar-SA"/>
              </w:rPr>
              <w:tab/>
            </w:r>
            <w:r w:rsidR="00EC4E2A" w:rsidRPr="006768CF">
              <w:rPr>
                <w:rStyle w:val="Hyperlink"/>
              </w:rPr>
              <w:t>INTELLECTUAL PROPERTY</w:t>
            </w:r>
            <w:r w:rsidR="00EC4E2A">
              <w:rPr>
                <w:webHidden/>
              </w:rPr>
              <w:tab/>
            </w:r>
            <w:r w:rsidR="00EC4E2A">
              <w:rPr>
                <w:webHidden/>
              </w:rPr>
              <w:fldChar w:fldCharType="begin"/>
            </w:r>
            <w:r w:rsidR="00EC4E2A">
              <w:rPr>
                <w:webHidden/>
              </w:rPr>
              <w:instrText xml:space="preserve"> PAGEREF _Toc43823571 \h </w:instrText>
            </w:r>
            <w:r w:rsidR="00EC4E2A">
              <w:rPr>
                <w:webHidden/>
              </w:rPr>
            </w:r>
            <w:r w:rsidR="00EC4E2A">
              <w:rPr>
                <w:webHidden/>
              </w:rPr>
              <w:fldChar w:fldCharType="separate"/>
            </w:r>
            <w:r w:rsidR="00EC4E2A">
              <w:rPr>
                <w:webHidden/>
              </w:rPr>
              <w:t>29</w:t>
            </w:r>
            <w:r w:rsidR="00EC4E2A">
              <w:rPr>
                <w:webHidden/>
              </w:rPr>
              <w:fldChar w:fldCharType="end"/>
            </w:r>
          </w:hyperlink>
        </w:p>
        <w:p w14:paraId="1120022D" w14:textId="0B724264" w:rsidR="00EC4E2A" w:rsidRDefault="00983495">
          <w:pPr>
            <w:pStyle w:val="TOC2"/>
            <w:rPr>
              <w:rFonts w:asciiTheme="minorHAnsi" w:eastAsiaTheme="minorEastAsia" w:hAnsiTheme="minorHAnsi" w:cstheme="minorBidi"/>
              <w:sz w:val="22"/>
              <w:lang w:bidi="ar-SA"/>
            </w:rPr>
          </w:pPr>
          <w:hyperlink w:anchor="_Toc43823572" w:history="1">
            <w:r w:rsidR="00EC4E2A" w:rsidRPr="006768CF">
              <w:rPr>
                <w:rStyle w:val="Hyperlink"/>
              </w:rPr>
              <w:t>6.1</w:t>
            </w:r>
            <w:r w:rsidR="00EC4E2A">
              <w:rPr>
                <w:rFonts w:asciiTheme="minorHAnsi" w:eastAsiaTheme="minorEastAsia" w:hAnsiTheme="minorHAnsi" w:cstheme="minorBidi"/>
                <w:sz w:val="22"/>
                <w:lang w:bidi="ar-SA"/>
              </w:rPr>
              <w:tab/>
            </w:r>
            <w:r w:rsidR="00EC4E2A" w:rsidRPr="006768CF">
              <w:rPr>
                <w:rStyle w:val="Hyperlink"/>
              </w:rPr>
              <w:t>Patents, Copyrights and Rights in Subject Data</w:t>
            </w:r>
            <w:r w:rsidR="00EC4E2A">
              <w:rPr>
                <w:webHidden/>
              </w:rPr>
              <w:tab/>
            </w:r>
            <w:r w:rsidR="00EC4E2A">
              <w:rPr>
                <w:webHidden/>
              </w:rPr>
              <w:fldChar w:fldCharType="begin"/>
            </w:r>
            <w:r w:rsidR="00EC4E2A">
              <w:rPr>
                <w:webHidden/>
              </w:rPr>
              <w:instrText xml:space="preserve"> PAGEREF _Toc43823572 \h </w:instrText>
            </w:r>
            <w:r w:rsidR="00EC4E2A">
              <w:rPr>
                <w:webHidden/>
              </w:rPr>
            </w:r>
            <w:r w:rsidR="00EC4E2A">
              <w:rPr>
                <w:webHidden/>
              </w:rPr>
              <w:fldChar w:fldCharType="separate"/>
            </w:r>
            <w:r w:rsidR="00EC4E2A">
              <w:rPr>
                <w:webHidden/>
              </w:rPr>
              <w:t>29</w:t>
            </w:r>
            <w:r w:rsidR="00EC4E2A">
              <w:rPr>
                <w:webHidden/>
              </w:rPr>
              <w:fldChar w:fldCharType="end"/>
            </w:r>
          </w:hyperlink>
        </w:p>
        <w:p w14:paraId="1400357E" w14:textId="756CFF7B" w:rsidR="00EC4E2A" w:rsidRDefault="00983495">
          <w:pPr>
            <w:pStyle w:val="TOC2"/>
            <w:rPr>
              <w:rFonts w:asciiTheme="minorHAnsi" w:eastAsiaTheme="minorEastAsia" w:hAnsiTheme="minorHAnsi" w:cstheme="minorBidi"/>
              <w:sz w:val="22"/>
              <w:lang w:bidi="ar-SA"/>
            </w:rPr>
          </w:pPr>
          <w:hyperlink w:anchor="_Toc43823573" w:history="1">
            <w:r w:rsidR="00EC4E2A" w:rsidRPr="006768CF">
              <w:rPr>
                <w:rStyle w:val="Hyperlink"/>
              </w:rPr>
              <w:t>6.2</w:t>
            </w:r>
            <w:r w:rsidR="00EC4E2A">
              <w:rPr>
                <w:rFonts w:asciiTheme="minorHAnsi" w:eastAsiaTheme="minorEastAsia" w:hAnsiTheme="minorHAnsi" w:cstheme="minorBidi"/>
                <w:sz w:val="22"/>
                <w:lang w:bidi="ar-SA"/>
              </w:rPr>
              <w:tab/>
            </w:r>
            <w:r w:rsidR="00EC4E2A" w:rsidRPr="006768CF">
              <w:rPr>
                <w:rStyle w:val="Hyperlink"/>
              </w:rPr>
              <w:t>Ownership of Data</w:t>
            </w:r>
            <w:r w:rsidR="00EC4E2A">
              <w:rPr>
                <w:webHidden/>
              </w:rPr>
              <w:tab/>
            </w:r>
            <w:r w:rsidR="00EC4E2A">
              <w:rPr>
                <w:webHidden/>
              </w:rPr>
              <w:fldChar w:fldCharType="begin"/>
            </w:r>
            <w:r w:rsidR="00EC4E2A">
              <w:rPr>
                <w:webHidden/>
              </w:rPr>
              <w:instrText xml:space="preserve"> PAGEREF _Toc43823573 \h </w:instrText>
            </w:r>
            <w:r w:rsidR="00EC4E2A">
              <w:rPr>
                <w:webHidden/>
              </w:rPr>
            </w:r>
            <w:r w:rsidR="00EC4E2A">
              <w:rPr>
                <w:webHidden/>
              </w:rPr>
              <w:fldChar w:fldCharType="separate"/>
            </w:r>
            <w:r w:rsidR="00EC4E2A">
              <w:rPr>
                <w:webHidden/>
              </w:rPr>
              <w:t>29</w:t>
            </w:r>
            <w:r w:rsidR="00EC4E2A">
              <w:rPr>
                <w:webHidden/>
              </w:rPr>
              <w:fldChar w:fldCharType="end"/>
            </w:r>
          </w:hyperlink>
        </w:p>
        <w:p w14:paraId="6710DEA4" w14:textId="6BF2E6DA" w:rsidR="00EC4E2A" w:rsidRDefault="00983495">
          <w:pPr>
            <w:pStyle w:val="TOC2"/>
            <w:rPr>
              <w:rFonts w:asciiTheme="minorHAnsi" w:eastAsiaTheme="minorEastAsia" w:hAnsiTheme="minorHAnsi" w:cstheme="minorBidi"/>
              <w:sz w:val="22"/>
              <w:lang w:bidi="ar-SA"/>
            </w:rPr>
          </w:pPr>
          <w:hyperlink w:anchor="_Toc43823574" w:history="1">
            <w:r w:rsidR="00EC4E2A" w:rsidRPr="006768CF">
              <w:rPr>
                <w:rStyle w:val="Hyperlink"/>
              </w:rPr>
              <w:t>6.3</w:t>
            </w:r>
            <w:r w:rsidR="00EC4E2A">
              <w:rPr>
                <w:rFonts w:asciiTheme="minorHAnsi" w:eastAsiaTheme="minorEastAsia" w:hAnsiTheme="minorHAnsi" w:cstheme="minorBidi"/>
                <w:sz w:val="22"/>
                <w:lang w:bidi="ar-SA"/>
              </w:rPr>
              <w:tab/>
            </w:r>
            <w:r w:rsidR="00EC4E2A" w:rsidRPr="006768CF">
              <w:rPr>
                <w:rStyle w:val="Hyperlink"/>
              </w:rPr>
              <w:t>Nondisclosure of Data</w:t>
            </w:r>
            <w:r w:rsidR="00EC4E2A">
              <w:rPr>
                <w:webHidden/>
              </w:rPr>
              <w:tab/>
            </w:r>
            <w:r w:rsidR="00EC4E2A">
              <w:rPr>
                <w:webHidden/>
              </w:rPr>
              <w:fldChar w:fldCharType="begin"/>
            </w:r>
            <w:r w:rsidR="00EC4E2A">
              <w:rPr>
                <w:webHidden/>
              </w:rPr>
              <w:instrText xml:space="preserve"> PAGEREF _Toc43823574 \h </w:instrText>
            </w:r>
            <w:r w:rsidR="00EC4E2A">
              <w:rPr>
                <w:webHidden/>
              </w:rPr>
            </w:r>
            <w:r w:rsidR="00EC4E2A">
              <w:rPr>
                <w:webHidden/>
              </w:rPr>
              <w:fldChar w:fldCharType="separate"/>
            </w:r>
            <w:r w:rsidR="00EC4E2A">
              <w:rPr>
                <w:webHidden/>
              </w:rPr>
              <w:t>29</w:t>
            </w:r>
            <w:r w:rsidR="00EC4E2A">
              <w:rPr>
                <w:webHidden/>
              </w:rPr>
              <w:fldChar w:fldCharType="end"/>
            </w:r>
          </w:hyperlink>
        </w:p>
        <w:p w14:paraId="0D3A1871" w14:textId="2CC10BE9" w:rsidR="00EC4E2A" w:rsidRDefault="00983495">
          <w:pPr>
            <w:pStyle w:val="TOC2"/>
            <w:rPr>
              <w:rFonts w:asciiTheme="minorHAnsi" w:eastAsiaTheme="minorEastAsia" w:hAnsiTheme="minorHAnsi" w:cstheme="minorBidi"/>
              <w:sz w:val="22"/>
              <w:lang w:bidi="ar-SA"/>
            </w:rPr>
          </w:pPr>
          <w:hyperlink w:anchor="_Toc43823575" w:history="1">
            <w:r w:rsidR="00EC4E2A" w:rsidRPr="006768CF">
              <w:rPr>
                <w:rStyle w:val="Hyperlink"/>
              </w:rPr>
              <w:t>6.4</w:t>
            </w:r>
            <w:r w:rsidR="00EC4E2A">
              <w:rPr>
                <w:rFonts w:asciiTheme="minorHAnsi" w:eastAsiaTheme="minorEastAsia" w:hAnsiTheme="minorHAnsi" w:cstheme="minorBidi"/>
                <w:sz w:val="22"/>
                <w:lang w:bidi="ar-SA"/>
              </w:rPr>
              <w:tab/>
            </w:r>
            <w:r w:rsidR="00EC4E2A" w:rsidRPr="006768CF">
              <w:rPr>
                <w:rStyle w:val="Hyperlink"/>
              </w:rPr>
              <w:t>Non-Disclosure Obligation</w:t>
            </w:r>
            <w:r w:rsidR="00EC4E2A">
              <w:rPr>
                <w:webHidden/>
              </w:rPr>
              <w:tab/>
            </w:r>
            <w:r w:rsidR="00EC4E2A">
              <w:rPr>
                <w:webHidden/>
              </w:rPr>
              <w:fldChar w:fldCharType="begin"/>
            </w:r>
            <w:r w:rsidR="00EC4E2A">
              <w:rPr>
                <w:webHidden/>
              </w:rPr>
              <w:instrText xml:space="preserve"> PAGEREF _Toc43823575 \h </w:instrText>
            </w:r>
            <w:r w:rsidR="00EC4E2A">
              <w:rPr>
                <w:webHidden/>
              </w:rPr>
            </w:r>
            <w:r w:rsidR="00EC4E2A">
              <w:rPr>
                <w:webHidden/>
              </w:rPr>
              <w:fldChar w:fldCharType="separate"/>
            </w:r>
            <w:r w:rsidR="00EC4E2A">
              <w:rPr>
                <w:webHidden/>
              </w:rPr>
              <w:t>29</w:t>
            </w:r>
            <w:r w:rsidR="00EC4E2A">
              <w:rPr>
                <w:webHidden/>
              </w:rPr>
              <w:fldChar w:fldCharType="end"/>
            </w:r>
          </w:hyperlink>
        </w:p>
        <w:p w14:paraId="08C858E2" w14:textId="1D09479D" w:rsidR="00EC4E2A" w:rsidRDefault="00983495">
          <w:pPr>
            <w:pStyle w:val="TOC1"/>
            <w:rPr>
              <w:rFonts w:asciiTheme="minorHAnsi" w:eastAsiaTheme="minorEastAsia" w:hAnsiTheme="minorHAnsi" w:cstheme="minorBidi"/>
              <w:bCs w:val="0"/>
              <w:caps w:val="0"/>
              <w:sz w:val="22"/>
              <w:lang w:bidi="ar-SA"/>
            </w:rPr>
          </w:pPr>
          <w:hyperlink w:anchor="_Toc43823576" w:history="1">
            <w:r w:rsidR="00EC4E2A" w:rsidRPr="006768CF">
              <w:rPr>
                <w:rStyle w:val="Hyperlink"/>
                <w:rFonts w:cs="Times New Roman"/>
              </w:rPr>
              <w:t>Section 7</w:t>
            </w:r>
            <w:r w:rsidR="00EC4E2A">
              <w:rPr>
                <w:rFonts w:asciiTheme="minorHAnsi" w:eastAsiaTheme="minorEastAsia" w:hAnsiTheme="minorHAnsi" w:cstheme="minorBidi"/>
                <w:bCs w:val="0"/>
                <w:caps w:val="0"/>
                <w:sz w:val="22"/>
                <w:lang w:bidi="ar-SA"/>
              </w:rPr>
              <w:tab/>
            </w:r>
            <w:r w:rsidR="00EC4E2A" w:rsidRPr="006768CF">
              <w:rPr>
                <w:rStyle w:val="Hyperlink"/>
              </w:rPr>
              <w:t>NONDISCRIMINATION AND PAYMENT OF A LIVING WAGE</w:t>
            </w:r>
            <w:r w:rsidR="00EC4E2A">
              <w:rPr>
                <w:webHidden/>
              </w:rPr>
              <w:tab/>
            </w:r>
            <w:r w:rsidR="00EC4E2A">
              <w:rPr>
                <w:webHidden/>
              </w:rPr>
              <w:fldChar w:fldCharType="begin"/>
            </w:r>
            <w:r w:rsidR="00EC4E2A">
              <w:rPr>
                <w:webHidden/>
              </w:rPr>
              <w:instrText xml:space="preserve"> PAGEREF _Toc43823576 \h </w:instrText>
            </w:r>
            <w:r w:rsidR="00EC4E2A">
              <w:rPr>
                <w:webHidden/>
              </w:rPr>
            </w:r>
            <w:r w:rsidR="00EC4E2A">
              <w:rPr>
                <w:webHidden/>
              </w:rPr>
              <w:fldChar w:fldCharType="separate"/>
            </w:r>
            <w:r w:rsidR="00EC4E2A">
              <w:rPr>
                <w:webHidden/>
              </w:rPr>
              <w:t>31</w:t>
            </w:r>
            <w:r w:rsidR="00EC4E2A">
              <w:rPr>
                <w:webHidden/>
              </w:rPr>
              <w:fldChar w:fldCharType="end"/>
            </w:r>
          </w:hyperlink>
        </w:p>
        <w:p w14:paraId="09068190" w14:textId="2B62C5B9" w:rsidR="00EC4E2A" w:rsidRDefault="00983495">
          <w:pPr>
            <w:pStyle w:val="TOC2"/>
            <w:rPr>
              <w:rFonts w:asciiTheme="minorHAnsi" w:eastAsiaTheme="minorEastAsia" w:hAnsiTheme="minorHAnsi" w:cstheme="minorBidi"/>
              <w:sz w:val="22"/>
              <w:lang w:bidi="ar-SA"/>
            </w:rPr>
          </w:pPr>
          <w:hyperlink w:anchor="_Toc43823577" w:history="1">
            <w:r w:rsidR="00EC4E2A" w:rsidRPr="006768CF">
              <w:rPr>
                <w:rStyle w:val="Hyperlink"/>
              </w:rPr>
              <w:t>7.1</w:t>
            </w:r>
            <w:r w:rsidR="00EC4E2A">
              <w:rPr>
                <w:rFonts w:asciiTheme="minorHAnsi" w:eastAsiaTheme="minorEastAsia" w:hAnsiTheme="minorHAnsi" w:cstheme="minorBidi"/>
                <w:sz w:val="22"/>
                <w:lang w:bidi="ar-SA"/>
              </w:rPr>
              <w:tab/>
            </w:r>
            <w:r w:rsidR="00EC4E2A" w:rsidRPr="006768CF">
              <w:rPr>
                <w:rStyle w:val="Hyperlink"/>
              </w:rPr>
              <w:t>Nondiscrimination and Equal Employment Opportunity</w:t>
            </w:r>
            <w:r w:rsidR="00EC4E2A">
              <w:rPr>
                <w:webHidden/>
              </w:rPr>
              <w:tab/>
            </w:r>
            <w:r w:rsidR="00EC4E2A">
              <w:rPr>
                <w:webHidden/>
              </w:rPr>
              <w:fldChar w:fldCharType="begin"/>
            </w:r>
            <w:r w:rsidR="00EC4E2A">
              <w:rPr>
                <w:webHidden/>
              </w:rPr>
              <w:instrText xml:space="preserve"> PAGEREF _Toc43823577 \h </w:instrText>
            </w:r>
            <w:r w:rsidR="00EC4E2A">
              <w:rPr>
                <w:webHidden/>
              </w:rPr>
            </w:r>
            <w:r w:rsidR="00EC4E2A">
              <w:rPr>
                <w:webHidden/>
              </w:rPr>
              <w:fldChar w:fldCharType="separate"/>
            </w:r>
            <w:r w:rsidR="00EC4E2A">
              <w:rPr>
                <w:webHidden/>
              </w:rPr>
              <w:t>31</w:t>
            </w:r>
            <w:r w:rsidR="00EC4E2A">
              <w:rPr>
                <w:webHidden/>
              </w:rPr>
              <w:fldChar w:fldCharType="end"/>
            </w:r>
          </w:hyperlink>
        </w:p>
        <w:p w14:paraId="59A53246" w14:textId="3C1D6863" w:rsidR="00EC4E2A" w:rsidRDefault="00983495">
          <w:pPr>
            <w:pStyle w:val="TOC2"/>
            <w:rPr>
              <w:rFonts w:asciiTheme="minorHAnsi" w:eastAsiaTheme="minorEastAsia" w:hAnsiTheme="minorHAnsi" w:cstheme="minorBidi"/>
              <w:sz w:val="22"/>
              <w:lang w:bidi="ar-SA"/>
            </w:rPr>
          </w:pPr>
          <w:hyperlink w:anchor="_Toc43823578" w:history="1">
            <w:r w:rsidR="00EC4E2A" w:rsidRPr="006768CF">
              <w:rPr>
                <w:rStyle w:val="Hyperlink"/>
              </w:rPr>
              <w:t>7.2</w:t>
            </w:r>
            <w:r w:rsidR="00EC4E2A">
              <w:rPr>
                <w:rFonts w:asciiTheme="minorHAnsi" w:eastAsiaTheme="minorEastAsia" w:hAnsiTheme="minorHAnsi" w:cstheme="minorBidi"/>
                <w:sz w:val="22"/>
                <w:lang w:bidi="ar-SA"/>
              </w:rPr>
              <w:tab/>
            </w:r>
            <w:r w:rsidR="00EC4E2A" w:rsidRPr="006768CF">
              <w:rPr>
                <w:rStyle w:val="Hyperlink"/>
              </w:rPr>
              <w:t>Requirements of King County Living Wage Ordinance</w:t>
            </w:r>
            <w:r w:rsidR="00EC4E2A">
              <w:rPr>
                <w:webHidden/>
              </w:rPr>
              <w:tab/>
            </w:r>
            <w:r w:rsidR="00EC4E2A">
              <w:rPr>
                <w:webHidden/>
              </w:rPr>
              <w:fldChar w:fldCharType="begin"/>
            </w:r>
            <w:r w:rsidR="00EC4E2A">
              <w:rPr>
                <w:webHidden/>
              </w:rPr>
              <w:instrText xml:space="preserve"> PAGEREF _Toc43823578 \h </w:instrText>
            </w:r>
            <w:r w:rsidR="00EC4E2A">
              <w:rPr>
                <w:webHidden/>
              </w:rPr>
            </w:r>
            <w:r w:rsidR="00EC4E2A">
              <w:rPr>
                <w:webHidden/>
              </w:rPr>
              <w:fldChar w:fldCharType="separate"/>
            </w:r>
            <w:r w:rsidR="00EC4E2A">
              <w:rPr>
                <w:webHidden/>
              </w:rPr>
              <w:t>34</w:t>
            </w:r>
            <w:r w:rsidR="00EC4E2A">
              <w:rPr>
                <w:webHidden/>
              </w:rPr>
              <w:fldChar w:fldCharType="end"/>
            </w:r>
          </w:hyperlink>
        </w:p>
        <w:p w14:paraId="318693C7" w14:textId="20F828C2" w:rsidR="00EC4E2A" w:rsidRDefault="00983495">
          <w:pPr>
            <w:pStyle w:val="TOC1"/>
            <w:rPr>
              <w:rFonts w:asciiTheme="minorHAnsi" w:eastAsiaTheme="minorEastAsia" w:hAnsiTheme="minorHAnsi" w:cstheme="minorBidi"/>
              <w:bCs w:val="0"/>
              <w:caps w:val="0"/>
              <w:sz w:val="22"/>
              <w:lang w:bidi="ar-SA"/>
            </w:rPr>
          </w:pPr>
          <w:hyperlink w:anchor="_Toc43823579" w:history="1">
            <w:r w:rsidR="00EC4E2A" w:rsidRPr="006768CF">
              <w:rPr>
                <w:rStyle w:val="Hyperlink"/>
                <w:rFonts w:cs="Times New Roman"/>
              </w:rPr>
              <w:t>Section 8</w:t>
            </w:r>
            <w:r w:rsidR="00EC4E2A">
              <w:rPr>
                <w:rFonts w:asciiTheme="minorHAnsi" w:eastAsiaTheme="minorEastAsia" w:hAnsiTheme="minorHAnsi" w:cstheme="minorBidi"/>
                <w:bCs w:val="0"/>
                <w:caps w:val="0"/>
                <w:sz w:val="22"/>
                <w:lang w:bidi="ar-SA"/>
              </w:rPr>
              <w:tab/>
            </w:r>
            <w:r w:rsidR="00EC4E2A" w:rsidRPr="006768CF">
              <w:rPr>
                <w:rStyle w:val="Hyperlink"/>
              </w:rPr>
              <w:t>CLAIMS AND APPEALS; DISPUTE RESOLUTION</w:t>
            </w:r>
            <w:r w:rsidR="00EC4E2A">
              <w:rPr>
                <w:webHidden/>
              </w:rPr>
              <w:tab/>
            </w:r>
            <w:r w:rsidR="00EC4E2A">
              <w:rPr>
                <w:webHidden/>
              </w:rPr>
              <w:fldChar w:fldCharType="begin"/>
            </w:r>
            <w:r w:rsidR="00EC4E2A">
              <w:rPr>
                <w:webHidden/>
              </w:rPr>
              <w:instrText xml:space="preserve"> PAGEREF _Toc43823579 \h </w:instrText>
            </w:r>
            <w:r w:rsidR="00EC4E2A">
              <w:rPr>
                <w:webHidden/>
              </w:rPr>
            </w:r>
            <w:r w:rsidR="00EC4E2A">
              <w:rPr>
                <w:webHidden/>
              </w:rPr>
              <w:fldChar w:fldCharType="separate"/>
            </w:r>
            <w:r w:rsidR="00EC4E2A">
              <w:rPr>
                <w:webHidden/>
              </w:rPr>
              <w:t>35</w:t>
            </w:r>
            <w:r w:rsidR="00EC4E2A">
              <w:rPr>
                <w:webHidden/>
              </w:rPr>
              <w:fldChar w:fldCharType="end"/>
            </w:r>
          </w:hyperlink>
        </w:p>
        <w:p w14:paraId="12E005CC" w14:textId="10A913C8" w:rsidR="00EC4E2A" w:rsidRDefault="00983495">
          <w:pPr>
            <w:pStyle w:val="TOC2"/>
            <w:rPr>
              <w:rFonts w:asciiTheme="minorHAnsi" w:eastAsiaTheme="minorEastAsia" w:hAnsiTheme="minorHAnsi" w:cstheme="minorBidi"/>
              <w:sz w:val="22"/>
              <w:lang w:bidi="ar-SA"/>
            </w:rPr>
          </w:pPr>
          <w:hyperlink w:anchor="_Toc43823580" w:history="1">
            <w:r w:rsidR="00EC4E2A" w:rsidRPr="006768CF">
              <w:rPr>
                <w:rStyle w:val="Hyperlink"/>
              </w:rPr>
              <w:t>8.1</w:t>
            </w:r>
            <w:r w:rsidR="00EC4E2A">
              <w:rPr>
                <w:rFonts w:asciiTheme="minorHAnsi" w:eastAsiaTheme="minorEastAsia" w:hAnsiTheme="minorHAnsi" w:cstheme="minorBidi"/>
                <w:sz w:val="22"/>
                <w:lang w:bidi="ar-SA"/>
              </w:rPr>
              <w:tab/>
            </w:r>
            <w:r w:rsidR="00EC4E2A" w:rsidRPr="006768CF">
              <w:rPr>
                <w:rStyle w:val="Hyperlink"/>
              </w:rPr>
              <w:t>Claims and Appeals</w:t>
            </w:r>
            <w:r w:rsidR="00EC4E2A">
              <w:rPr>
                <w:webHidden/>
              </w:rPr>
              <w:tab/>
            </w:r>
            <w:r w:rsidR="00EC4E2A">
              <w:rPr>
                <w:webHidden/>
              </w:rPr>
              <w:fldChar w:fldCharType="begin"/>
            </w:r>
            <w:r w:rsidR="00EC4E2A">
              <w:rPr>
                <w:webHidden/>
              </w:rPr>
              <w:instrText xml:space="preserve"> PAGEREF _Toc43823580 \h </w:instrText>
            </w:r>
            <w:r w:rsidR="00EC4E2A">
              <w:rPr>
                <w:webHidden/>
              </w:rPr>
            </w:r>
            <w:r w:rsidR="00EC4E2A">
              <w:rPr>
                <w:webHidden/>
              </w:rPr>
              <w:fldChar w:fldCharType="separate"/>
            </w:r>
            <w:r w:rsidR="00EC4E2A">
              <w:rPr>
                <w:webHidden/>
              </w:rPr>
              <w:t>35</w:t>
            </w:r>
            <w:r w:rsidR="00EC4E2A">
              <w:rPr>
                <w:webHidden/>
              </w:rPr>
              <w:fldChar w:fldCharType="end"/>
            </w:r>
          </w:hyperlink>
        </w:p>
        <w:p w14:paraId="374B280B" w14:textId="76AEA5CC" w:rsidR="00EC4E2A" w:rsidRDefault="00983495">
          <w:pPr>
            <w:pStyle w:val="TOC2"/>
            <w:rPr>
              <w:rFonts w:asciiTheme="minorHAnsi" w:eastAsiaTheme="minorEastAsia" w:hAnsiTheme="minorHAnsi" w:cstheme="minorBidi"/>
              <w:sz w:val="22"/>
              <w:lang w:bidi="ar-SA"/>
            </w:rPr>
          </w:pPr>
          <w:hyperlink w:anchor="_Toc43823581" w:history="1">
            <w:r w:rsidR="00EC4E2A" w:rsidRPr="006768CF">
              <w:rPr>
                <w:rStyle w:val="Hyperlink"/>
              </w:rPr>
              <w:t>8.2</w:t>
            </w:r>
            <w:r w:rsidR="00EC4E2A">
              <w:rPr>
                <w:rFonts w:asciiTheme="minorHAnsi" w:eastAsiaTheme="minorEastAsia" w:hAnsiTheme="minorHAnsi" w:cstheme="minorBidi"/>
                <w:sz w:val="22"/>
                <w:lang w:bidi="ar-SA"/>
              </w:rPr>
              <w:tab/>
            </w:r>
            <w:r w:rsidR="00EC4E2A" w:rsidRPr="006768CF">
              <w:rPr>
                <w:rStyle w:val="Hyperlink"/>
              </w:rPr>
              <w:t>Mediation and Arbitration</w:t>
            </w:r>
            <w:r w:rsidR="00EC4E2A">
              <w:rPr>
                <w:webHidden/>
              </w:rPr>
              <w:tab/>
            </w:r>
            <w:r w:rsidR="00EC4E2A">
              <w:rPr>
                <w:webHidden/>
              </w:rPr>
              <w:fldChar w:fldCharType="begin"/>
            </w:r>
            <w:r w:rsidR="00EC4E2A">
              <w:rPr>
                <w:webHidden/>
              </w:rPr>
              <w:instrText xml:space="preserve"> PAGEREF _Toc43823581 \h </w:instrText>
            </w:r>
            <w:r w:rsidR="00EC4E2A">
              <w:rPr>
                <w:webHidden/>
              </w:rPr>
            </w:r>
            <w:r w:rsidR="00EC4E2A">
              <w:rPr>
                <w:webHidden/>
              </w:rPr>
              <w:fldChar w:fldCharType="separate"/>
            </w:r>
            <w:r w:rsidR="00EC4E2A">
              <w:rPr>
                <w:webHidden/>
              </w:rPr>
              <w:t>35</w:t>
            </w:r>
            <w:r w:rsidR="00EC4E2A">
              <w:rPr>
                <w:webHidden/>
              </w:rPr>
              <w:fldChar w:fldCharType="end"/>
            </w:r>
          </w:hyperlink>
        </w:p>
        <w:p w14:paraId="594C0C08" w14:textId="0C2736D4" w:rsidR="00EC4E2A" w:rsidRDefault="00983495">
          <w:pPr>
            <w:pStyle w:val="TOC2"/>
            <w:rPr>
              <w:rFonts w:asciiTheme="minorHAnsi" w:eastAsiaTheme="minorEastAsia" w:hAnsiTheme="minorHAnsi" w:cstheme="minorBidi"/>
              <w:sz w:val="22"/>
              <w:lang w:bidi="ar-SA"/>
            </w:rPr>
          </w:pPr>
          <w:hyperlink w:anchor="_Toc43823582" w:history="1">
            <w:r w:rsidR="00EC4E2A" w:rsidRPr="006768CF">
              <w:rPr>
                <w:rStyle w:val="Hyperlink"/>
              </w:rPr>
              <w:t>8.3</w:t>
            </w:r>
            <w:r w:rsidR="00EC4E2A">
              <w:rPr>
                <w:rFonts w:asciiTheme="minorHAnsi" w:eastAsiaTheme="minorEastAsia" w:hAnsiTheme="minorHAnsi" w:cstheme="minorBidi"/>
                <w:sz w:val="22"/>
                <w:lang w:bidi="ar-SA"/>
              </w:rPr>
              <w:tab/>
            </w:r>
            <w:r w:rsidR="00EC4E2A" w:rsidRPr="006768CF">
              <w:rPr>
                <w:rStyle w:val="Hyperlink"/>
              </w:rPr>
              <w:t>Applicable Law and Forum</w:t>
            </w:r>
            <w:r w:rsidR="00EC4E2A">
              <w:rPr>
                <w:webHidden/>
              </w:rPr>
              <w:tab/>
            </w:r>
            <w:r w:rsidR="00EC4E2A">
              <w:rPr>
                <w:webHidden/>
              </w:rPr>
              <w:fldChar w:fldCharType="begin"/>
            </w:r>
            <w:r w:rsidR="00EC4E2A">
              <w:rPr>
                <w:webHidden/>
              </w:rPr>
              <w:instrText xml:space="preserve"> PAGEREF _Toc43823582 \h </w:instrText>
            </w:r>
            <w:r w:rsidR="00EC4E2A">
              <w:rPr>
                <w:webHidden/>
              </w:rPr>
            </w:r>
            <w:r w:rsidR="00EC4E2A">
              <w:rPr>
                <w:webHidden/>
              </w:rPr>
              <w:fldChar w:fldCharType="separate"/>
            </w:r>
            <w:r w:rsidR="00EC4E2A">
              <w:rPr>
                <w:webHidden/>
              </w:rPr>
              <w:t>35</w:t>
            </w:r>
            <w:r w:rsidR="00EC4E2A">
              <w:rPr>
                <w:webHidden/>
              </w:rPr>
              <w:fldChar w:fldCharType="end"/>
            </w:r>
          </w:hyperlink>
        </w:p>
        <w:p w14:paraId="5576672C" w14:textId="4C69EBE5" w:rsidR="00EC4E2A" w:rsidRDefault="00983495">
          <w:pPr>
            <w:pStyle w:val="TOC1"/>
            <w:rPr>
              <w:rFonts w:asciiTheme="minorHAnsi" w:eastAsiaTheme="minorEastAsia" w:hAnsiTheme="minorHAnsi" w:cstheme="minorBidi"/>
              <w:bCs w:val="0"/>
              <w:caps w:val="0"/>
              <w:sz w:val="22"/>
              <w:lang w:bidi="ar-SA"/>
            </w:rPr>
          </w:pPr>
          <w:hyperlink w:anchor="_Toc43823583" w:history="1">
            <w:r w:rsidR="00EC4E2A" w:rsidRPr="006768CF">
              <w:rPr>
                <w:rStyle w:val="Hyperlink"/>
                <w:rFonts w:cs="Times New Roman"/>
              </w:rPr>
              <w:t>Section 9</w:t>
            </w:r>
            <w:r w:rsidR="00EC4E2A">
              <w:rPr>
                <w:rFonts w:asciiTheme="minorHAnsi" w:eastAsiaTheme="minorEastAsia" w:hAnsiTheme="minorHAnsi" w:cstheme="minorBidi"/>
                <w:bCs w:val="0"/>
                <w:caps w:val="0"/>
                <w:sz w:val="22"/>
                <w:lang w:bidi="ar-SA"/>
              </w:rPr>
              <w:tab/>
            </w:r>
            <w:r w:rsidR="00EC4E2A" w:rsidRPr="006768CF">
              <w:rPr>
                <w:rStyle w:val="Hyperlink"/>
              </w:rPr>
              <w:t>TERMINATION</w:t>
            </w:r>
            <w:r w:rsidR="00EC4E2A">
              <w:rPr>
                <w:webHidden/>
              </w:rPr>
              <w:tab/>
            </w:r>
            <w:r w:rsidR="00EC4E2A">
              <w:rPr>
                <w:webHidden/>
              </w:rPr>
              <w:fldChar w:fldCharType="begin"/>
            </w:r>
            <w:r w:rsidR="00EC4E2A">
              <w:rPr>
                <w:webHidden/>
              </w:rPr>
              <w:instrText xml:space="preserve"> PAGEREF _Toc43823583 \h </w:instrText>
            </w:r>
            <w:r w:rsidR="00EC4E2A">
              <w:rPr>
                <w:webHidden/>
              </w:rPr>
            </w:r>
            <w:r w:rsidR="00EC4E2A">
              <w:rPr>
                <w:webHidden/>
              </w:rPr>
              <w:fldChar w:fldCharType="separate"/>
            </w:r>
            <w:r w:rsidR="00EC4E2A">
              <w:rPr>
                <w:webHidden/>
              </w:rPr>
              <w:t>36</w:t>
            </w:r>
            <w:r w:rsidR="00EC4E2A">
              <w:rPr>
                <w:webHidden/>
              </w:rPr>
              <w:fldChar w:fldCharType="end"/>
            </w:r>
          </w:hyperlink>
        </w:p>
        <w:p w14:paraId="3A60DBC6" w14:textId="24AB7D96" w:rsidR="00EC4E2A" w:rsidRDefault="00983495">
          <w:pPr>
            <w:pStyle w:val="TOC2"/>
            <w:rPr>
              <w:rFonts w:asciiTheme="minorHAnsi" w:eastAsiaTheme="minorEastAsia" w:hAnsiTheme="minorHAnsi" w:cstheme="minorBidi"/>
              <w:sz w:val="22"/>
              <w:lang w:bidi="ar-SA"/>
            </w:rPr>
          </w:pPr>
          <w:hyperlink w:anchor="_Toc43823584" w:history="1">
            <w:r w:rsidR="00EC4E2A" w:rsidRPr="006768CF">
              <w:rPr>
                <w:rStyle w:val="Hyperlink"/>
              </w:rPr>
              <w:t>9.1</w:t>
            </w:r>
            <w:r w:rsidR="00EC4E2A">
              <w:rPr>
                <w:rFonts w:asciiTheme="minorHAnsi" w:eastAsiaTheme="minorEastAsia" w:hAnsiTheme="minorHAnsi" w:cstheme="minorBidi"/>
                <w:sz w:val="22"/>
                <w:lang w:bidi="ar-SA"/>
              </w:rPr>
              <w:tab/>
            </w:r>
            <w:r w:rsidR="00EC4E2A" w:rsidRPr="006768CF">
              <w:rPr>
                <w:rStyle w:val="Hyperlink"/>
              </w:rPr>
              <w:t>Termination for Convenience/Default/Non-Appropriation</w:t>
            </w:r>
            <w:r w:rsidR="00EC4E2A">
              <w:rPr>
                <w:webHidden/>
              </w:rPr>
              <w:tab/>
            </w:r>
            <w:r w:rsidR="00EC4E2A">
              <w:rPr>
                <w:webHidden/>
              </w:rPr>
              <w:fldChar w:fldCharType="begin"/>
            </w:r>
            <w:r w:rsidR="00EC4E2A">
              <w:rPr>
                <w:webHidden/>
              </w:rPr>
              <w:instrText xml:space="preserve"> PAGEREF _Toc43823584 \h </w:instrText>
            </w:r>
            <w:r w:rsidR="00EC4E2A">
              <w:rPr>
                <w:webHidden/>
              </w:rPr>
            </w:r>
            <w:r w:rsidR="00EC4E2A">
              <w:rPr>
                <w:webHidden/>
              </w:rPr>
              <w:fldChar w:fldCharType="separate"/>
            </w:r>
            <w:r w:rsidR="00EC4E2A">
              <w:rPr>
                <w:webHidden/>
              </w:rPr>
              <w:t>36</w:t>
            </w:r>
            <w:r w:rsidR="00EC4E2A">
              <w:rPr>
                <w:webHidden/>
              </w:rPr>
              <w:fldChar w:fldCharType="end"/>
            </w:r>
          </w:hyperlink>
        </w:p>
        <w:p w14:paraId="30DC1E23" w14:textId="0F89F371" w:rsidR="00EC4E2A" w:rsidRDefault="00983495">
          <w:pPr>
            <w:pStyle w:val="TOC1"/>
            <w:rPr>
              <w:rFonts w:asciiTheme="minorHAnsi" w:eastAsiaTheme="minorEastAsia" w:hAnsiTheme="minorHAnsi" w:cstheme="minorBidi"/>
              <w:bCs w:val="0"/>
              <w:caps w:val="0"/>
              <w:sz w:val="22"/>
              <w:lang w:bidi="ar-SA"/>
            </w:rPr>
          </w:pPr>
          <w:hyperlink w:anchor="_Toc43823585" w:history="1">
            <w:r w:rsidR="00EC4E2A" w:rsidRPr="006768CF">
              <w:rPr>
                <w:rStyle w:val="Hyperlink"/>
                <w:rFonts w:cs="Times New Roman"/>
              </w:rPr>
              <w:t>Section 10</w:t>
            </w:r>
            <w:r w:rsidR="00EC4E2A">
              <w:rPr>
                <w:rFonts w:asciiTheme="minorHAnsi" w:eastAsiaTheme="minorEastAsia" w:hAnsiTheme="minorHAnsi" w:cstheme="minorBidi"/>
                <w:bCs w:val="0"/>
                <w:caps w:val="0"/>
                <w:sz w:val="22"/>
                <w:lang w:bidi="ar-SA"/>
              </w:rPr>
              <w:tab/>
            </w:r>
            <w:r w:rsidR="00EC4E2A" w:rsidRPr="006768CF">
              <w:rPr>
                <w:rStyle w:val="Hyperlink"/>
              </w:rPr>
              <w:t>MISCELLANEOUS</w:t>
            </w:r>
            <w:r w:rsidR="00EC4E2A">
              <w:rPr>
                <w:webHidden/>
              </w:rPr>
              <w:tab/>
            </w:r>
            <w:r w:rsidR="00EC4E2A">
              <w:rPr>
                <w:webHidden/>
              </w:rPr>
              <w:fldChar w:fldCharType="begin"/>
            </w:r>
            <w:r w:rsidR="00EC4E2A">
              <w:rPr>
                <w:webHidden/>
              </w:rPr>
              <w:instrText xml:space="preserve"> PAGEREF _Toc43823585 \h </w:instrText>
            </w:r>
            <w:r w:rsidR="00EC4E2A">
              <w:rPr>
                <w:webHidden/>
              </w:rPr>
            </w:r>
            <w:r w:rsidR="00EC4E2A">
              <w:rPr>
                <w:webHidden/>
              </w:rPr>
              <w:fldChar w:fldCharType="separate"/>
            </w:r>
            <w:r w:rsidR="00EC4E2A">
              <w:rPr>
                <w:webHidden/>
              </w:rPr>
              <w:t>38</w:t>
            </w:r>
            <w:r w:rsidR="00EC4E2A">
              <w:rPr>
                <w:webHidden/>
              </w:rPr>
              <w:fldChar w:fldCharType="end"/>
            </w:r>
          </w:hyperlink>
        </w:p>
        <w:p w14:paraId="077CEB14" w14:textId="1010B198" w:rsidR="00EC4E2A" w:rsidRDefault="00983495">
          <w:pPr>
            <w:pStyle w:val="TOC2"/>
            <w:rPr>
              <w:rFonts w:asciiTheme="minorHAnsi" w:eastAsiaTheme="minorEastAsia" w:hAnsiTheme="minorHAnsi" w:cstheme="minorBidi"/>
              <w:sz w:val="22"/>
              <w:lang w:bidi="ar-SA"/>
            </w:rPr>
          </w:pPr>
          <w:hyperlink w:anchor="_Toc43823586" w:history="1">
            <w:r w:rsidR="00EC4E2A" w:rsidRPr="006768CF">
              <w:rPr>
                <w:rStyle w:val="Hyperlink"/>
              </w:rPr>
              <w:t>10.1</w:t>
            </w:r>
            <w:r w:rsidR="00EC4E2A">
              <w:rPr>
                <w:rFonts w:asciiTheme="minorHAnsi" w:eastAsiaTheme="minorEastAsia" w:hAnsiTheme="minorHAnsi" w:cstheme="minorBidi"/>
                <w:sz w:val="22"/>
                <w:lang w:bidi="ar-SA"/>
              </w:rPr>
              <w:tab/>
            </w:r>
            <w:r w:rsidR="00EC4E2A" w:rsidRPr="006768CF">
              <w:rPr>
                <w:rStyle w:val="Hyperlink"/>
              </w:rPr>
              <w:t>Other Public Agency Orders</w:t>
            </w:r>
            <w:r w:rsidR="00EC4E2A">
              <w:rPr>
                <w:webHidden/>
              </w:rPr>
              <w:tab/>
            </w:r>
            <w:r w:rsidR="00EC4E2A">
              <w:rPr>
                <w:webHidden/>
              </w:rPr>
              <w:fldChar w:fldCharType="begin"/>
            </w:r>
            <w:r w:rsidR="00EC4E2A">
              <w:rPr>
                <w:webHidden/>
              </w:rPr>
              <w:instrText xml:space="preserve"> PAGEREF _Toc43823586 \h </w:instrText>
            </w:r>
            <w:r w:rsidR="00EC4E2A">
              <w:rPr>
                <w:webHidden/>
              </w:rPr>
            </w:r>
            <w:r w:rsidR="00EC4E2A">
              <w:rPr>
                <w:webHidden/>
              </w:rPr>
              <w:fldChar w:fldCharType="separate"/>
            </w:r>
            <w:r w:rsidR="00EC4E2A">
              <w:rPr>
                <w:webHidden/>
              </w:rPr>
              <w:t>38</w:t>
            </w:r>
            <w:r w:rsidR="00EC4E2A">
              <w:rPr>
                <w:webHidden/>
              </w:rPr>
              <w:fldChar w:fldCharType="end"/>
            </w:r>
          </w:hyperlink>
        </w:p>
        <w:p w14:paraId="5E5300E2" w14:textId="2E9B320B" w:rsidR="00EC4E2A" w:rsidRDefault="00983495">
          <w:pPr>
            <w:pStyle w:val="TOC2"/>
            <w:rPr>
              <w:rFonts w:asciiTheme="minorHAnsi" w:eastAsiaTheme="minorEastAsia" w:hAnsiTheme="minorHAnsi" w:cstheme="minorBidi"/>
              <w:sz w:val="22"/>
              <w:lang w:bidi="ar-SA"/>
            </w:rPr>
          </w:pPr>
          <w:hyperlink w:anchor="_Toc43823587" w:history="1">
            <w:r w:rsidR="00EC4E2A" w:rsidRPr="006768CF">
              <w:rPr>
                <w:rStyle w:val="Hyperlink"/>
              </w:rPr>
              <w:t>10.2</w:t>
            </w:r>
            <w:r w:rsidR="00EC4E2A">
              <w:rPr>
                <w:rFonts w:asciiTheme="minorHAnsi" w:eastAsiaTheme="minorEastAsia" w:hAnsiTheme="minorHAnsi" w:cstheme="minorBidi"/>
                <w:sz w:val="22"/>
                <w:lang w:bidi="ar-SA"/>
              </w:rPr>
              <w:tab/>
            </w:r>
            <w:r w:rsidR="00EC4E2A" w:rsidRPr="006768CF">
              <w:rPr>
                <w:rStyle w:val="Hyperlink"/>
              </w:rPr>
              <w:t>Assignment</w:t>
            </w:r>
            <w:r w:rsidR="00EC4E2A">
              <w:rPr>
                <w:webHidden/>
              </w:rPr>
              <w:tab/>
            </w:r>
            <w:r w:rsidR="00EC4E2A">
              <w:rPr>
                <w:webHidden/>
              </w:rPr>
              <w:fldChar w:fldCharType="begin"/>
            </w:r>
            <w:r w:rsidR="00EC4E2A">
              <w:rPr>
                <w:webHidden/>
              </w:rPr>
              <w:instrText xml:space="preserve"> PAGEREF _Toc43823587 \h </w:instrText>
            </w:r>
            <w:r w:rsidR="00EC4E2A">
              <w:rPr>
                <w:webHidden/>
              </w:rPr>
            </w:r>
            <w:r w:rsidR="00EC4E2A">
              <w:rPr>
                <w:webHidden/>
              </w:rPr>
              <w:fldChar w:fldCharType="separate"/>
            </w:r>
            <w:r w:rsidR="00EC4E2A">
              <w:rPr>
                <w:webHidden/>
              </w:rPr>
              <w:t>38</w:t>
            </w:r>
            <w:r w:rsidR="00EC4E2A">
              <w:rPr>
                <w:webHidden/>
              </w:rPr>
              <w:fldChar w:fldCharType="end"/>
            </w:r>
          </w:hyperlink>
        </w:p>
        <w:p w14:paraId="3155B4CB" w14:textId="3F11B271" w:rsidR="00EC4E2A" w:rsidRDefault="00983495">
          <w:pPr>
            <w:pStyle w:val="TOC2"/>
            <w:rPr>
              <w:rFonts w:asciiTheme="minorHAnsi" w:eastAsiaTheme="minorEastAsia" w:hAnsiTheme="minorHAnsi" w:cstheme="minorBidi"/>
              <w:sz w:val="22"/>
              <w:lang w:bidi="ar-SA"/>
            </w:rPr>
          </w:pPr>
          <w:hyperlink w:anchor="_Toc43823588" w:history="1">
            <w:r w:rsidR="00EC4E2A" w:rsidRPr="006768CF">
              <w:rPr>
                <w:rStyle w:val="Hyperlink"/>
              </w:rPr>
              <w:t>10.3</w:t>
            </w:r>
            <w:r w:rsidR="00EC4E2A">
              <w:rPr>
                <w:rFonts w:asciiTheme="minorHAnsi" w:eastAsiaTheme="minorEastAsia" w:hAnsiTheme="minorHAnsi" w:cstheme="minorBidi"/>
                <w:sz w:val="22"/>
                <w:lang w:bidi="ar-SA"/>
              </w:rPr>
              <w:tab/>
            </w:r>
            <w:r w:rsidR="00EC4E2A" w:rsidRPr="006768CF">
              <w:rPr>
                <w:rStyle w:val="Hyperlink"/>
              </w:rPr>
              <w:t>Force Majeure</w:t>
            </w:r>
            <w:r w:rsidR="00EC4E2A">
              <w:rPr>
                <w:webHidden/>
              </w:rPr>
              <w:tab/>
            </w:r>
            <w:r w:rsidR="00EC4E2A">
              <w:rPr>
                <w:webHidden/>
              </w:rPr>
              <w:fldChar w:fldCharType="begin"/>
            </w:r>
            <w:r w:rsidR="00EC4E2A">
              <w:rPr>
                <w:webHidden/>
              </w:rPr>
              <w:instrText xml:space="preserve"> PAGEREF _Toc43823588 \h </w:instrText>
            </w:r>
            <w:r w:rsidR="00EC4E2A">
              <w:rPr>
                <w:webHidden/>
              </w:rPr>
            </w:r>
            <w:r w:rsidR="00EC4E2A">
              <w:rPr>
                <w:webHidden/>
              </w:rPr>
              <w:fldChar w:fldCharType="separate"/>
            </w:r>
            <w:r w:rsidR="00EC4E2A">
              <w:rPr>
                <w:webHidden/>
              </w:rPr>
              <w:t>38</w:t>
            </w:r>
            <w:r w:rsidR="00EC4E2A">
              <w:rPr>
                <w:webHidden/>
              </w:rPr>
              <w:fldChar w:fldCharType="end"/>
            </w:r>
          </w:hyperlink>
        </w:p>
        <w:p w14:paraId="4005AFA8" w14:textId="6D4B7C5D" w:rsidR="00EC4E2A" w:rsidRDefault="00983495">
          <w:pPr>
            <w:pStyle w:val="TOC2"/>
            <w:rPr>
              <w:rFonts w:asciiTheme="minorHAnsi" w:eastAsiaTheme="minorEastAsia" w:hAnsiTheme="minorHAnsi" w:cstheme="minorBidi"/>
              <w:sz w:val="22"/>
              <w:lang w:bidi="ar-SA"/>
            </w:rPr>
          </w:pPr>
          <w:hyperlink w:anchor="_Toc43823589" w:history="1">
            <w:r w:rsidR="00EC4E2A" w:rsidRPr="006768CF">
              <w:rPr>
                <w:rStyle w:val="Hyperlink"/>
                <w:bCs/>
              </w:rPr>
              <w:t>10.4</w:t>
            </w:r>
            <w:r w:rsidR="00EC4E2A">
              <w:rPr>
                <w:rFonts w:asciiTheme="minorHAnsi" w:eastAsiaTheme="minorEastAsia" w:hAnsiTheme="minorHAnsi" w:cstheme="minorBidi"/>
                <w:sz w:val="22"/>
                <w:lang w:bidi="ar-SA"/>
              </w:rPr>
              <w:tab/>
            </w:r>
            <w:r w:rsidR="00EC4E2A" w:rsidRPr="006768CF">
              <w:rPr>
                <w:rStyle w:val="Hyperlink"/>
              </w:rPr>
              <w:t xml:space="preserve">HIPAA – Protecting Patient Privacy </w:t>
            </w:r>
            <w:r w:rsidR="00EC4E2A" w:rsidRPr="006768CF">
              <w:rPr>
                <w:rStyle w:val="Hyperlink"/>
                <w:bCs/>
              </w:rPr>
              <w:t>(Use when contractor may encounter health information)</w:t>
            </w:r>
            <w:r w:rsidR="00EC4E2A">
              <w:rPr>
                <w:webHidden/>
              </w:rPr>
              <w:tab/>
            </w:r>
            <w:r w:rsidR="00EC4E2A">
              <w:rPr>
                <w:webHidden/>
              </w:rPr>
              <w:fldChar w:fldCharType="begin"/>
            </w:r>
            <w:r w:rsidR="00EC4E2A">
              <w:rPr>
                <w:webHidden/>
              </w:rPr>
              <w:instrText xml:space="preserve"> PAGEREF _Toc43823589 \h </w:instrText>
            </w:r>
            <w:r w:rsidR="00EC4E2A">
              <w:rPr>
                <w:webHidden/>
              </w:rPr>
            </w:r>
            <w:r w:rsidR="00EC4E2A">
              <w:rPr>
                <w:webHidden/>
              </w:rPr>
              <w:fldChar w:fldCharType="separate"/>
            </w:r>
            <w:r w:rsidR="00EC4E2A">
              <w:rPr>
                <w:webHidden/>
              </w:rPr>
              <w:t>38</w:t>
            </w:r>
            <w:r w:rsidR="00EC4E2A">
              <w:rPr>
                <w:webHidden/>
              </w:rPr>
              <w:fldChar w:fldCharType="end"/>
            </w:r>
          </w:hyperlink>
        </w:p>
        <w:p w14:paraId="353086B1" w14:textId="042A3737" w:rsidR="00EC4E2A" w:rsidRDefault="00983495">
          <w:pPr>
            <w:pStyle w:val="TOC2"/>
            <w:rPr>
              <w:rFonts w:asciiTheme="minorHAnsi" w:eastAsiaTheme="minorEastAsia" w:hAnsiTheme="minorHAnsi" w:cstheme="minorBidi"/>
              <w:sz w:val="22"/>
              <w:lang w:bidi="ar-SA"/>
            </w:rPr>
          </w:pPr>
          <w:hyperlink w:anchor="_Toc43823590" w:history="1">
            <w:r w:rsidR="00EC4E2A" w:rsidRPr="006768CF">
              <w:rPr>
                <w:rStyle w:val="Hyperlink"/>
              </w:rPr>
              <w:t>10.5</w:t>
            </w:r>
            <w:r w:rsidR="00EC4E2A">
              <w:rPr>
                <w:rFonts w:asciiTheme="minorHAnsi" w:eastAsiaTheme="minorEastAsia" w:hAnsiTheme="minorHAnsi" w:cstheme="minorBidi"/>
                <w:sz w:val="22"/>
                <w:lang w:bidi="ar-SA"/>
              </w:rPr>
              <w:tab/>
            </w:r>
            <w:r w:rsidR="00EC4E2A" w:rsidRPr="006768CF">
              <w:rPr>
                <w:rStyle w:val="Hyperlink"/>
              </w:rPr>
              <w:t>No Third-Party Beneficiary</w:t>
            </w:r>
            <w:r w:rsidR="00EC4E2A">
              <w:rPr>
                <w:webHidden/>
              </w:rPr>
              <w:tab/>
            </w:r>
            <w:r w:rsidR="00EC4E2A">
              <w:rPr>
                <w:webHidden/>
              </w:rPr>
              <w:fldChar w:fldCharType="begin"/>
            </w:r>
            <w:r w:rsidR="00EC4E2A">
              <w:rPr>
                <w:webHidden/>
              </w:rPr>
              <w:instrText xml:space="preserve"> PAGEREF _Toc43823590 \h </w:instrText>
            </w:r>
            <w:r w:rsidR="00EC4E2A">
              <w:rPr>
                <w:webHidden/>
              </w:rPr>
            </w:r>
            <w:r w:rsidR="00EC4E2A">
              <w:rPr>
                <w:webHidden/>
              </w:rPr>
              <w:fldChar w:fldCharType="separate"/>
            </w:r>
            <w:r w:rsidR="00EC4E2A">
              <w:rPr>
                <w:webHidden/>
              </w:rPr>
              <w:t>39</w:t>
            </w:r>
            <w:r w:rsidR="00EC4E2A">
              <w:rPr>
                <w:webHidden/>
              </w:rPr>
              <w:fldChar w:fldCharType="end"/>
            </w:r>
          </w:hyperlink>
        </w:p>
        <w:p w14:paraId="21ABF2CB" w14:textId="24169DBB" w:rsidR="00EC4E2A" w:rsidRDefault="00983495">
          <w:pPr>
            <w:pStyle w:val="TOC2"/>
            <w:rPr>
              <w:rFonts w:asciiTheme="minorHAnsi" w:eastAsiaTheme="minorEastAsia" w:hAnsiTheme="minorHAnsi" w:cstheme="minorBidi"/>
              <w:sz w:val="22"/>
              <w:lang w:bidi="ar-SA"/>
            </w:rPr>
          </w:pPr>
          <w:hyperlink w:anchor="_Toc43823591" w:history="1">
            <w:r w:rsidR="00EC4E2A" w:rsidRPr="006768CF">
              <w:rPr>
                <w:rStyle w:val="Hyperlink"/>
              </w:rPr>
              <w:t>10.6</w:t>
            </w:r>
            <w:r w:rsidR="00EC4E2A">
              <w:rPr>
                <w:rFonts w:asciiTheme="minorHAnsi" w:eastAsiaTheme="minorEastAsia" w:hAnsiTheme="minorHAnsi" w:cstheme="minorBidi"/>
                <w:sz w:val="22"/>
                <w:lang w:bidi="ar-SA"/>
              </w:rPr>
              <w:tab/>
            </w:r>
            <w:r w:rsidR="00EC4E2A" w:rsidRPr="006768CF">
              <w:rPr>
                <w:rStyle w:val="Hyperlink"/>
              </w:rPr>
              <w:t>Severability</w:t>
            </w:r>
            <w:r w:rsidR="00EC4E2A">
              <w:rPr>
                <w:webHidden/>
              </w:rPr>
              <w:tab/>
            </w:r>
            <w:r w:rsidR="00EC4E2A">
              <w:rPr>
                <w:webHidden/>
              </w:rPr>
              <w:fldChar w:fldCharType="begin"/>
            </w:r>
            <w:r w:rsidR="00EC4E2A">
              <w:rPr>
                <w:webHidden/>
              </w:rPr>
              <w:instrText xml:space="preserve"> PAGEREF _Toc43823591 \h </w:instrText>
            </w:r>
            <w:r w:rsidR="00EC4E2A">
              <w:rPr>
                <w:webHidden/>
              </w:rPr>
            </w:r>
            <w:r w:rsidR="00EC4E2A">
              <w:rPr>
                <w:webHidden/>
              </w:rPr>
              <w:fldChar w:fldCharType="separate"/>
            </w:r>
            <w:r w:rsidR="00EC4E2A">
              <w:rPr>
                <w:webHidden/>
              </w:rPr>
              <w:t>39</w:t>
            </w:r>
            <w:r w:rsidR="00EC4E2A">
              <w:rPr>
                <w:webHidden/>
              </w:rPr>
              <w:fldChar w:fldCharType="end"/>
            </w:r>
          </w:hyperlink>
        </w:p>
        <w:p w14:paraId="5C8E1BF4" w14:textId="123B4F34" w:rsidR="00EC4E2A" w:rsidRDefault="00983495">
          <w:pPr>
            <w:pStyle w:val="TOC2"/>
            <w:rPr>
              <w:rFonts w:asciiTheme="minorHAnsi" w:eastAsiaTheme="minorEastAsia" w:hAnsiTheme="minorHAnsi" w:cstheme="minorBidi"/>
              <w:sz w:val="22"/>
              <w:lang w:bidi="ar-SA"/>
            </w:rPr>
          </w:pPr>
          <w:hyperlink w:anchor="_Toc43823592" w:history="1">
            <w:r w:rsidR="00EC4E2A" w:rsidRPr="006768CF">
              <w:rPr>
                <w:rStyle w:val="Hyperlink"/>
              </w:rPr>
              <w:t>10.7</w:t>
            </w:r>
            <w:r w:rsidR="00EC4E2A">
              <w:rPr>
                <w:rFonts w:asciiTheme="minorHAnsi" w:eastAsiaTheme="minorEastAsia" w:hAnsiTheme="minorHAnsi" w:cstheme="minorBidi"/>
                <w:sz w:val="22"/>
                <w:lang w:bidi="ar-SA"/>
              </w:rPr>
              <w:tab/>
            </w:r>
            <w:r w:rsidR="00EC4E2A" w:rsidRPr="006768CF">
              <w:rPr>
                <w:rStyle w:val="Hyperlink"/>
              </w:rPr>
              <w:t>Non-Waiver of Breach</w:t>
            </w:r>
            <w:r w:rsidR="00EC4E2A">
              <w:rPr>
                <w:webHidden/>
              </w:rPr>
              <w:tab/>
            </w:r>
            <w:r w:rsidR="00EC4E2A">
              <w:rPr>
                <w:webHidden/>
              </w:rPr>
              <w:fldChar w:fldCharType="begin"/>
            </w:r>
            <w:r w:rsidR="00EC4E2A">
              <w:rPr>
                <w:webHidden/>
              </w:rPr>
              <w:instrText xml:space="preserve"> PAGEREF _Toc43823592 \h </w:instrText>
            </w:r>
            <w:r w:rsidR="00EC4E2A">
              <w:rPr>
                <w:webHidden/>
              </w:rPr>
            </w:r>
            <w:r w:rsidR="00EC4E2A">
              <w:rPr>
                <w:webHidden/>
              </w:rPr>
              <w:fldChar w:fldCharType="separate"/>
            </w:r>
            <w:r w:rsidR="00EC4E2A">
              <w:rPr>
                <w:webHidden/>
              </w:rPr>
              <w:t>39</w:t>
            </w:r>
            <w:r w:rsidR="00EC4E2A">
              <w:rPr>
                <w:webHidden/>
              </w:rPr>
              <w:fldChar w:fldCharType="end"/>
            </w:r>
          </w:hyperlink>
        </w:p>
        <w:p w14:paraId="52D3410C" w14:textId="3E10C071" w:rsidR="00EC4E2A" w:rsidRDefault="00983495">
          <w:pPr>
            <w:pStyle w:val="TOC2"/>
            <w:rPr>
              <w:rFonts w:asciiTheme="minorHAnsi" w:eastAsiaTheme="minorEastAsia" w:hAnsiTheme="minorHAnsi" w:cstheme="minorBidi"/>
              <w:sz w:val="22"/>
              <w:lang w:bidi="ar-SA"/>
            </w:rPr>
          </w:pPr>
          <w:hyperlink w:anchor="_Toc43823593" w:history="1">
            <w:r w:rsidR="00EC4E2A" w:rsidRPr="006768CF">
              <w:rPr>
                <w:rStyle w:val="Hyperlink"/>
              </w:rPr>
              <w:t>10.8</w:t>
            </w:r>
            <w:r w:rsidR="00EC4E2A">
              <w:rPr>
                <w:rFonts w:asciiTheme="minorHAnsi" w:eastAsiaTheme="minorEastAsia" w:hAnsiTheme="minorHAnsi" w:cstheme="minorBidi"/>
                <w:sz w:val="22"/>
                <w:lang w:bidi="ar-SA"/>
              </w:rPr>
              <w:tab/>
            </w:r>
            <w:r w:rsidR="00EC4E2A" w:rsidRPr="006768CF">
              <w:rPr>
                <w:rStyle w:val="Hyperlink"/>
              </w:rPr>
              <w:t>Background Checks</w:t>
            </w:r>
            <w:r w:rsidR="00EC4E2A">
              <w:rPr>
                <w:webHidden/>
              </w:rPr>
              <w:tab/>
            </w:r>
            <w:r w:rsidR="00EC4E2A">
              <w:rPr>
                <w:webHidden/>
              </w:rPr>
              <w:fldChar w:fldCharType="begin"/>
            </w:r>
            <w:r w:rsidR="00EC4E2A">
              <w:rPr>
                <w:webHidden/>
              </w:rPr>
              <w:instrText xml:space="preserve"> PAGEREF _Toc43823593 \h </w:instrText>
            </w:r>
            <w:r w:rsidR="00EC4E2A">
              <w:rPr>
                <w:webHidden/>
              </w:rPr>
            </w:r>
            <w:r w:rsidR="00EC4E2A">
              <w:rPr>
                <w:webHidden/>
              </w:rPr>
              <w:fldChar w:fldCharType="separate"/>
            </w:r>
            <w:r w:rsidR="00EC4E2A">
              <w:rPr>
                <w:webHidden/>
              </w:rPr>
              <w:t>39</w:t>
            </w:r>
            <w:r w:rsidR="00EC4E2A">
              <w:rPr>
                <w:webHidden/>
              </w:rPr>
              <w:fldChar w:fldCharType="end"/>
            </w:r>
          </w:hyperlink>
        </w:p>
        <w:p w14:paraId="0D73484C" w14:textId="21D24B37" w:rsidR="00EC4E2A" w:rsidRDefault="00983495">
          <w:pPr>
            <w:pStyle w:val="TOC2"/>
            <w:rPr>
              <w:rFonts w:asciiTheme="minorHAnsi" w:eastAsiaTheme="minorEastAsia" w:hAnsiTheme="minorHAnsi" w:cstheme="minorBidi"/>
              <w:sz w:val="22"/>
              <w:lang w:bidi="ar-SA"/>
            </w:rPr>
          </w:pPr>
          <w:hyperlink w:anchor="_Toc43823594" w:history="1">
            <w:r w:rsidR="00EC4E2A" w:rsidRPr="006768CF">
              <w:rPr>
                <w:rStyle w:val="Hyperlink"/>
              </w:rPr>
              <w:t>10.9</w:t>
            </w:r>
            <w:r w:rsidR="00EC4E2A">
              <w:rPr>
                <w:rFonts w:asciiTheme="minorHAnsi" w:eastAsiaTheme="minorEastAsia" w:hAnsiTheme="minorHAnsi" w:cstheme="minorBidi"/>
                <w:sz w:val="22"/>
                <w:lang w:bidi="ar-SA"/>
              </w:rPr>
              <w:tab/>
            </w:r>
            <w:r w:rsidR="00EC4E2A" w:rsidRPr="006768CF">
              <w:rPr>
                <w:rStyle w:val="Hyperlink"/>
              </w:rPr>
              <w:t xml:space="preserve">Background </w:t>
            </w:r>
            <w:r w:rsidR="00EC4E2A" w:rsidRPr="006768CF">
              <w:rPr>
                <w:rStyle w:val="Hyperlink"/>
                <w:bCs/>
              </w:rPr>
              <w:t xml:space="preserve">Contractor Impairment </w:t>
            </w:r>
            <w:r w:rsidR="00EC4E2A" w:rsidRPr="006768CF">
              <w:rPr>
                <w:rStyle w:val="Hyperlink"/>
              </w:rPr>
              <w:t>(for contracts involving Contractors doing work on County property and worksites)</w:t>
            </w:r>
            <w:r w:rsidR="00EC4E2A">
              <w:rPr>
                <w:webHidden/>
              </w:rPr>
              <w:tab/>
            </w:r>
            <w:r w:rsidR="00EC4E2A">
              <w:rPr>
                <w:webHidden/>
              </w:rPr>
              <w:fldChar w:fldCharType="begin"/>
            </w:r>
            <w:r w:rsidR="00EC4E2A">
              <w:rPr>
                <w:webHidden/>
              </w:rPr>
              <w:instrText xml:space="preserve"> PAGEREF _Toc43823594 \h </w:instrText>
            </w:r>
            <w:r w:rsidR="00EC4E2A">
              <w:rPr>
                <w:webHidden/>
              </w:rPr>
            </w:r>
            <w:r w:rsidR="00EC4E2A">
              <w:rPr>
                <w:webHidden/>
              </w:rPr>
              <w:fldChar w:fldCharType="separate"/>
            </w:r>
            <w:r w:rsidR="00EC4E2A">
              <w:rPr>
                <w:webHidden/>
              </w:rPr>
              <w:t>39</w:t>
            </w:r>
            <w:r w:rsidR="00EC4E2A">
              <w:rPr>
                <w:webHidden/>
              </w:rPr>
              <w:fldChar w:fldCharType="end"/>
            </w:r>
          </w:hyperlink>
        </w:p>
        <w:p w14:paraId="1AA94468" w14:textId="18269D73" w:rsidR="00EC4E2A" w:rsidRDefault="00983495">
          <w:pPr>
            <w:pStyle w:val="TOC1"/>
            <w:rPr>
              <w:rFonts w:asciiTheme="minorHAnsi" w:eastAsiaTheme="minorEastAsia" w:hAnsiTheme="minorHAnsi" w:cstheme="minorBidi"/>
              <w:bCs w:val="0"/>
              <w:caps w:val="0"/>
              <w:sz w:val="22"/>
              <w:lang w:bidi="ar-SA"/>
            </w:rPr>
          </w:pPr>
          <w:hyperlink w:anchor="_Toc43823595" w:history="1">
            <w:r w:rsidR="00EC4E2A" w:rsidRPr="006768CF">
              <w:rPr>
                <w:rStyle w:val="Hyperlink"/>
                <w:rFonts w:cs="Times New Roman"/>
              </w:rPr>
              <w:t>Section 11</w:t>
            </w:r>
            <w:r w:rsidR="00EC4E2A">
              <w:rPr>
                <w:rFonts w:asciiTheme="minorHAnsi" w:eastAsiaTheme="minorEastAsia" w:hAnsiTheme="minorHAnsi" w:cstheme="minorBidi"/>
                <w:bCs w:val="0"/>
                <w:caps w:val="0"/>
                <w:sz w:val="22"/>
                <w:lang w:bidi="ar-SA"/>
              </w:rPr>
              <w:tab/>
            </w:r>
            <w:r w:rsidR="00EC4E2A" w:rsidRPr="006768CF">
              <w:rPr>
                <w:rStyle w:val="Hyperlink"/>
              </w:rPr>
              <w:t>SPECIFIC SaaS CONTRACTUAL TERMS AND CONDITIONS</w:t>
            </w:r>
            <w:r w:rsidR="00EC4E2A">
              <w:rPr>
                <w:webHidden/>
              </w:rPr>
              <w:tab/>
            </w:r>
            <w:r w:rsidR="00EC4E2A">
              <w:rPr>
                <w:webHidden/>
              </w:rPr>
              <w:fldChar w:fldCharType="begin"/>
            </w:r>
            <w:r w:rsidR="00EC4E2A">
              <w:rPr>
                <w:webHidden/>
              </w:rPr>
              <w:instrText xml:space="preserve"> PAGEREF _Toc43823595 \h </w:instrText>
            </w:r>
            <w:r w:rsidR="00EC4E2A">
              <w:rPr>
                <w:webHidden/>
              </w:rPr>
            </w:r>
            <w:r w:rsidR="00EC4E2A">
              <w:rPr>
                <w:webHidden/>
              </w:rPr>
              <w:fldChar w:fldCharType="separate"/>
            </w:r>
            <w:r w:rsidR="00EC4E2A">
              <w:rPr>
                <w:webHidden/>
              </w:rPr>
              <w:t>41</w:t>
            </w:r>
            <w:r w:rsidR="00EC4E2A">
              <w:rPr>
                <w:webHidden/>
              </w:rPr>
              <w:fldChar w:fldCharType="end"/>
            </w:r>
          </w:hyperlink>
        </w:p>
        <w:p w14:paraId="6AB2177B" w14:textId="50C3D63B" w:rsidR="00EC4E2A" w:rsidRDefault="00983495">
          <w:pPr>
            <w:pStyle w:val="TOC2"/>
            <w:rPr>
              <w:rFonts w:asciiTheme="minorHAnsi" w:eastAsiaTheme="minorEastAsia" w:hAnsiTheme="minorHAnsi" w:cstheme="minorBidi"/>
              <w:sz w:val="22"/>
              <w:lang w:bidi="ar-SA"/>
            </w:rPr>
          </w:pPr>
          <w:hyperlink w:anchor="_Toc43823596" w:history="1">
            <w:r w:rsidR="00EC4E2A" w:rsidRPr="006768CF">
              <w:rPr>
                <w:rStyle w:val="Hyperlink"/>
              </w:rPr>
              <w:t>11.1</w:t>
            </w:r>
            <w:r w:rsidR="00EC4E2A">
              <w:rPr>
                <w:rFonts w:asciiTheme="minorHAnsi" w:eastAsiaTheme="minorEastAsia" w:hAnsiTheme="minorHAnsi" w:cstheme="minorBidi"/>
                <w:sz w:val="22"/>
                <w:lang w:bidi="ar-SA"/>
              </w:rPr>
              <w:tab/>
            </w:r>
            <w:r w:rsidR="00EC4E2A" w:rsidRPr="006768CF">
              <w:rPr>
                <w:rStyle w:val="Hyperlink"/>
              </w:rPr>
              <w:t>License</w:t>
            </w:r>
            <w:r w:rsidR="00EC4E2A">
              <w:rPr>
                <w:webHidden/>
              </w:rPr>
              <w:tab/>
            </w:r>
            <w:r w:rsidR="00EC4E2A">
              <w:rPr>
                <w:webHidden/>
              </w:rPr>
              <w:fldChar w:fldCharType="begin"/>
            </w:r>
            <w:r w:rsidR="00EC4E2A">
              <w:rPr>
                <w:webHidden/>
              </w:rPr>
              <w:instrText xml:space="preserve"> PAGEREF _Toc43823596 \h </w:instrText>
            </w:r>
            <w:r w:rsidR="00EC4E2A">
              <w:rPr>
                <w:webHidden/>
              </w:rPr>
            </w:r>
            <w:r w:rsidR="00EC4E2A">
              <w:rPr>
                <w:webHidden/>
              </w:rPr>
              <w:fldChar w:fldCharType="separate"/>
            </w:r>
            <w:r w:rsidR="00EC4E2A">
              <w:rPr>
                <w:webHidden/>
              </w:rPr>
              <w:t>41</w:t>
            </w:r>
            <w:r w:rsidR="00EC4E2A">
              <w:rPr>
                <w:webHidden/>
              </w:rPr>
              <w:fldChar w:fldCharType="end"/>
            </w:r>
          </w:hyperlink>
        </w:p>
        <w:p w14:paraId="4D3BB162" w14:textId="41E0862F" w:rsidR="00EC4E2A" w:rsidRDefault="00983495">
          <w:pPr>
            <w:pStyle w:val="TOC2"/>
            <w:rPr>
              <w:rFonts w:asciiTheme="minorHAnsi" w:eastAsiaTheme="minorEastAsia" w:hAnsiTheme="minorHAnsi" w:cstheme="minorBidi"/>
              <w:sz w:val="22"/>
              <w:lang w:bidi="ar-SA"/>
            </w:rPr>
          </w:pPr>
          <w:hyperlink w:anchor="_Toc43823597" w:history="1">
            <w:r w:rsidR="00EC4E2A" w:rsidRPr="006768CF">
              <w:rPr>
                <w:rStyle w:val="Hyperlink"/>
              </w:rPr>
              <w:t>11.2</w:t>
            </w:r>
            <w:r w:rsidR="00EC4E2A">
              <w:rPr>
                <w:rFonts w:asciiTheme="minorHAnsi" w:eastAsiaTheme="minorEastAsia" w:hAnsiTheme="minorHAnsi" w:cstheme="minorBidi"/>
                <w:sz w:val="22"/>
                <w:lang w:bidi="ar-SA"/>
              </w:rPr>
              <w:tab/>
            </w:r>
            <w:r w:rsidR="00EC4E2A" w:rsidRPr="006768CF">
              <w:rPr>
                <w:rStyle w:val="Hyperlink"/>
              </w:rPr>
              <w:t>Business Continuity</w:t>
            </w:r>
            <w:r w:rsidR="00EC4E2A">
              <w:rPr>
                <w:webHidden/>
              </w:rPr>
              <w:tab/>
            </w:r>
            <w:r w:rsidR="00EC4E2A">
              <w:rPr>
                <w:webHidden/>
              </w:rPr>
              <w:fldChar w:fldCharType="begin"/>
            </w:r>
            <w:r w:rsidR="00EC4E2A">
              <w:rPr>
                <w:webHidden/>
              </w:rPr>
              <w:instrText xml:space="preserve"> PAGEREF _Toc43823597 \h </w:instrText>
            </w:r>
            <w:r w:rsidR="00EC4E2A">
              <w:rPr>
                <w:webHidden/>
              </w:rPr>
            </w:r>
            <w:r w:rsidR="00EC4E2A">
              <w:rPr>
                <w:webHidden/>
              </w:rPr>
              <w:fldChar w:fldCharType="separate"/>
            </w:r>
            <w:r w:rsidR="00EC4E2A">
              <w:rPr>
                <w:webHidden/>
              </w:rPr>
              <w:t>41</w:t>
            </w:r>
            <w:r w:rsidR="00EC4E2A">
              <w:rPr>
                <w:webHidden/>
              </w:rPr>
              <w:fldChar w:fldCharType="end"/>
            </w:r>
          </w:hyperlink>
        </w:p>
        <w:p w14:paraId="0610E56E" w14:textId="5F67DC48" w:rsidR="00EC4E2A" w:rsidRDefault="00983495">
          <w:pPr>
            <w:pStyle w:val="TOC2"/>
            <w:rPr>
              <w:rFonts w:asciiTheme="minorHAnsi" w:eastAsiaTheme="minorEastAsia" w:hAnsiTheme="minorHAnsi" w:cstheme="minorBidi"/>
              <w:sz w:val="22"/>
              <w:lang w:bidi="ar-SA"/>
            </w:rPr>
          </w:pPr>
          <w:hyperlink w:anchor="_Toc43823598" w:history="1">
            <w:r w:rsidR="00EC4E2A" w:rsidRPr="006768CF">
              <w:rPr>
                <w:rStyle w:val="Hyperlink"/>
              </w:rPr>
              <w:t>11.3</w:t>
            </w:r>
            <w:r w:rsidR="00EC4E2A">
              <w:rPr>
                <w:rFonts w:asciiTheme="minorHAnsi" w:eastAsiaTheme="minorEastAsia" w:hAnsiTheme="minorHAnsi" w:cstheme="minorBidi"/>
                <w:sz w:val="22"/>
                <w:lang w:bidi="ar-SA"/>
              </w:rPr>
              <w:tab/>
            </w:r>
            <w:r w:rsidR="00EC4E2A" w:rsidRPr="006768CF">
              <w:rPr>
                <w:rStyle w:val="Hyperlink"/>
              </w:rPr>
              <w:t>Enhancements, Upgrades, Replacements and New Versions of SaaS</w:t>
            </w:r>
            <w:r w:rsidR="00EC4E2A">
              <w:rPr>
                <w:webHidden/>
              </w:rPr>
              <w:tab/>
            </w:r>
            <w:r w:rsidR="00EC4E2A">
              <w:rPr>
                <w:webHidden/>
              </w:rPr>
              <w:fldChar w:fldCharType="begin"/>
            </w:r>
            <w:r w:rsidR="00EC4E2A">
              <w:rPr>
                <w:webHidden/>
              </w:rPr>
              <w:instrText xml:space="preserve"> PAGEREF _Toc43823598 \h </w:instrText>
            </w:r>
            <w:r w:rsidR="00EC4E2A">
              <w:rPr>
                <w:webHidden/>
              </w:rPr>
            </w:r>
            <w:r w:rsidR="00EC4E2A">
              <w:rPr>
                <w:webHidden/>
              </w:rPr>
              <w:fldChar w:fldCharType="separate"/>
            </w:r>
            <w:r w:rsidR="00EC4E2A">
              <w:rPr>
                <w:webHidden/>
              </w:rPr>
              <w:t>41</w:t>
            </w:r>
            <w:r w:rsidR="00EC4E2A">
              <w:rPr>
                <w:webHidden/>
              </w:rPr>
              <w:fldChar w:fldCharType="end"/>
            </w:r>
          </w:hyperlink>
        </w:p>
        <w:p w14:paraId="513E64DB" w14:textId="7F4EF240" w:rsidR="00EC4E2A" w:rsidRDefault="00983495">
          <w:pPr>
            <w:pStyle w:val="TOC2"/>
            <w:rPr>
              <w:rFonts w:asciiTheme="minorHAnsi" w:eastAsiaTheme="minorEastAsia" w:hAnsiTheme="minorHAnsi" w:cstheme="minorBidi"/>
              <w:sz w:val="22"/>
              <w:lang w:bidi="ar-SA"/>
            </w:rPr>
          </w:pPr>
          <w:hyperlink w:anchor="_Toc43823599" w:history="1">
            <w:r w:rsidR="00EC4E2A" w:rsidRPr="006768CF">
              <w:rPr>
                <w:rStyle w:val="Hyperlink"/>
              </w:rPr>
              <w:t>11.4</w:t>
            </w:r>
            <w:r w:rsidR="00EC4E2A">
              <w:rPr>
                <w:rFonts w:asciiTheme="minorHAnsi" w:eastAsiaTheme="minorEastAsia" w:hAnsiTheme="minorHAnsi" w:cstheme="minorBidi"/>
                <w:sz w:val="22"/>
                <w:lang w:bidi="ar-SA"/>
              </w:rPr>
              <w:tab/>
            </w:r>
            <w:r w:rsidR="00EC4E2A" w:rsidRPr="006768CF">
              <w:rPr>
                <w:rStyle w:val="Hyperlink"/>
              </w:rPr>
              <w:t>Contractor’s Use of Data</w:t>
            </w:r>
            <w:r w:rsidR="00EC4E2A">
              <w:rPr>
                <w:webHidden/>
              </w:rPr>
              <w:tab/>
            </w:r>
            <w:r w:rsidR="00EC4E2A">
              <w:rPr>
                <w:webHidden/>
              </w:rPr>
              <w:fldChar w:fldCharType="begin"/>
            </w:r>
            <w:r w:rsidR="00EC4E2A">
              <w:rPr>
                <w:webHidden/>
              </w:rPr>
              <w:instrText xml:space="preserve"> PAGEREF _Toc43823599 \h </w:instrText>
            </w:r>
            <w:r w:rsidR="00EC4E2A">
              <w:rPr>
                <w:webHidden/>
              </w:rPr>
            </w:r>
            <w:r w:rsidR="00EC4E2A">
              <w:rPr>
                <w:webHidden/>
              </w:rPr>
              <w:fldChar w:fldCharType="separate"/>
            </w:r>
            <w:r w:rsidR="00EC4E2A">
              <w:rPr>
                <w:webHidden/>
              </w:rPr>
              <w:t>42</w:t>
            </w:r>
            <w:r w:rsidR="00EC4E2A">
              <w:rPr>
                <w:webHidden/>
              </w:rPr>
              <w:fldChar w:fldCharType="end"/>
            </w:r>
          </w:hyperlink>
        </w:p>
        <w:p w14:paraId="61B012BA" w14:textId="33319169" w:rsidR="00EC4E2A" w:rsidRDefault="00983495">
          <w:pPr>
            <w:pStyle w:val="TOC2"/>
            <w:rPr>
              <w:rFonts w:asciiTheme="minorHAnsi" w:eastAsiaTheme="minorEastAsia" w:hAnsiTheme="minorHAnsi" w:cstheme="minorBidi"/>
              <w:sz w:val="22"/>
              <w:lang w:bidi="ar-SA"/>
            </w:rPr>
          </w:pPr>
          <w:hyperlink w:anchor="_Toc43823600" w:history="1">
            <w:r w:rsidR="00EC4E2A" w:rsidRPr="006768CF">
              <w:rPr>
                <w:rStyle w:val="Hyperlink"/>
              </w:rPr>
              <w:t>11.5</w:t>
            </w:r>
            <w:r w:rsidR="00EC4E2A">
              <w:rPr>
                <w:rFonts w:asciiTheme="minorHAnsi" w:eastAsiaTheme="minorEastAsia" w:hAnsiTheme="minorHAnsi" w:cstheme="minorBidi"/>
                <w:sz w:val="22"/>
                <w:lang w:bidi="ar-SA"/>
              </w:rPr>
              <w:tab/>
            </w:r>
            <w:r w:rsidR="00EC4E2A" w:rsidRPr="006768CF">
              <w:rPr>
                <w:rStyle w:val="Hyperlink"/>
              </w:rPr>
              <w:t>Disposition of Data; Back-up Data</w:t>
            </w:r>
            <w:r w:rsidR="00EC4E2A">
              <w:rPr>
                <w:webHidden/>
              </w:rPr>
              <w:tab/>
            </w:r>
            <w:r w:rsidR="00EC4E2A">
              <w:rPr>
                <w:webHidden/>
              </w:rPr>
              <w:fldChar w:fldCharType="begin"/>
            </w:r>
            <w:r w:rsidR="00EC4E2A">
              <w:rPr>
                <w:webHidden/>
              </w:rPr>
              <w:instrText xml:space="preserve"> PAGEREF _Toc43823600 \h </w:instrText>
            </w:r>
            <w:r w:rsidR="00EC4E2A">
              <w:rPr>
                <w:webHidden/>
              </w:rPr>
            </w:r>
            <w:r w:rsidR="00EC4E2A">
              <w:rPr>
                <w:webHidden/>
              </w:rPr>
              <w:fldChar w:fldCharType="separate"/>
            </w:r>
            <w:r w:rsidR="00EC4E2A">
              <w:rPr>
                <w:webHidden/>
              </w:rPr>
              <w:t>42</w:t>
            </w:r>
            <w:r w:rsidR="00EC4E2A">
              <w:rPr>
                <w:webHidden/>
              </w:rPr>
              <w:fldChar w:fldCharType="end"/>
            </w:r>
          </w:hyperlink>
        </w:p>
        <w:p w14:paraId="3ACB5C5C" w14:textId="6E1BF742" w:rsidR="00EC4E2A" w:rsidRDefault="00983495">
          <w:pPr>
            <w:pStyle w:val="TOC2"/>
            <w:rPr>
              <w:rFonts w:asciiTheme="minorHAnsi" w:eastAsiaTheme="minorEastAsia" w:hAnsiTheme="minorHAnsi" w:cstheme="minorBidi"/>
              <w:sz w:val="22"/>
              <w:lang w:bidi="ar-SA"/>
            </w:rPr>
          </w:pPr>
          <w:hyperlink w:anchor="_Toc43823601" w:history="1">
            <w:r w:rsidR="00EC4E2A" w:rsidRPr="006768CF">
              <w:rPr>
                <w:rStyle w:val="Hyperlink"/>
              </w:rPr>
              <w:t>11.6</w:t>
            </w:r>
            <w:r w:rsidR="00EC4E2A">
              <w:rPr>
                <w:rFonts w:asciiTheme="minorHAnsi" w:eastAsiaTheme="minorEastAsia" w:hAnsiTheme="minorHAnsi" w:cstheme="minorBidi"/>
                <w:sz w:val="22"/>
                <w:lang w:bidi="ar-SA"/>
              </w:rPr>
              <w:tab/>
            </w:r>
            <w:r w:rsidR="00EC4E2A" w:rsidRPr="006768CF">
              <w:rPr>
                <w:rStyle w:val="Hyperlink"/>
              </w:rPr>
              <w:t>Infrastructure and Security</w:t>
            </w:r>
            <w:r w:rsidR="00EC4E2A">
              <w:rPr>
                <w:webHidden/>
              </w:rPr>
              <w:tab/>
            </w:r>
            <w:r w:rsidR="00EC4E2A">
              <w:rPr>
                <w:webHidden/>
              </w:rPr>
              <w:fldChar w:fldCharType="begin"/>
            </w:r>
            <w:r w:rsidR="00EC4E2A">
              <w:rPr>
                <w:webHidden/>
              </w:rPr>
              <w:instrText xml:space="preserve"> PAGEREF _Toc43823601 \h </w:instrText>
            </w:r>
            <w:r w:rsidR="00EC4E2A">
              <w:rPr>
                <w:webHidden/>
              </w:rPr>
            </w:r>
            <w:r w:rsidR="00EC4E2A">
              <w:rPr>
                <w:webHidden/>
              </w:rPr>
              <w:fldChar w:fldCharType="separate"/>
            </w:r>
            <w:r w:rsidR="00EC4E2A">
              <w:rPr>
                <w:webHidden/>
              </w:rPr>
              <w:t>42</w:t>
            </w:r>
            <w:r w:rsidR="00EC4E2A">
              <w:rPr>
                <w:webHidden/>
              </w:rPr>
              <w:fldChar w:fldCharType="end"/>
            </w:r>
          </w:hyperlink>
        </w:p>
        <w:p w14:paraId="26A319C1" w14:textId="43B7E8D6" w:rsidR="00EC4E2A" w:rsidRDefault="00983495">
          <w:pPr>
            <w:pStyle w:val="TOC2"/>
            <w:rPr>
              <w:rFonts w:asciiTheme="minorHAnsi" w:eastAsiaTheme="minorEastAsia" w:hAnsiTheme="minorHAnsi" w:cstheme="minorBidi"/>
              <w:sz w:val="22"/>
              <w:lang w:bidi="ar-SA"/>
            </w:rPr>
          </w:pPr>
          <w:hyperlink w:anchor="_Toc43823602" w:history="1">
            <w:r w:rsidR="00EC4E2A" w:rsidRPr="006768CF">
              <w:rPr>
                <w:rStyle w:val="Hyperlink"/>
              </w:rPr>
              <w:t>11.7</w:t>
            </w:r>
            <w:r w:rsidR="00EC4E2A">
              <w:rPr>
                <w:rFonts w:asciiTheme="minorHAnsi" w:eastAsiaTheme="minorEastAsia" w:hAnsiTheme="minorHAnsi" w:cstheme="minorBidi"/>
                <w:sz w:val="22"/>
                <w:lang w:bidi="ar-SA"/>
              </w:rPr>
              <w:tab/>
            </w:r>
            <w:r w:rsidR="00EC4E2A" w:rsidRPr="006768CF">
              <w:rPr>
                <w:rStyle w:val="Hyperlink"/>
              </w:rPr>
              <w:t>Location of Data</w:t>
            </w:r>
            <w:r w:rsidR="00EC4E2A">
              <w:rPr>
                <w:webHidden/>
              </w:rPr>
              <w:tab/>
            </w:r>
            <w:r w:rsidR="00EC4E2A">
              <w:rPr>
                <w:webHidden/>
              </w:rPr>
              <w:fldChar w:fldCharType="begin"/>
            </w:r>
            <w:r w:rsidR="00EC4E2A">
              <w:rPr>
                <w:webHidden/>
              </w:rPr>
              <w:instrText xml:space="preserve"> PAGEREF _Toc43823602 \h </w:instrText>
            </w:r>
            <w:r w:rsidR="00EC4E2A">
              <w:rPr>
                <w:webHidden/>
              </w:rPr>
            </w:r>
            <w:r w:rsidR="00EC4E2A">
              <w:rPr>
                <w:webHidden/>
              </w:rPr>
              <w:fldChar w:fldCharType="separate"/>
            </w:r>
            <w:r w:rsidR="00EC4E2A">
              <w:rPr>
                <w:webHidden/>
              </w:rPr>
              <w:t>42</w:t>
            </w:r>
            <w:r w:rsidR="00EC4E2A">
              <w:rPr>
                <w:webHidden/>
              </w:rPr>
              <w:fldChar w:fldCharType="end"/>
            </w:r>
          </w:hyperlink>
        </w:p>
        <w:p w14:paraId="5A1FBCE8" w14:textId="72707997" w:rsidR="00EC4E2A" w:rsidRDefault="00983495">
          <w:pPr>
            <w:pStyle w:val="TOC2"/>
            <w:rPr>
              <w:rFonts w:asciiTheme="minorHAnsi" w:eastAsiaTheme="minorEastAsia" w:hAnsiTheme="minorHAnsi" w:cstheme="minorBidi"/>
              <w:sz w:val="22"/>
              <w:lang w:bidi="ar-SA"/>
            </w:rPr>
          </w:pPr>
          <w:hyperlink w:anchor="_Toc43823603" w:history="1">
            <w:r w:rsidR="00EC4E2A" w:rsidRPr="006768CF">
              <w:rPr>
                <w:rStyle w:val="Hyperlink"/>
              </w:rPr>
              <w:t>11.8</w:t>
            </w:r>
            <w:r w:rsidR="00EC4E2A">
              <w:rPr>
                <w:rFonts w:asciiTheme="minorHAnsi" w:eastAsiaTheme="minorEastAsia" w:hAnsiTheme="minorHAnsi" w:cstheme="minorBidi"/>
                <w:sz w:val="22"/>
                <w:lang w:bidi="ar-SA"/>
              </w:rPr>
              <w:tab/>
            </w:r>
            <w:r w:rsidR="00EC4E2A" w:rsidRPr="006768CF">
              <w:rPr>
                <w:rStyle w:val="Hyperlink"/>
              </w:rPr>
              <w:t>Data Center Audit and Certification</w:t>
            </w:r>
            <w:r w:rsidR="00EC4E2A">
              <w:rPr>
                <w:webHidden/>
              </w:rPr>
              <w:tab/>
            </w:r>
            <w:r w:rsidR="00EC4E2A">
              <w:rPr>
                <w:webHidden/>
              </w:rPr>
              <w:fldChar w:fldCharType="begin"/>
            </w:r>
            <w:r w:rsidR="00EC4E2A">
              <w:rPr>
                <w:webHidden/>
              </w:rPr>
              <w:instrText xml:space="preserve"> PAGEREF _Toc43823603 \h </w:instrText>
            </w:r>
            <w:r w:rsidR="00EC4E2A">
              <w:rPr>
                <w:webHidden/>
              </w:rPr>
            </w:r>
            <w:r w:rsidR="00EC4E2A">
              <w:rPr>
                <w:webHidden/>
              </w:rPr>
              <w:fldChar w:fldCharType="separate"/>
            </w:r>
            <w:r w:rsidR="00EC4E2A">
              <w:rPr>
                <w:webHidden/>
              </w:rPr>
              <w:t>42</w:t>
            </w:r>
            <w:r w:rsidR="00EC4E2A">
              <w:rPr>
                <w:webHidden/>
              </w:rPr>
              <w:fldChar w:fldCharType="end"/>
            </w:r>
          </w:hyperlink>
        </w:p>
        <w:p w14:paraId="0E9EE82D" w14:textId="3F767CB3" w:rsidR="00EC4E2A" w:rsidRDefault="00983495">
          <w:pPr>
            <w:pStyle w:val="TOC2"/>
            <w:rPr>
              <w:rFonts w:asciiTheme="minorHAnsi" w:eastAsiaTheme="minorEastAsia" w:hAnsiTheme="minorHAnsi" w:cstheme="minorBidi"/>
              <w:sz w:val="22"/>
              <w:lang w:bidi="ar-SA"/>
            </w:rPr>
          </w:pPr>
          <w:hyperlink w:anchor="_Toc43823604" w:history="1">
            <w:r w:rsidR="00EC4E2A" w:rsidRPr="006768CF">
              <w:rPr>
                <w:rStyle w:val="Hyperlink"/>
              </w:rPr>
              <w:t>11.9</w:t>
            </w:r>
            <w:r w:rsidR="00EC4E2A">
              <w:rPr>
                <w:rFonts w:asciiTheme="minorHAnsi" w:eastAsiaTheme="minorEastAsia" w:hAnsiTheme="minorHAnsi" w:cstheme="minorBidi"/>
                <w:sz w:val="22"/>
                <w:lang w:bidi="ar-SA"/>
              </w:rPr>
              <w:tab/>
            </w:r>
            <w:r w:rsidR="00EC4E2A" w:rsidRPr="006768CF">
              <w:rPr>
                <w:rStyle w:val="Hyperlink"/>
              </w:rPr>
              <w:t>Data Breaches</w:t>
            </w:r>
            <w:r w:rsidR="00EC4E2A">
              <w:rPr>
                <w:webHidden/>
              </w:rPr>
              <w:tab/>
            </w:r>
            <w:r w:rsidR="00EC4E2A">
              <w:rPr>
                <w:webHidden/>
              </w:rPr>
              <w:fldChar w:fldCharType="begin"/>
            </w:r>
            <w:r w:rsidR="00EC4E2A">
              <w:rPr>
                <w:webHidden/>
              </w:rPr>
              <w:instrText xml:space="preserve"> PAGEREF _Toc43823604 \h </w:instrText>
            </w:r>
            <w:r w:rsidR="00EC4E2A">
              <w:rPr>
                <w:webHidden/>
              </w:rPr>
            </w:r>
            <w:r w:rsidR="00EC4E2A">
              <w:rPr>
                <w:webHidden/>
              </w:rPr>
              <w:fldChar w:fldCharType="separate"/>
            </w:r>
            <w:r w:rsidR="00EC4E2A">
              <w:rPr>
                <w:webHidden/>
              </w:rPr>
              <w:t>43</w:t>
            </w:r>
            <w:r w:rsidR="00EC4E2A">
              <w:rPr>
                <w:webHidden/>
              </w:rPr>
              <w:fldChar w:fldCharType="end"/>
            </w:r>
          </w:hyperlink>
        </w:p>
        <w:p w14:paraId="013DBC4D" w14:textId="1B84DF34" w:rsidR="00EC4E2A" w:rsidRDefault="00983495">
          <w:pPr>
            <w:pStyle w:val="TOC2"/>
            <w:rPr>
              <w:rFonts w:asciiTheme="minorHAnsi" w:eastAsiaTheme="minorEastAsia" w:hAnsiTheme="minorHAnsi" w:cstheme="minorBidi"/>
              <w:sz w:val="22"/>
              <w:lang w:bidi="ar-SA"/>
            </w:rPr>
          </w:pPr>
          <w:hyperlink w:anchor="_Toc43823605" w:history="1">
            <w:r w:rsidR="00EC4E2A" w:rsidRPr="006768CF">
              <w:rPr>
                <w:rStyle w:val="Hyperlink"/>
              </w:rPr>
              <w:t>11.10</w:t>
            </w:r>
            <w:r w:rsidR="00EC4E2A">
              <w:rPr>
                <w:rFonts w:asciiTheme="minorHAnsi" w:eastAsiaTheme="minorEastAsia" w:hAnsiTheme="minorHAnsi" w:cstheme="minorBidi"/>
                <w:sz w:val="22"/>
                <w:lang w:bidi="ar-SA"/>
              </w:rPr>
              <w:tab/>
            </w:r>
            <w:r w:rsidR="00EC4E2A" w:rsidRPr="006768CF">
              <w:rPr>
                <w:rStyle w:val="Hyperlink"/>
              </w:rPr>
              <w:t>Services Provided by a Subcontractor</w:t>
            </w:r>
            <w:r w:rsidR="00EC4E2A">
              <w:rPr>
                <w:webHidden/>
              </w:rPr>
              <w:tab/>
            </w:r>
            <w:r w:rsidR="00EC4E2A">
              <w:rPr>
                <w:webHidden/>
              </w:rPr>
              <w:fldChar w:fldCharType="begin"/>
            </w:r>
            <w:r w:rsidR="00EC4E2A">
              <w:rPr>
                <w:webHidden/>
              </w:rPr>
              <w:instrText xml:space="preserve"> PAGEREF _Toc43823605 \h </w:instrText>
            </w:r>
            <w:r w:rsidR="00EC4E2A">
              <w:rPr>
                <w:webHidden/>
              </w:rPr>
            </w:r>
            <w:r w:rsidR="00EC4E2A">
              <w:rPr>
                <w:webHidden/>
              </w:rPr>
              <w:fldChar w:fldCharType="separate"/>
            </w:r>
            <w:r w:rsidR="00EC4E2A">
              <w:rPr>
                <w:webHidden/>
              </w:rPr>
              <w:t>43</w:t>
            </w:r>
            <w:r w:rsidR="00EC4E2A">
              <w:rPr>
                <w:webHidden/>
              </w:rPr>
              <w:fldChar w:fldCharType="end"/>
            </w:r>
          </w:hyperlink>
        </w:p>
        <w:p w14:paraId="386D810F" w14:textId="58C0D01F" w:rsidR="00EC4E2A" w:rsidRDefault="00983495">
          <w:pPr>
            <w:pStyle w:val="TOC2"/>
            <w:rPr>
              <w:rFonts w:asciiTheme="minorHAnsi" w:eastAsiaTheme="minorEastAsia" w:hAnsiTheme="minorHAnsi" w:cstheme="minorBidi"/>
              <w:sz w:val="22"/>
              <w:lang w:bidi="ar-SA"/>
            </w:rPr>
          </w:pPr>
          <w:hyperlink w:anchor="_Toc43823606" w:history="1">
            <w:r w:rsidR="00EC4E2A" w:rsidRPr="006768CF">
              <w:rPr>
                <w:rStyle w:val="Hyperlink"/>
              </w:rPr>
              <w:t>11.11</w:t>
            </w:r>
            <w:r w:rsidR="00EC4E2A">
              <w:rPr>
                <w:rFonts w:asciiTheme="minorHAnsi" w:eastAsiaTheme="minorEastAsia" w:hAnsiTheme="minorHAnsi" w:cstheme="minorBidi"/>
                <w:sz w:val="22"/>
                <w:lang w:bidi="ar-SA"/>
              </w:rPr>
              <w:tab/>
            </w:r>
            <w:r w:rsidR="00EC4E2A" w:rsidRPr="006768CF">
              <w:rPr>
                <w:rStyle w:val="Hyperlink"/>
              </w:rPr>
              <w:t>Importation of Data</w:t>
            </w:r>
            <w:r w:rsidR="00EC4E2A">
              <w:rPr>
                <w:webHidden/>
              </w:rPr>
              <w:tab/>
            </w:r>
            <w:r w:rsidR="00EC4E2A">
              <w:rPr>
                <w:webHidden/>
              </w:rPr>
              <w:fldChar w:fldCharType="begin"/>
            </w:r>
            <w:r w:rsidR="00EC4E2A">
              <w:rPr>
                <w:webHidden/>
              </w:rPr>
              <w:instrText xml:space="preserve"> PAGEREF _Toc43823606 \h </w:instrText>
            </w:r>
            <w:r w:rsidR="00EC4E2A">
              <w:rPr>
                <w:webHidden/>
              </w:rPr>
            </w:r>
            <w:r w:rsidR="00EC4E2A">
              <w:rPr>
                <w:webHidden/>
              </w:rPr>
              <w:fldChar w:fldCharType="separate"/>
            </w:r>
            <w:r w:rsidR="00EC4E2A">
              <w:rPr>
                <w:webHidden/>
              </w:rPr>
              <w:t>43</w:t>
            </w:r>
            <w:r w:rsidR="00EC4E2A">
              <w:rPr>
                <w:webHidden/>
              </w:rPr>
              <w:fldChar w:fldCharType="end"/>
            </w:r>
          </w:hyperlink>
        </w:p>
        <w:p w14:paraId="5BFCE0EF" w14:textId="02CDACE2" w:rsidR="00EC4E2A" w:rsidRDefault="00983495">
          <w:pPr>
            <w:pStyle w:val="TOC2"/>
            <w:rPr>
              <w:rFonts w:asciiTheme="minorHAnsi" w:eastAsiaTheme="minorEastAsia" w:hAnsiTheme="minorHAnsi" w:cstheme="minorBidi"/>
              <w:sz w:val="22"/>
              <w:lang w:bidi="ar-SA"/>
            </w:rPr>
          </w:pPr>
          <w:hyperlink w:anchor="_Toc43823607" w:history="1">
            <w:r w:rsidR="00EC4E2A" w:rsidRPr="006768CF">
              <w:rPr>
                <w:rStyle w:val="Hyperlink"/>
              </w:rPr>
              <w:t>11.12</w:t>
            </w:r>
            <w:r w:rsidR="00EC4E2A">
              <w:rPr>
                <w:rFonts w:asciiTheme="minorHAnsi" w:eastAsiaTheme="minorEastAsia" w:hAnsiTheme="minorHAnsi" w:cstheme="minorBidi"/>
                <w:sz w:val="22"/>
                <w:lang w:bidi="ar-SA"/>
              </w:rPr>
              <w:tab/>
            </w:r>
            <w:r w:rsidR="00EC4E2A" w:rsidRPr="006768CF">
              <w:rPr>
                <w:rStyle w:val="Hyperlink"/>
              </w:rPr>
              <w:t>Termination Assistance Services</w:t>
            </w:r>
            <w:r w:rsidR="00EC4E2A">
              <w:rPr>
                <w:webHidden/>
              </w:rPr>
              <w:tab/>
            </w:r>
            <w:r w:rsidR="00EC4E2A">
              <w:rPr>
                <w:webHidden/>
              </w:rPr>
              <w:fldChar w:fldCharType="begin"/>
            </w:r>
            <w:r w:rsidR="00EC4E2A">
              <w:rPr>
                <w:webHidden/>
              </w:rPr>
              <w:instrText xml:space="preserve"> PAGEREF _Toc43823607 \h </w:instrText>
            </w:r>
            <w:r w:rsidR="00EC4E2A">
              <w:rPr>
                <w:webHidden/>
              </w:rPr>
            </w:r>
            <w:r w:rsidR="00EC4E2A">
              <w:rPr>
                <w:webHidden/>
              </w:rPr>
              <w:fldChar w:fldCharType="separate"/>
            </w:r>
            <w:r w:rsidR="00EC4E2A">
              <w:rPr>
                <w:webHidden/>
              </w:rPr>
              <w:t>44</w:t>
            </w:r>
            <w:r w:rsidR="00EC4E2A">
              <w:rPr>
                <w:webHidden/>
              </w:rPr>
              <w:fldChar w:fldCharType="end"/>
            </w:r>
          </w:hyperlink>
        </w:p>
        <w:p w14:paraId="4BB467B7" w14:textId="0DE727D2" w:rsidR="00A95192" w:rsidRDefault="00A95192">
          <w:r>
            <w:rPr>
              <w:rFonts w:ascii="Arial Bold" w:hAnsi="Arial Bold" w:cs="Arial"/>
              <w:bCs/>
              <w:caps/>
              <w:noProof/>
            </w:rPr>
            <w:fldChar w:fldCharType="end"/>
          </w:r>
        </w:p>
      </w:sdtContent>
    </w:sdt>
    <w:p w14:paraId="7B764C43" w14:textId="77777777" w:rsidR="00A95192" w:rsidRDefault="00A95192" w:rsidP="002617DF">
      <w:pPr>
        <w:jc w:val="center"/>
        <w:rPr>
          <w:b/>
        </w:rPr>
      </w:pPr>
    </w:p>
    <w:p w14:paraId="0458ADD1" w14:textId="77777777" w:rsidR="00A95192" w:rsidRDefault="00A95192" w:rsidP="002617DF">
      <w:pPr>
        <w:jc w:val="center"/>
        <w:rPr>
          <w:b/>
        </w:rPr>
      </w:pPr>
    </w:p>
    <w:p w14:paraId="5910D329" w14:textId="77777777" w:rsidR="00A95192" w:rsidRDefault="00A95192" w:rsidP="002617DF">
      <w:pPr>
        <w:jc w:val="center"/>
        <w:rPr>
          <w:b/>
        </w:rPr>
      </w:pPr>
    </w:p>
    <w:p w14:paraId="7581BA7C" w14:textId="77777777" w:rsidR="00A95192" w:rsidRDefault="00A95192" w:rsidP="002617DF">
      <w:pPr>
        <w:jc w:val="center"/>
        <w:rPr>
          <w:b/>
        </w:rPr>
      </w:pPr>
    </w:p>
    <w:p w14:paraId="0CDC2B26" w14:textId="77777777" w:rsidR="00A95192" w:rsidRDefault="00A95192" w:rsidP="002617DF">
      <w:pPr>
        <w:jc w:val="center"/>
        <w:rPr>
          <w:b/>
        </w:rPr>
      </w:pPr>
    </w:p>
    <w:p w14:paraId="75700D45" w14:textId="77777777" w:rsidR="00A95192" w:rsidRDefault="00A95192" w:rsidP="002617DF">
      <w:pPr>
        <w:jc w:val="center"/>
        <w:rPr>
          <w:b/>
        </w:rPr>
      </w:pPr>
    </w:p>
    <w:p w14:paraId="66BA004F" w14:textId="77777777" w:rsidR="00A95192" w:rsidRDefault="00A95192" w:rsidP="002617DF">
      <w:pPr>
        <w:jc w:val="center"/>
        <w:rPr>
          <w:b/>
        </w:rPr>
      </w:pPr>
    </w:p>
    <w:p w14:paraId="08AAB470" w14:textId="77777777" w:rsidR="00A95192" w:rsidRDefault="00A95192" w:rsidP="002617DF">
      <w:pPr>
        <w:jc w:val="center"/>
        <w:rPr>
          <w:b/>
        </w:rPr>
      </w:pPr>
    </w:p>
    <w:p w14:paraId="17D8E915" w14:textId="77777777" w:rsidR="00A95192" w:rsidRDefault="00A95192" w:rsidP="002617DF">
      <w:pPr>
        <w:jc w:val="center"/>
        <w:rPr>
          <w:b/>
        </w:rPr>
      </w:pPr>
    </w:p>
    <w:p w14:paraId="77728D89" w14:textId="77777777" w:rsidR="00A95192" w:rsidRDefault="00A95192" w:rsidP="002617DF">
      <w:pPr>
        <w:jc w:val="center"/>
        <w:rPr>
          <w:b/>
        </w:rPr>
      </w:pPr>
    </w:p>
    <w:p w14:paraId="00ACC8D8" w14:textId="77777777" w:rsidR="00A95192" w:rsidRDefault="00A95192" w:rsidP="002617DF">
      <w:pPr>
        <w:jc w:val="center"/>
        <w:rPr>
          <w:b/>
        </w:rPr>
      </w:pPr>
    </w:p>
    <w:p w14:paraId="7FA1B48C" w14:textId="77777777" w:rsidR="00A95192" w:rsidRDefault="00A95192" w:rsidP="002617DF">
      <w:pPr>
        <w:jc w:val="center"/>
        <w:rPr>
          <w:b/>
        </w:rPr>
      </w:pPr>
    </w:p>
    <w:p w14:paraId="799853E5" w14:textId="77777777" w:rsidR="00A95192" w:rsidRDefault="00A95192" w:rsidP="002617DF">
      <w:pPr>
        <w:jc w:val="center"/>
        <w:rPr>
          <w:b/>
        </w:rPr>
      </w:pPr>
    </w:p>
    <w:p w14:paraId="63D7794A" w14:textId="77777777" w:rsidR="00A95192" w:rsidRDefault="00A95192" w:rsidP="002617DF">
      <w:pPr>
        <w:jc w:val="center"/>
        <w:rPr>
          <w:b/>
        </w:rPr>
      </w:pPr>
    </w:p>
    <w:p w14:paraId="5C550AE3" w14:textId="77777777" w:rsidR="00A95192" w:rsidRDefault="00A95192" w:rsidP="002617DF">
      <w:pPr>
        <w:jc w:val="center"/>
        <w:rPr>
          <w:b/>
        </w:rPr>
      </w:pPr>
    </w:p>
    <w:p w14:paraId="458F7BBC" w14:textId="77777777" w:rsidR="00A95192" w:rsidRDefault="00A95192" w:rsidP="002617DF">
      <w:pPr>
        <w:jc w:val="center"/>
        <w:rPr>
          <w:b/>
        </w:rPr>
      </w:pPr>
    </w:p>
    <w:p w14:paraId="2C8AA9E6" w14:textId="77777777" w:rsidR="00A95192" w:rsidRDefault="00A95192" w:rsidP="002617DF">
      <w:pPr>
        <w:jc w:val="center"/>
        <w:rPr>
          <w:b/>
        </w:rPr>
      </w:pPr>
    </w:p>
    <w:p w14:paraId="5EA4A4C9" w14:textId="77777777" w:rsidR="00A95192" w:rsidRDefault="00A95192" w:rsidP="002617DF">
      <w:pPr>
        <w:jc w:val="center"/>
        <w:rPr>
          <w:b/>
        </w:rPr>
      </w:pPr>
    </w:p>
    <w:p w14:paraId="08598101" w14:textId="6A841E2D" w:rsidR="008C1DC1" w:rsidRDefault="008C1DC1">
      <w:pPr>
        <w:spacing w:after="0" w:line="240" w:lineRule="auto"/>
        <w:rPr>
          <w:b/>
        </w:rPr>
      </w:pPr>
      <w:r>
        <w:rPr>
          <w:b/>
        </w:rPr>
        <w:br w:type="page"/>
      </w:r>
    </w:p>
    <w:p w14:paraId="69869CAE" w14:textId="77777777" w:rsidR="00A95192" w:rsidRDefault="00A95192" w:rsidP="00A95192">
      <w:pPr>
        <w:rPr>
          <w:b/>
        </w:rPr>
      </w:pPr>
    </w:p>
    <w:p w14:paraId="0B1DA164" w14:textId="63B04953" w:rsidR="002617DF" w:rsidRPr="0037394A" w:rsidRDefault="001444E8" w:rsidP="008C1DC1">
      <w:pPr>
        <w:jc w:val="center"/>
      </w:pPr>
      <w:r w:rsidRPr="008C1DC1">
        <w:rPr>
          <w:b/>
        </w:rPr>
        <w:t>TERMS AND CONDITIONS</w:t>
      </w:r>
      <w:bookmarkStart w:id="9" w:name="_Toc306881226"/>
      <w:bookmarkEnd w:id="7"/>
      <w:bookmarkEnd w:id="8"/>
    </w:p>
    <w:p w14:paraId="0AC52444" w14:textId="77777777" w:rsidR="001444E8" w:rsidRDefault="001444E8" w:rsidP="002C4E36">
      <w:pPr>
        <w:pStyle w:val="ITBLevel1"/>
        <w:pageBreakBefore w:val="0"/>
        <w:ind w:left="86"/>
      </w:pPr>
      <w:bookmarkStart w:id="10" w:name="_Toc43823535"/>
      <w:r w:rsidRPr="00492E68">
        <w:t>DEFINITIONS</w:t>
      </w:r>
      <w:bookmarkEnd w:id="9"/>
      <w:bookmarkEnd w:id="10"/>
    </w:p>
    <w:p w14:paraId="480CFB40" w14:textId="20A33D21" w:rsidR="001444E8" w:rsidRDefault="001444E8" w:rsidP="002C4E36">
      <w:pPr>
        <w:pStyle w:val="ITBLevel1paragraph"/>
        <w:spacing w:line="23" w:lineRule="atLeast"/>
      </w:pPr>
      <w:bookmarkStart w:id="11" w:name="_Toc306881228"/>
      <w:r w:rsidRPr="00492E68">
        <w:t>Words and terms shall be given their ordinary and usual meanings. Where used in the Contract Documents, the following words and terms shall have the meanings indicated. The meanings shall be applicable to the singular, plural, masculine, feminine and neuter of the words and terms.</w:t>
      </w:r>
    </w:p>
    <w:p w14:paraId="350FA915" w14:textId="7134181D" w:rsidR="001444E8" w:rsidRPr="002C4E36" w:rsidRDefault="001444E8" w:rsidP="002C4E36">
      <w:pPr>
        <w:pStyle w:val="ITBLevel1paragraph"/>
        <w:spacing w:line="23" w:lineRule="atLeast"/>
      </w:pPr>
      <w:r w:rsidRPr="002C4E36">
        <w:rPr>
          <w:b/>
        </w:rPr>
        <w:t>Acceptance or Accepted</w:t>
      </w:r>
      <w:r w:rsidRPr="002C4E36">
        <w:t xml:space="preserve">: </w:t>
      </w:r>
      <w:r w:rsidRPr="00492E68">
        <w:t xml:space="preserve">Written </w:t>
      </w:r>
      <w:r w:rsidR="003F7CAC">
        <w:t>d</w:t>
      </w:r>
      <w:r w:rsidRPr="00492E68">
        <w:t>ocumentation of the County’s</w:t>
      </w:r>
      <w:r w:rsidRPr="002C4E36">
        <w:t xml:space="preserve"> determination that the </w:t>
      </w:r>
      <w:r>
        <w:t>Contractor's Work</w:t>
      </w:r>
      <w:r w:rsidRPr="002C4E36">
        <w:t xml:space="preserve"> has </w:t>
      </w:r>
      <w:r w:rsidRPr="00492E68">
        <w:t xml:space="preserve">been </w:t>
      </w:r>
      <w:r w:rsidRPr="002C4E36">
        <w:t>completed in accordance with the Contract.</w:t>
      </w:r>
    </w:p>
    <w:p w14:paraId="34D65482" w14:textId="6A085707" w:rsidR="001444E8" w:rsidRDefault="001444E8" w:rsidP="00B90238">
      <w:pPr>
        <w:pStyle w:val="ITBLevel1paragraph"/>
        <w:spacing w:line="23" w:lineRule="atLeast"/>
      </w:pPr>
      <w:r w:rsidRPr="00E335FD">
        <w:rPr>
          <w:b/>
        </w:rPr>
        <w:t>Buyer</w:t>
      </w:r>
      <w:r w:rsidRPr="00492E68">
        <w:t>: Individual designated by the County to conduct the Contract solicitation process, draft and negotiate Contracts, resolves contractual issues and supports the Project Manager during Contract performance.</w:t>
      </w:r>
    </w:p>
    <w:p w14:paraId="578DF8F8" w14:textId="2AC580C4" w:rsidR="00EC4E2A" w:rsidRDefault="00EC4E2A" w:rsidP="002C4E36">
      <w:pPr>
        <w:pStyle w:val="ITBLevel1paragraph"/>
        <w:spacing w:line="23" w:lineRule="atLeast"/>
      </w:pPr>
      <w:r w:rsidRPr="00EC4E2A">
        <w:rPr>
          <w:b/>
        </w:rPr>
        <w:t>Change Order</w:t>
      </w:r>
      <w:r w:rsidRPr="002C4E36">
        <w:t xml:space="preserve">: </w:t>
      </w:r>
      <w:r>
        <w:t>A written form, in response to a Change Request, that modifies, deletes or adds to the Scope of Work or Services, in whole or in part, and that is made in accordance with the terms of Section 2.14. Change orders will be documented with a Contract Amendment.</w:t>
      </w:r>
    </w:p>
    <w:p w14:paraId="0E91CF2E" w14:textId="120D1A34" w:rsidR="00EC4E2A" w:rsidRDefault="00EC4E2A" w:rsidP="002C4E36">
      <w:pPr>
        <w:pStyle w:val="ITBLevel1paragraph"/>
        <w:spacing w:line="23" w:lineRule="atLeast"/>
      </w:pPr>
      <w:r w:rsidRPr="00EC4E2A">
        <w:rPr>
          <w:b/>
        </w:rPr>
        <w:t>Change Request</w:t>
      </w:r>
      <w:r w:rsidRPr="002C4E36">
        <w:t xml:space="preserve">: </w:t>
      </w:r>
      <w:r>
        <w:t>A written form that is used to modify, delete or add to the deliverables or Services, in whole or in part, and that is made in accordance with the terms of Section 2.14.</w:t>
      </w:r>
    </w:p>
    <w:p w14:paraId="1D74DCD0" w14:textId="3941060C" w:rsidR="001444E8" w:rsidRPr="002C4E36" w:rsidRDefault="001444E8" w:rsidP="002C4E36">
      <w:pPr>
        <w:pStyle w:val="ITBLevel1paragraph"/>
        <w:spacing w:line="23" w:lineRule="atLeast"/>
      </w:pPr>
      <w:r w:rsidRPr="002C4E36">
        <w:rPr>
          <w:b/>
        </w:rPr>
        <w:t>Contract Amendment</w:t>
      </w:r>
      <w:r w:rsidRPr="002C4E36">
        <w:t xml:space="preserve">: A written change to the Contract modifying, deleting or adding to the terms or Scope of Work, signed by both parties, with </w:t>
      </w:r>
      <w:proofErr w:type="gramStart"/>
      <w:r w:rsidRPr="002C4E36">
        <w:t>or</w:t>
      </w:r>
      <w:proofErr w:type="gramEnd"/>
      <w:r w:rsidRPr="002C4E36">
        <w:t xml:space="preserve"> without notice to the sureties.</w:t>
      </w:r>
    </w:p>
    <w:p w14:paraId="2747EC62" w14:textId="77777777" w:rsidR="001444E8" w:rsidRDefault="001444E8" w:rsidP="00B90238">
      <w:pPr>
        <w:pStyle w:val="ITBLevel1paragraph"/>
        <w:spacing w:line="23" w:lineRule="atLeast"/>
      </w:pPr>
      <w:r w:rsidRPr="00E335FD">
        <w:rPr>
          <w:b/>
        </w:rPr>
        <w:t>Contract or Contract Documents</w:t>
      </w:r>
      <w:r w:rsidRPr="00492E68">
        <w:t>: The writings and drawings embodying the legally binding obligations between the County and the Contractor for completion of the Work under the Contract as set forth on Page 1 of this document.</w:t>
      </w:r>
    </w:p>
    <w:p w14:paraId="0D4436C2" w14:textId="77777777" w:rsidR="00A015C4" w:rsidRPr="002C4E36" w:rsidRDefault="001444E8" w:rsidP="002C4E36">
      <w:pPr>
        <w:pStyle w:val="ITBLevel1paragraph"/>
        <w:spacing w:line="23" w:lineRule="atLeast"/>
      </w:pPr>
      <w:r w:rsidRPr="002C4E36">
        <w:rPr>
          <w:b/>
        </w:rPr>
        <w:t>Contractor</w:t>
      </w:r>
      <w:r w:rsidRPr="002C4E36">
        <w:t xml:space="preserve">: The individual, association, partnership, firm, company, corporation, or combination thereof, including joint ventures, contracting with the County for the performance of </w:t>
      </w:r>
      <w:r w:rsidRPr="00492E68">
        <w:t xml:space="preserve">Services or </w:t>
      </w:r>
      <w:r w:rsidRPr="002C4E36">
        <w:t>Work under the Contract.</w:t>
      </w:r>
      <w:r w:rsidR="00A015C4">
        <w:t xml:space="preserve"> </w:t>
      </w:r>
    </w:p>
    <w:p w14:paraId="0CF56B13" w14:textId="77777777" w:rsidR="001444E8" w:rsidRDefault="001444E8" w:rsidP="00B90238">
      <w:pPr>
        <w:pStyle w:val="ITBLevel1paragraph"/>
        <w:spacing w:line="23" w:lineRule="atLeast"/>
      </w:pPr>
      <w:r w:rsidRPr="00E335FD">
        <w:rPr>
          <w:b/>
        </w:rPr>
        <w:t>County</w:t>
      </w:r>
      <w:r w:rsidRPr="00492E68">
        <w:t>: King County and its officers, employees, agents, contractors, and subcontractors.</w:t>
      </w:r>
      <w:r w:rsidRPr="00492E68">
        <w:tab/>
      </w:r>
    </w:p>
    <w:p w14:paraId="3E196D07" w14:textId="77777777" w:rsidR="009E7FD2" w:rsidRDefault="00AD2EDC" w:rsidP="00B90238">
      <w:pPr>
        <w:pStyle w:val="ITBLevel1paragraph"/>
        <w:spacing w:line="23" w:lineRule="atLeast"/>
      </w:pPr>
      <w:r w:rsidRPr="00E335FD">
        <w:rPr>
          <w:b/>
        </w:rPr>
        <w:t>Data</w:t>
      </w:r>
      <w:r w:rsidRPr="00A94179">
        <w:t>:</w:t>
      </w:r>
      <w:r>
        <w:t xml:space="preserve">  Any information created or provided under this Contract</w:t>
      </w:r>
      <w:r w:rsidR="009E7FD2">
        <w:t>.</w:t>
      </w:r>
    </w:p>
    <w:p w14:paraId="70787710" w14:textId="77777777" w:rsidR="003A52A2" w:rsidRDefault="009E7FD2" w:rsidP="00B90238">
      <w:pPr>
        <w:pStyle w:val="ITBLevel1paragraph"/>
        <w:spacing w:line="23" w:lineRule="atLeast"/>
      </w:pPr>
      <w:r>
        <w:rPr>
          <w:b/>
        </w:rPr>
        <w:t>Data Breach</w:t>
      </w:r>
      <w:r>
        <w:t>:  Any unauthorized access, modification or destruction of County Data.</w:t>
      </w:r>
      <w:r w:rsidR="003A52A2">
        <w:t xml:space="preserve"> </w:t>
      </w:r>
    </w:p>
    <w:p w14:paraId="587C92A1" w14:textId="41368AA7" w:rsidR="001444E8" w:rsidRPr="002C4E36" w:rsidRDefault="001444E8" w:rsidP="002C4E36">
      <w:pPr>
        <w:pStyle w:val="ITBLevel1paragraph"/>
        <w:spacing w:line="23" w:lineRule="atLeast"/>
      </w:pPr>
      <w:r w:rsidRPr="002C4E36">
        <w:rPr>
          <w:b/>
        </w:rPr>
        <w:t>Day</w:t>
      </w:r>
      <w:r w:rsidRPr="002C4E36">
        <w:t xml:space="preserve">: Calendar </w:t>
      </w:r>
      <w:r w:rsidR="003F7CAC" w:rsidRPr="002C4E36">
        <w:t>d</w:t>
      </w:r>
      <w:r w:rsidRPr="002C4E36">
        <w:t>ay.</w:t>
      </w:r>
    </w:p>
    <w:p w14:paraId="3E120108" w14:textId="02D19E2E" w:rsidR="001444E8" w:rsidRPr="00081C13" w:rsidRDefault="001444E8" w:rsidP="00B90238">
      <w:pPr>
        <w:pStyle w:val="ITBLevel1paragraph"/>
        <w:spacing w:line="23" w:lineRule="atLeast"/>
      </w:pPr>
      <w:r w:rsidRPr="00081C13">
        <w:rPr>
          <w:b/>
        </w:rPr>
        <w:t>Documentation</w:t>
      </w:r>
      <w:r w:rsidRPr="00081C13">
        <w:t xml:space="preserve">: Technical publications and/or documentation relating to the use of the Software </w:t>
      </w:r>
      <w:r w:rsidR="00565AAB" w:rsidRPr="00081C13">
        <w:t xml:space="preserve">or </w:t>
      </w:r>
      <w:r w:rsidR="00190BFA">
        <w:t>SaaS</w:t>
      </w:r>
      <w:r w:rsidR="00565AAB" w:rsidRPr="00081C13">
        <w:t xml:space="preserve"> </w:t>
      </w:r>
      <w:r w:rsidRPr="00081C13">
        <w:t xml:space="preserve">to be Provided and delivered by Contractor under this Contract, such as reference manuals, training manuals, user manuals, maintenance manuals, installation, systems administration and technical guides designed to instruct the County on the features, uses, and functions of the Software or </w:t>
      </w:r>
      <w:r w:rsidR="00190BFA">
        <w:t>SaaS</w:t>
      </w:r>
      <w:r w:rsidRPr="00081C13">
        <w:t>.</w:t>
      </w:r>
    </w:p>
    <w:p w14:paraId="53BE61E0" w14:textId="7D4F2256" w:rsidR="001444E8" w:rsidRPr="00081C13" w:rsidRDefault="001444E8" w:rsidP="00B90238">
      <w:pPr>
        <w:pStyle w:val="ITBLevel1paragraph"/>
        <w:spacing w:line="23" w:lineRule="atLeast"/>
      </w:pPr>
      <w:r w:rsidRPr="00081C13">
        <w:rPr>
          <w:b/>
        </w:rPr>
        <w:t>Effective Date</w:t>
      </w:r>
      <w:r w:rsidR="00E335FD" w:rsidRPr="00081C13">
        <w:t>:</w:t>
      </w:r>
      <w:r w:rsidR="00E335FD" w:rsidRPr="002C4E36">
        <w:t xml:space="preserve"> </w:t>
      </w:r>
      <w:r w:rsidRPr="002C4E36">
        <w:t xml:space="preserve">The </w:t>
      </w:r>
      <w:r w:rsidRPr="00081C13">
        <w:t>date the Contract is signed by the County.</w:t>
      </w:r>
    </w:p>
    <w:p w14:paraId="0185F54F" w14:textId="691C5443" w:rsidR="00581377" w:rsidRDefault="00581377" w:rsidP="00B90238">
      <w:pPr>
        <w:pStyle w:val="ITBLevel1paragraph"/>
        <w:spacing w:line="23" w:lineRule="atLeast"/>
        <w:rPr>
          <w:b/>
        </w:rPr>
      </w:pPr>
      <w:r>
        <w:rPr>
          <w:b/>
        </w:rPr>
        <w:t xml:space="preserve">EH: </w:t>
      </w:r>
      <w:r w:rsidRPr="00581377">
        <w:t>Environmental Health</w:t>
      </w:r>
      <w:r w:rsidR="00223D3D">
        <w:t>—</w:t>
      </w:r>
      <w:r w:rsidR="00223D3D" w:rsidRPr="00223D3D">
        <w:t>the branch of public health concerned with all aspects of the natural and built environment affecting human health</w:t>
      </w:r>
      <w:r w:rsidR="00223D3D">
        <w:t>.</w:t>
      </w:r>
    </w:p>
    <w:p w14:paraId="2C5F96BA" w14:textId="4BDCDD5E" w:rsidR="00581377" w:rsidRDefault="00581377" w:rsidP="00B90238">
      <w:pPr>
        <w:pStyle w:val="ITBLevel1paragraph"/>
        <w:spacing w:line="23" w:lineRule="atLeast"/>
        <w:rPr>
          <w:b/>
        </w:rPr>
      </w:pPr>
      <w:r>
        <w:rPr>
          <w:b/>
        </w:rPr>
        <w:t xml:space="preserve">EHS: </w:t>
      </w:r>
      <w:r w:rsidRPr="00581377">
        <w:t>Public Health—Seattle and King County, Environmental Health Services Division</w:t>
      </w:r>
      <w:r>
        <w:t>, the sponsoring organization for the Work.</w:t>
      </w:r>
    </w:p>
    <w:p w14:paraId="49BDC3A3" w14:textId="13FEADD6" w:rsidR="001444E8" w:rsidRPr="00081C13" w:rsidRDefault="001444E8" w:rsidP="00B90238">
      <w:pPr>
        <w:pStyle w:val="ITBLevel1paragraph"/>
        <w:spacing w:line="23" w:lineRule="atLeast"/>
      </w:pPr>
      <w:r w:rsidRPr="00081C13">
        <w:rPr>
          <w:b/>
        </w:rPr>
        <w:lastRenderedPageBreak/>
        <w:t>Enhancement</w:t>
      </w:r>
      <w:r w:rsidRPr="00081C13">
        <w:t xml:space="preserve">: Technical or functional additions to the Software </w:t>
      </w:r>
      <w:r w:rsidR="00387C28" w:rsidRPr="00081C13">
        <w:t xml:space="preserve">or </w:t>
      </w:r>
      <w:r w:rsidR="00190BFA">
        <w:t>SaaS</w:t>
      </w:r>
      <w:r w:rsidR="00387C28" w:rsidRPr="00081C13">
        <w:t xml:space="preserve"> </w:t>
      </w:r>
      <w:r w:rsidRPr="00081C13">
        <w:t>to improve Software</w:t>
      </w:r>
      <w:r w:rsidR="00387C28" w:rsidRPr="00081C13">
        <w:t xml:space="preserve"> or </w:t>
      </w:r>
      <w:r w:rsidR="00190BFA">
        <w:t>SaaS</w:t>
      </w:r>
      <w:r w:rsidRPr="00081C13">
        <w:t xml:space="preserve"> functionality and/or operations. Enhancements are delivered with new releases of the Software</w:t>
      </w:r>
      <w:r w:rsidR="00387C28" w:rsidRPr="00081C13">
        <w:t xml:space="preserve"> or </w:t>
      </w:r>
      <w:r w:rsidR="00190BFA">
        <w:t>SaaS</w:t>
      </w:r>
      <w:r w:rsidRPr="00081C13">
        <w:t>.</w:t>
      </w:r>
    </w:p>
    <w:p w14:paraId="7DA29F09" w14:textId="3C5AF622" w:rsidR="001444E8" w:rsidRDefault="0020187B" w:rsidP="00B90238">
      <w:pPr>
        <w:pStyle w:val="ITBLevel1paragraph"/>
        <w:spacing w:line="23" w:lineRule="atLeast"/>
      </w:pPr>
      <w:r w:rsidRPr="00081C13">
        <w:rPr>
          <w:b/>
        </w:rPr>
        <w:t>Error</w:t>
      </w:r>
      <w:r w:rsidRPr="00081C13">
        <w:t xml:space="preserve">: </w:t>
      </w:r>
      <w:r w:rsidR="001444E8" w:rsidRPr="00081C13">
        <w:t xml:space="preserve">An unanticipated Software </w:t>
      </w:r>
      <w:r w:rsidR="00095048" w:rsidRPr="00081C13">
        <w:t xml:space="preserve">or </w:t>
      </w:r>
      <w:r w:rsidR="00190BFA">
        <w:t>SaaS</w:t>
      </w:r>
      <w:r w:rsidR="00095048" w:rsidRPr="00081C13">
        <w:t xml:space="preserve"> </w:t>
      </w:r>
      <w:r w:rsidR="001444E8" w:rsidRPr="00081C13">
        <w:t>problem resulting in program behavior not following the Software’s logical design and/or the Contract.</w:t>
      </w:r>
    </w:p>
    <w:p w14:paraId="62BC26E3" w14:textId="567E0BEE" w:rsidR="001444E8" w:rsidRDefault="001444E8" w:rsidP="002C4E36">
      <w:pPr>
        <w:pStyle w:val="ITBLevel1paragraph"/>
        <w:spacing w:line="23" w:lineRule="atLeast"/>
      </w:pPr>
      <w:r w:rsidRPr="00E335FD">
        <w:rPr>
          <w:b/>
        </w:rPr>
        <w:t>Final Acceptance</w:t>
      </w:r>
      <w:r w:rsidRPr="00492E68">
        <w:t xml:space="preserve">: The point when </w:t>
      </w:r>
      <w:r w:rsidRPr="002C4E36">
        <w:t xml:space="preserve">King County </w:t>
      </w:r>
      <w:r w:rsidRPr="00492E68">
        <w:t>acknowledges that the Contractor has performed the entire Work in accordance with the Contract</w:t>
      </w:r>
      <w:r w:rsidRPr="002C4E36">
        <w:t>.</w:t>
      </w:r>
    </w:p>
    <w:p w14:paraId="3C9C8C5E" w14:textId="52E62A25" w:rsidR="002519F4" w:rsidRPr="002C4E36" w:rsidRDefault="002519F4" w:rsidP="002C4E36">
      <w:pPr>
        <w:pStyle w:val="ITBLevel1paragraph"/>
        <w:spacing w:line="23" w:lineRule="atLeast"/>
      </w:pPr>
      <w:r w:rsidRPr="00E20CE2">
        <w:rPr>
          <w:b/>
          <w:bCs/>
        </w:rPr>
        <w:t>KCC</w:t>
      </w:r>
      <w:r w:rsidR="00E20CE2">
        <w:t>: King County Code.</w:t>
      </w:r>
    </w:p>
    <w:p w14:paraId="672CADCD" w14:textId="1C62E86D" w:rsidR="00F2296F" w:rsidRDefault="00F2296F" w:rsidP="002C4E36">
      <w:pPr>
        <w:pStyle w:val="ITBLevel1paragraph"/>
        <w:spacing w:line="23" w:lineRule="atLeast"/>
      </w:pPr>
      <w:r w:rsidRPr="002C4E36">
        <w:rPr>
          <w:b/>
        </w:rPr>
        <w:t>Measurable Amount of Work</w:t>
      </w:r>
      <w:r w:rsidRPr="002C4E36">
        <w:t xml:space="preserve">: </w:t>
      </w:r>
      <w:r w:rsidRPr="00F2296F">
        <w:t>For purposes of payment of a living wage, Measurable Amount of Work means a</w:t>
      </w:r>
      <w:r w:rsidRPr="002C4E36">
        <w:t xml:space="preserve"> definitive allocation of an employee’s time that can be attributed to </w:t>
      </w:r>
      <w:r w:rsidRPr="00F2296F">
        <w:t>work</w:t>
      </w:r>
      <w:r w:rsidRPr="002C4E36">
        <w:t xml:space="preserve"> performed </w:t>
      </w:r>
      <w:r w:rsidRPr="00F2296F">
        <w:t>on a specific matter</w:t>
      </w:r>
      <w:r w:rsidRPr="002C4E36">
        <w:t xml:space="preserve">, but that is not less than a total of one hour in any </w:t>
      </w:r>
      <w:r w:rsidR="002C4E36" w:rsidRPr="002C4E36">
        <w:t>one</w:t>
      </w:r>
      <w:r w:rsidR="002C4E36" w:rsidRPr="00F2296F">
        <w:t>-week</w:t>
      </w:r>
      <w:r w:rsidRPr="002C4E36">
        <w:t xml:space="preserve"> period.  </w:t>
      </w:r>
    </w:p>
    <w:p w14:paraId="38147B6C" w14:textId="21799027" w:rsidR="001444E8" w:rsidRDefault="001444E8" w:rsidP="00B90238">
      <w:pPr>
        <w:pStyle w:val="ITBLevel1paragraph"/>
        <w:spacing w:line="23" w:lineRule="atLeast"/>
      </w:pPr>
      <w:r w:rsidRPr="00E335FD">
        <w:rPr>
          <w:b/>
        </w:rPr>
        <w:t>Object Code</w:t>
      </w:r>
      <w:r w:rsidRPr="00492E68">
        <w:t>:</w:t>
      </w:r>
      <w:r w:rsidR="008C7868">
        <w:t xml:space="preserve"> </w:t>
      </w:r>
      <w:r w:rsidR="00152EC8">
        <w:rPr>
          <w:lang w:val="en"/>
        </w:rPr>
        <w:t>A</w:t>
      </w:r>
      <w:r w:rsidR="00152EC8" w:rsidRPr="00152EC8">
        <w:rPr>
          <w:lang w:val="en"/>
        </w:rPr>
        <w:t xml:space="preserve"> set of instruction codes that is understood by a computer at the lowest hardware level. Object code is usually produced by a compiler that reads some </w:t>
      </w:r>
      <w:r w:rsidR="002C4E36" w:rsidRPr="00152EC8">
        <w:rPr>
          <w:lang w:val="en"/>
        </w:rPr>
        <w:t>higher-level</w:t>
      </w:r>
      <w:r w:rsidR="00152EC8" w:rsidRPr="00152EC8">
        <w:rPr>
          <w:lang w:val="en"/>
        </w:rPr>
        <w:t xml:space="preserve"> computer language source instructions and translates them into equivalent machine language instructions.</w:t>
      </w:r>
    </w:p>
    <w:p w14:paraId="04CFB1EF" w14:textId="2E3D90E8" w:rsidR="00991220" w:rsidRPr="002C4E36" w:rsidRDefault="001444E8" w:rsidP="002C4E36">
      <w:pPr>
        <w:pStyle w:val="ITBLevel1paragraph"/>
        <w:spacing w:line="23" w:lineRule="atLeast"/>
      </w:pPr>
      <w:r w:rsidRPr="002C4E36">
        <w:rPr>
          <w:b/>
        </w:rPr>
        <w:t>Person</w:t>
      </w:r>
      <w:r w:rsidRPr="002C4E36">
        <w:t>: Includes individuals, associations, firms, companies, corporations, partnerships, and joint ventures.</w:t>
      </w:r>
    </w:p>
    <w:p w14:paraId="2EE9CD2E" w14:textId="29D8B405" w:rsidR="001444E8" w:rsidRPr="002C4E36" w:rsidRDefault="001444E8" w:rsidP="002C4E36">
      <w:pPr>
        <w:pStyle w:val="ITBLevel1paragraph"/>
        <w:spacing w:line="23" w:lineRule="atLeast"/>
      </w:pPr>
      <w:r w:rsidRPr="002C4E36">
        <w:rPr>
          <w:b/>
        </w:rPr>
        <w:t>Project Manager</w:t>
      </w:r>
      <w:r w:rsidRPr="002C4E36">
        <w:t xml:space="preserve">: The individual designated by the County to manage the project </w:t>
      </w:r>
      <w:proofErr w:type="gramStart"/>
      <w:r w:rsidRPr="002C4E36">
        <w:t>on a daily basis</w:t>
      </w:r>
      <w:proofErr w:type="gramEnd"/>
      <w:r w:rsidRPr="002C4E36">
        <w:t xml:space="preserve"> and who may represent the County for Contract administration. </w:t>
      </w:r>
      <w:r w:rsidRPr="00492E68">
        <w:t>This Contract may be part of a larger County project.</w:t>
      </w:r>
    </w:p>
    <w:p w14:paraId="5A712FC2" w14:textId="77777777" w:rsidR="001444E8" w:rsidRDefault="001444E8" w:rsidP="00B90238">
      <w:pPr>
        <w:pStyle w:val="ITBLevel1paragraph"/>
        <w:spacing w:line="23" w:lineRule="atLeast"/>
      </w:pPr>
      <w:r w:rsidRPr="00E335FD">
        <w:rPr>
          <w:b/>
        </w:rPr>
        <w:t>Provide</w:t>
      </w:r>
      <w:r w:rsidRPr="00492E68">
        <w:t>: Furnish without additional charge.</w:t>
      </w:r>
    </w:p>
    <w:p w14:paraId="4341FB58" w14:textId="797EEAD8" w:rsidR="001444E8" w:rsidRPr="002C4E36" w:rsidRDefault="001444E8" w:rsidP="002C4E36">
      <w:pPr>
        <w:pStyle w:val="ITBLevel1paragraph"/>
        <w:spacing w:line="23" w:lineRule="atLeast"/>
      </w:pPr>
      <w:r w:rsidRPr="002C4E36">
        <w:rPr>
          <w:b/>
        </w:rPr>
        <w:t>RCW</w:t>
      </w:r>
      <w:r w:rsidRPr="002C4E36">
        <w:t>: The Revised Code of Washington.</w:t>
      </w:r>
    </w:p>
    <w:p w14:paraId="55543EF3" w14:textId="1D422011" w:rsidR="00F6472D" w:rsidRPr="00F6472D" w:rsidRDefault="00190BFA" w:rsidP="00B90238">
      <w:pPr>
        <w:pStyle w:val="ITBLevel1paragraph"/>
        <w:spacing w:line="23" w:lineRule="atLeast"/>
      </w:pPr>
      <w:r>
        <w:rPr>
          <w:b/>
        </w:rPr>
        <w:t>SaaS</w:t>
      </w:r>
      <w:r w:rsidR="00F6472D">
        <w:t xml:space="preserve">:  Software as a </w:t>
      </w:r>
      <w:r w:rsidR="00DF6F85">
        <w:t>S</w:t>
      </w:r>
      <w:r w:rsidR="00F6472D">
        <w:t>ervice</w:t>
      </w:r>
      <w:r w:rsidR="00B02F71">
        <w:t xml:space="preserve"> as described in the Contract</w:t>
      </w:r>
      <w:r w:rsidR="00F6472D">
        <w:t>.</w:t>
      </w:r>
    </w:p>
    <w:p w14:paraId="1BFFE445" w14:textId="78E7075C" w:rsidR="001444E8" w:rsidRPr="002C4E36" w:rsidRDefault="001444E8" w:rsidP="002C4E36">
      <w:pPr>
        <w:pStyle w:val="ITBLevel1paragraph"/>
        <w:spacing w:line="23" w:lineRule="atLeast"/>
      </w:pPr>
      <w:r w:rsidRPr="002C4E36">
        <w:rPr>
          <w:b/>
        </w:rPr>
        <w:t>Scope of Work (SOW):</w:t>
      </w:r>
      <w:r w:rsidR="00314106" w:rsidRPr="002C4E36">
        <w:t xml:space="preserve"> A</w:t>
      </w:r>
      <w:r w:rsidR="000C1DC5" w:rsidRPr="002C4E36">
        <w:t>n</w:t>
      </w:r>
      <w:r w:rsidR="00314106" w:rsidRPr="002C4E36">
        <w:t xml:space="preserve"> </w:t>
      </w:r>
      <w:r w:rsidR="000C1DC5" w:rsidRPr="00081C13">
        <w:t>Exhibit</w:t>
      </w:r>
      <w:r w:rsidR="000C1DC5" w:rsidRPr="002C4E36">
        <w:t xml:space="preserve"> to</w:t>
      </w:r>
      <w:r w:rsidR="00314106" w:rsidRPr="002C4E36">
        <w:t xml:space="preserve"> the Contract consisting of written </w:t>
      </w:r>
      <w:r w:rsidR="00314106" w:rsidRPr="00081C13">
        <w:t>descriptions</w:t>
      </w:r>
      <w:r w:rsidR="00314106" w:rsidRPr="002C4E36">
        <w:t xml:space="preserve"> of the </w:t>
      </w:r>
      <w:r w:rsidR="00CF299E" w:rsidRPr="001924F3">
        <w:rPr>
          <w:rFonts w:cs="Arial"/>
          <w:szCs w:val="24"/>
        </w:rPr>
        <w:t>Work</w:t>
      </w:r>
      <w:r w:rsidR="00314106" w:rsidRPr="002C4E36">
        <w:t xml:space="preserve"> to be performed</w:t>
      </w:r>
      <w:r w:rsidR="00314106" w:rsidRPr="00081C13">
        <w:t xml:space="preserve"> or Provided or the technical requirements to be fulfilled under this Contract. </w:t>
      </w:r>
      <w:r w:rsidRPr="002C4E36">
        <w:t xml:space="preserve"> </w:t>
      </w:r>
    </w:p>
    <w:p w14:paraId="42E4E570" w14:textId="77777777" w:rsidR="001444E8" w:rsidRPr="00081C13" w:rsidRDefault="001444E8" w:rsidP="00B90238">
      <w:pPr>
        <w:pStyle w:val="ITBLevel1paragraph"/>
        <w:spacing w:line="23" w:lineRule="atLeast"/>
      </w:pPr>
      <w:r w:rsidRPr="00081C13">
        <w:rPr>
          <w:b/>
        </w:rPr>
        <w:t>Services</w:t>
      </w:r>
      <w:r w:rsidRPr="00081C13">
        <w:t>: The furnishing of labor, time or effort by a Contractor, including Software Maintenance or support, custom Software, or consulting but not involving the delivery of any specific manufactured goods.</w:t>
      </w:r>
    </w:p>
    <w:p w14:paraId="6242C045" w14:textId="77777777" w:rsidR="001444E8" w:rsidRPr="00081C13" w:rsidRDefault="001444E8" w:rsidP="00B90238">
      <w:pPr>
        <w:pStyle w:val="ITBLevel1paragraph"/>
        <w:spacing w:line="23" w:lineRule="atLeast"/>
      </w:pPr>
      <w:r w:rsidRPr="00081C13">
        <w:rPr>
          <w:b/>
        </w:rPr>
        <w:t>Software</w:t>
      </w:r>
      <w:r w:rsidRPr="00081C13">
        <w:t xml:space="preserve">: All or any portion of the then commercially available version(s) of the computer Software programs and Enhancements thereto, including Source Code, </w:t>
      </w:r>
      <w:r w:rsidR="00152EC8">
        <w:t xml:space="preserve">data, </w:t>
      </w:r>
      <w:r w:rsidRPr="00081C13">
        <w:t>localized versions of the computer Software programs and Enhancements thereto, including Source Code and Documentation licensed and delivered by Contractor to the County.</w:t>
      </w:r>
    </w:p>
    <w:p w14:paraId="35D6F4F4" w14:textId="06FFEFAF" w:rsidR="001444E8" w:rsidRPr="00081C13" w:rsidRDefault="001444E8" w:rsidP="00B90238">
      <w:pPr>
        <w:pStyle w:val="ITBLevel1paragraph"/>
        <w:spacing w:line="23" w:lineRule="atLeast"/>
      </w:pPr>
      <w:r w:rsidRPr="00081C13">
        <w:rPr>
          <w:b/>
        </w:rPr>
        <w:t>Source Code</w:t>
      </w:r>
      <w:r w:rsidRPr="00081C13">
        <w:t xml:space="preserve">: </w:t>
      </w:r>
      <w:r w:rsidR="008363A3">
        <w:rPr>
          <w:lang w:val="en"/>
        </w:rPr>
        <w:t>A collection of computer instructions written using a human-readable programming language.  Source Code must be translated to machine language using a compiler to specify the actions to be performed by a computer.</w:t>
      </w:r>
    </w:p>
    <w:p w14:paraId="127FFEF9" w14:textId="1504682B" w:rsidR="001444E8" w:rsidRPr="002C4E36" w:rsidRDefault="001444E8" w:rsidP="002C4E36">
      <w:pPr>
        <w:pStyle w:val="ITBLevel1paragraph"/>
        <w:spacing w:line="23" w:lineRule="atLeast"/>
      </w:pPr>
      <w:r w:rsidRPr="002C4E36">
        <w:rPr>
          <w:b/>
        </w:rPr>
        <w:t>Subcontractor</w:t>
      </w:r>
      <w:r w:rsidRPr="002C4E36">
        <w:t>: The individual, association, partnership, firm, company, corporation, or joint venture entering into an agreement with the Contractor to perform any portion of the Work covered by this Contract.</w:t>
      </w:r>
    </w:p>
    <w:p w14:paraId="53655120" w14:textId="77777777" w:rsidR="001444E8" w:rsidRPr="00081C13" w:rsidRDefault="001444E8" w:rsidP="00B90238">
      <w:pPr>
        <w:pStyle w:val="ITBLevel1paragraph"/>
        <w:spacing w:line="23" w:lineRule="atLeast"/>
      </w:pPr>
      <w:r w:rsidRPr="00081C13">
        <w:rPr>
          <w:b/>
        </w:rPr>
        <w:t>Update</w:t>
      </w:r>
      <w:r w:rsidRPr="00081C13">
        <w:t>: All published revisions to the Documentation and copies of the new release of the Software, which are not designated by Contractor as new products.</w:t>
      </w:r>
    </w:p>
    <w:p w14:paraId="70E61B14" w14:textId="77777777" w:rsidR="001444E8" w:rsidRPr="00081C13" w:rsidRDefault="001444E8" w:rsidP="00B90238">
      <w:pPr>
        <w:pStyle w:val="ITBLevel1paragraph"/>
        <w:spacing w:line="23" w:lineRule="atLeast"/>
      </w:pPr>
      <w:r w:rsidRPr="00081C13">
        <w:rPr>
          <w:b/>
        </w:rPr>
        <w:t>Upgrade</w:t>
      </w:r>
      <w:r w:rsidRPr="00081C13">
        <w:t xml:space="preserve">: Subsequent releases of the Software </w:t>
      </w:r>
      <w:r w:rsidR="00BB4274" w:rsidRPr="00081C13">
        <w:t xml:space="preserve">or </w:t>
      </w:r>
      <w:r w:rsidR="00190BFA">
        <w:t>SaaS</w:t>
      </w:r>
      <w:r w:rsidR="00BB4274" w:rsidRPr="00081C13">
        <w:t xml:space="preserve"> </w:t>
      </w:r>
      <w:r w:rsidRPr="00081C13">
        <w:t xml:space="preserve">and Documentation that generally have a new major version number, i.e. version 6.3 to version 7.0 or minor releases, such as 6.3 to 6.4. </w:t>
      </w:r>
    </w:p>
    <w:p w14:paraId="46A9C208" w14:textId="7F08C5EA" w:rsidR="001444E8" w:rsidRPr="00081C13" w:rsidRDefault="00B02F71" w:rsidP="00B90238">
      <w:pPr>
        <w:pStyle w:val="ITBLevel1paragraph"/>
        <w:spacing w:line="23" w:lineRule="atLeast"/>
      </w:pPr>
      <w:r>
        <w:rPr>
          <w:b/>
        </w:rPr>
        <w:lastRenderedPageBreak/>
        <w:t>Malware</w:t>
      </w:r>
      <w:r w:rsidR="001444E8" w:rsidRPr="00081C13">
        <w:t xml:space="preserve">: </w:t>
      </w:r>
      <w:r>
        <w:t xml:space="preserve">Malicious Software </w:t>
      </w:r>
      <w:r w:rsidR="001444E8" w:rsidRPr="00081C13">
        <w:t>code that is intentionally and specifically constructed for the purpose of destroying, interrupting or otherwise adversely impacting other code or data in a computer, such as replicating itself or another program many times without any useful purpose.</w:t>
      </w:r>
    </w:p>
    <w:p w14:paraId="798578CE" w14:textId="721C3A63" w:rsidR="001444E8" w:rsidRPr="002C4E36" w:rsidRDefault="001444E8" w:rsidP="002C4E36">
      <w:pPr>
        <w:pStyle w:val="ITBLevel1paragraph"/>
        <w:spacing w:line="23" w:lineRule="atLeast"/>
      </w:pPr>
      <w:r w:rsidRPr="002C4E36">
        <w:rPr>
          <w:b/>
        </w:rPr>
        <w:t>Work</w:t>
      </w:r>
      <w:r w:rsidRPr="002C4E36">
        <w:t xml:space="preserve">: Everything to be </w:t>
      </w:r>
      <w:r w:rsidRPr="00081C13">
        <w:t>Provided</w:t>
      </w:r>
      <w:r w:rsidRPr="002C4E36">
        <w:t xml:space="preserve"> and done for the fulfillment of the Contract and shall include </w:t>
      </w:r>
      <w:r w:rsidR="00CF299E" w:rsidRPr="001924F3">
        <w:rPr>
          <w:rFonts w:cs="Arial"/>
          <w:szCs w:val="24"/>
        </w:rPr>
        <w:t>goods and supplies</w:t>
      </w:r>
      <w:r w:rsidR="002C4E36">
        <w:rPr>
          <w:rFonts w:cs="Arial"/>
          <w:szCs w:val="24"/>
        </w:rPr>
        <w:t xml:space="preserve">, </w:t>
      </w:r>
      <w:r w:rsidRPr="00081C13">
        <w:t xml:space="preserve">all Software, </w:t>
      </w:r>
      <w:r w:rsidR="00190BFA">
        <w:t>SaaS</w:t>
      </w:r>
      <w:r w:rsidR="00BB4274" w:rsidRPr="00081C13">
        <w:t xml:space="preserve">, </w:t>
      </w:r>
      <w:r w:rsidR="00B02F71">
        <w:t>h</w:t>
      </w:r>
      <w:r w:rsidRPr="00081C13">
        <w:t>ardware and Services</w:t>
      </w:r>
      <w:r w:rsidRPr="002C4E36">
        <w:t xml:space="preserve"> specified under this Contract, including Contract Amendments</w:t>
      </w:r>
      <w:r w:rsidRPr="00081C13">
        <w:t xml:space="preserve"> and </w:t>
      </w:r>
      <w:r w:rsidR="003F7CAC">
        <w:t>s</w:t>
      </w:r>
      <w:r w:rsidRPr="00081C13">
        <w:t>ettlements.</w:t>
      </w:r>
      <w:r w:rsidR="00354A82">
        <w:t xml:space="preserve"> </w:t>
      </w:r>
    </w:p>
    <w:p w14:paraId="1078771E" w14:textId="77777777" w:rsidR="001444E8" w:rsidRPr="00492E68" w:rsidRDefault="00724C58" w:rsidP="002617DF">
      <w:pPr>
        <w:pStyle w:val="ITBLevel1"/>
      </w:pPr>
      <w:bookmarkStart w:id="12" w:name="_Toc43823536"/>
      <w:r w:rsidRPr="00492E68">
        <w:lastRenderedPageBreak/>
        <w:t>GENERAL PROVISIONS</w:t>
      </w:r>
      <w:bookmarkEnd w:id="11"/>
      <w:bookmarkEnd w:id="12"/>
    </w:p>
    <w:p w14:paraId="787E6C2C" w14:textId="77777777" w:rsidR="001444E8" w:rsidRDefault="001444E8" w:rsidP="008C1DC1">
      <w:pPr>
        <w:pStyle w:val="ITBLevel2"/>
        <w:spacing w:line="276" w:lineRule="auto"/>
      </w:pPr>
      <w:bookmarkStart w:id="13" w:name="_Toc266340368"/>
      <w:bookmarkStart w:id="14" w:name="_Toc306881229"/>
      <w:bookmarkStart w:id="15" w:name="_Toc43823537"/>
      <w:r w:rsidRPr="00492E68">
        <w:t>Administration</w:t>
      </w:r>
      <w:bookmarkEnd w:id="13"/>
      <w:bookmarkEnd w:id="14"/>
      <w:bookmarkEnd w:id="15"/>
    </w:p>
    <w:p w14:paraId="2508CF9E" w14:textId="77777777" w:rsidR="001444E8" w:rsidRDefault="001444E8" w:rsidP="008C1DC1">
      <w:pPr>
        <w:pStyle w:val="ITBLevel2paragraph"/>
        <w:spacing w:line="276" w:lineRule="auto"/>
      </w:pPr>
      <w:r w:rsidRPr="00492E68">
        <w:t xml:space="preserve">The Contractor shall be responsible for performing the Work.   The County is not a party to defining the division of Work between the Contractor and its Subcontractors, if any. </w:t>
      </w:r>
    </w:p>
    <w:p w14:paraId="5E11AF26" w14:textId="77777777" w:rsidR="001444E8" w:rsidRDefault="001444E8" w:rsidP="008C1DC1">
      <w:pPr>
        <w:pStyle w:val="ITBLevel2paragraph"/>
        <w:spacing w:line="276" w:lineRule="auto"/>
      </w:pPr>
      <w:r w:rsidRPr="00492E68">
        <w:t xml:space="preserve">The Contractor represents that it has or shall obtain all personnel, materials and equipment required to perform the Work under this Contract.  </w:t>
      </w:r>
    </w:p>
    <w:p w14:paraId="67791AF8" w14:textId="0AC70765" w:rsidR="001444E8" w:rsidRPr="008C1DC1" w:rsidRDefault="001444E8" w:rsidP="008C1DC1">
      <w:pPr>
        <w:pStyle w:val="ITBLevel2"/>
        <w:spacing w:line="276" w:lineRule="auto"/>
      </w:pPr>
      <w:bookmarkStart w:id="16" w:name="_Toc140911274"/>
      <w:bookmarkStart w:id="17" w:name="_Toc305144667"/>
      <w:bookmarkStart w:id="18" w:name="_Toc306881230"/>
      <w:bookmarkStart w:id="19" w:name="_Toc43823538"/>
      <w:bookmarkStart w:id="20" w:name="_Toc347307173"/>
      <w:bookmarkStart w:id="21" w:name="_Toc351798960"/>
      <w:bookmarkStart w:id="22" w:name="_Toc354891019"/>
      <w:bookmarkStart w:id="23" w:name="_Toc355774928"/>
      <w:bookmarkStart w:id="24" w:name="_Toc357996388"/>
      <w:bookmarkStart w:id="25" w:name="_Toc358087572"/>
      <w:bookmarkStart w:id="26" w:name="_Toc358088281"/>
      <w:bookmarkStart w:id="27" w:name="_Toc369945765"/>
      <w:bookmarkStart w:id="28" w:name="_Toc373230070"/>
      <w:bookmarkStart w:id="29" w:name="_Toc403537531"/>
      <w:bookmarkStart w:id="30" w:name="_Toc403813626"/>
      <w:bookmarkStart w:id="31" w:name="_Toc416085297"/>
      <w:bookmarkStart w:id="32" w:name="_Toc444335091"/>
      <w:bookmarkStart w:id="33" w:name="_Toc444336322"/>
      <w:bookmarkStart w:id="34" w:name="_Toc444931697"/>
      <w:bookmarkStart w:id="35" w:name="_Toc445888579"/>
      <w:bookmarkStart w:id="36" w:name="_Toc445890660"/>
      <w:bookmarkStart w:id="37" w:name="_Toc448219391"/>
      <w:bookmarkStart w:id="38" w:name="_Toc448219696"/>
      <w:bookmarkStart w:id="39" w:name="_Toc466709379"/>
      <w:bookmarkStart w:id="40" w:name="_Toc306881231"/>
      <w:r w:rsidRPr="00492E68">
        <w:t>Acceptance</w:t>
      </w:r>
      <w:bookmarkEnd w:id="16"/>
      <w:bookmarkEnd w:id="17"/>
      <w:bookmarkEnd w:id="18"/>
      <w:r w:rsidR="004245A6">
        <w:t xml:space="preserve"> of Work</w:t>
      </w:r>
      <w:bookmarkEnd w:id="19"/>
    </w:p>
    <w:p w14:paraId="2C0C97F4" w14:textId="47A5F189" w:rsidR="001444E8" w:rsidRDefault="001444E8" w:rsidP="002C4E36">
      <w:pPr>
        <w:pStyle w:val="ITBLevel2paragraph"/>
        <w:spacing w:line="276" w:lineRule="auto"/>
      </w:pPr>
      <w:r>
        <w:t>The County may give iterative acceptances as the Work is accomplished either by phase or milestone.  The Contractor will give the County “notice of completion” of Work related to a specific milestone following the Contractor’s completion of all such Work in accordance with the payment schedule and delivery requirements in the Contract.</w:t>
      </w:r>
    </w:p>
    <w:p w14:paraId="7A2E28C7" w14:textId="77777777" w:rsidR="001444E8" w:rsidRDefault="001444E8" w:rsidP="00B90238">
      <w:pPr>
        <w:pStyle w:val="ITBLevel3"/>
        <w:spacing w:line="276" w:lineRule="auto"/>
      </w:pPr>
      <w:r w:rsidRPr="009570C9">
        <w:rPr>
          <w:rStyle w:val="Heading4Char"/>
          <w:rFonts w:ascii="Arial" w:hAnsi="Arial" w:cs="Arial"/>
          <w:sz w:val="24"/>
          <w:szCs w:val="24"/>
        </w:rPr>
        <w:t>Acceptance Process.</w:t>
      </w:r>
      <w:r w:rsidRPr="00CB589E">
        <w:t xml:space="preserve">  Upon completion of either the phase or milestone, the Contractor will notify the County and the Acceptance process will commence.  Acceptance shall be based on conformance with the phase or milestone requirements set forth in the Contract.  After notice by Contractor of completion of the phase or milestone, County will issue a written notice of phase or milestone Acceptance or provide Contractor with a notification of rejection, which will include documentation of the specific grounds for the rejection, outlining items not in compliance with the deliverable guidelines.</w:t>
      </w:r>
    </w:p>
    <w:p w14:paraId="57DF62E3" w14:textId="44EA70AD" w:rsidR="000A113F" w:rsidRDefault="00CB589E" w:rsidP="00B90238">
      <w:pPr>
        <w:pStyle w:val="ITBLevel3"/>
        <w:spacing w:line="276" w:lineRule="auto"/>
      </w:pPr>
      <w:r w:rsidRPr="009570C9">
        <w:rPr>
          <w:rStyle w:val="Heading4Char"/>
          <w:rFonts w:ascii="Arial" w:hAnsi="Arial" w:cs="Arial"/>
          <w:sz w:val="24"/>
        </w:rPr>
        <w:t>Correction of Deficiencies Process</w:t>
      </w:r>
      <w:r>
        <w:t xml:space="preserve">.  If </w:t>
      </w:r>
      <w:r w:rsidRPr="00CB589E">
        <w:t xml:space="preserve">the work of the phase or milestone is rejected, Contractor will have ten (10) Days to correct items documented in the County’s notification of rejection.  Following the delivery of Contractors’ notice that the work has been corrected, the Acceptance test will start </w:t>
      </w:r>
      <w:r w:rsidR="003632E7" w:rsidRPr="00CB589E">
        <w:t>again,</w:t>
      </w:r>
      <w:r w:rsidRPr="00CB589E">
        <w:t xml:space="preserve"> and the County will either issue a written notice of Acceptance or provide Contractor with a notification of rejection, which will include documentation of the specific grounds for the rejection, outlining work not in compliance with the phase or milestone.  The project schedule will be adjusted accordingly </w:t>
      </w:r>
      <w:proofErr w:type="gramStart"/>
      <w:r w:rsidRPr="00CB589E">
        <w:t>in the event that</w:t>
      </w:r>
      <w:proofErr w:type="gramEnd"/>
      <w:r w:rsidRPr="00CB589E">
        <w:t xml:space="preserve"> a dispute regarding the method or accuracy of the correction causes a delay.  If the work fails to comply with the phase or milestone after Contractor’s second attempt to correct the work and no clear plan can be agreed upon between the County Project Manager and the Contractor’s Project Manager, the County will determine the appropriate corrective action(s), up to and, including declaring a material breach of Contract.</w:t>
      </w:r>
    </w:p>
    <w:p w14:paraId="2FE17D66" w14:textId="77777777" w:rsidR="001444E8" w:rsidRDefault="001444E8" w:rsidP="00B90238">
      <w:pPr>
        <w:pStyle w:val="ITBLevel2"/>
        <w:spacing w:line="276" w:lineRule="auto"/>
      </w:pPr>
      <w:bookmarkStart w:id="41" w:name="_Toc140909785"/>
      <w:bookmarkStart w:id="42" w:name="_Toc140909790"/>
      <w:bookmarkStart w:id="43" w:name="_Toc140911275"/>
      <w:bookmarkStart w:id="44" w:name="_Toc305144668"/>
      <w:bookmarkStart w:id="45" w:name="_Toc43823539"/>
      <w:bookmarkEnd w:id="41"/>
      <w:bookmarkEnd w:id="42"/>
      <w:r w:rsidRPr="00FB1DAE">
        <w:t>Final Acceptance</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FB1DAE">
        <w:t xml:space="preserve"> </w:t>
      </w:r>
      <w:bookmarkEnd w:id="43"/>
      <w:bookmarkEnd w:id="44"/>
      <w:r>
        <w:t>Testing</w:t>
      </w:r>
      <w:bookmarkEnd w:id="45"/>
    </w:p>
    <w:p w14:paraId="78949136" w14:textId="77777777" w:rsidR="001444E8" w:rsidRDefault="001444E8" w:rsidP="00B90238">
      <w:pPr>
        <w:pStyle w:val="ITBLevel2paragraph"/>
        <w:spacing w:line="276" w:lineRule="auto"/>
      </w:pPr>
      <w:r w:rsidRPr="00B83A6F">
        <w:t xml:space="preserve">The County shall begin the Final Acceptance </w:t>
      </w:r>
      <w:r>
        <w:t>testing</w:t>
      </w:r>
      <w:r w:rsidRPr="00B83A6F">
        <w:t xml:space="preserve"> as follows:</w:t>
      </w:r>
    </w:p>
    <w:p w14:paraId="7693B8AE" w14:textId="77777777" w:rsidR="001444E8" w:rsidRPr="00CB589E" w:rsidRDefault="001444E8" w:rsidP="00B90238">
      <w:pPr>
        <w:pStyle w:val="ITBLevel3"/>
        <w:spacing w:line="276" w:lineRule="auto"/>
      </w:pPr>
      <w:r w:rsidRPr="00CB589E">
        <w:t>The parties shall agree on the start date for the Acceptance test.</w:t>
      </w:r>
    </w:p>
    <w:p w14:paraId="1C20D2FD" w14:textId="77777777" w:rsidR="001444E8" w:rsidRPr="00CB589E" w:rsidRDefault="001444E8" w:rsidP="00B90238">
      <w:pPr>
        <w:pStyle w:val="ITBLevel3"/>
        <w:spacing w:line="276" w:lineRule="auto"/>
      </w:pPr>
      <w:r w:rsidRPr="00CB589E">
        <w:t>The Acceptance test shall include ninety (90) Days of continuous operation of the Work without material defect in accordance with the Contract in the County’s fully implemented production environment.</w:t>
      </w:r>
    </w:p>
    <w:p w14:paraId="324AFD6A" w14:textId="77777777" w:rsidR="001444E8" w:rsidRPr="00CB589E" w:rsidRDefault="001444E8" w:rsidP="00B90238">
      <w:pPr>
        <w:pStyle w:val="ITBLevel3"/>
        <w:spacing w:line="276" w:lineRule="auto"/>
      </w:pPr>
      <w:r w:rsidRPr="00CB589E">
        <w:lastRenderedPageBreak/>
        <w:t>If the County Accepts the Work, the County will send a notice of Final Acceptance to the Contractor.</w:t>
      </w:r>
    </w:p>
    <w:p w14:paraId="01E8AC9E" w14:textId="77777777" w:rsidR="001444E8" w:rsidRPr="00CB589E" w:rsidRDefault="001444E8" w:rsidP="00B90238">
      <w:pPr>
        <w:pStyle w:val="ITBLevel3"/>
        <w:spacing w:line="276" w:lineRule="auto"/>
      </w:pPr>
      <w:r w:rsidRPr="00CB589E">
        <w:t>If the County determines that the Work is not Acceptable, the County shall notify the Contractor, describing the deficiencies.</w:t>
      </w:r>
    </w:p>
    <w:p w14:paraId="5632EC75" w14:textId="77777777" w:rsidR="001444E8" w:rsidRPr="00CB589E" w:rsidRDefault="001444E8" w:rsidP="00B90238">
      <w:pPr>
        <w:pStyle w:val="ITBLevel3"/>
        <w:spacing w:line="276" w:lineRule="auto"/>
      </w:pPr>
      <w:r w:rsidRPr="00CB589E">
        <w:t xml:space="preserve">The Contractor shall either Provide a detailed, written plan to achieve Final Acceptance or to make corrections or replacements within </w:t>
      </w:r>
      <w:r w:rsidR="00D800E0">
        <w:t xml:space="preserve">a mutually agreed upon time period. </w:t>
      </w:r>
      <w:r w:rsidRPr="00CB589E">
        <w:t xml:space="preserve"> The parties shall mutually agree on a start date for beginning another Acceptance test.</w:t>
      </w:r>
    </w:p>
    <w:p w14:paraId="7AA63425" w14:textId="77777777" w:rsidR="001444E8" w:rsidRPr="00CB589E" w:rsidRDefault="001444E8" w:rsidP="00B90238">
      <w:pPr>
        <w:pStyle w:val="ITBLevel3"/>
        <w:spacing w:line="276" w:lineRule="auto"/>
      </w:pPr>
      <w:r w:rsidRPr="00CB589E">
        <w:t xml:space="preserve">Another ninety (90) Day successful operation period shall follow any corrections or replacements to the Work.  </w:t>
      </w:r>
      <w:r w:rsidR="00B7208F" w:rsidRPr="00B7208F">
        <w:rPr>
          <w:lang w:bidi="en-US"/>
        </w:rPr>
        <w:t>Two (2) or more ninety (90) Day operation Acceptance test periods can occur if mutually agreed to by the parties.</w:t>
      </w:r>
    </w:p>
    <w:p w14:paraId="552B7902" w14:textId="77777777" w:rsidR="00D800E0" w:rsidRDefault="001444E8" w:rsidP="00B90238">
      <w:pPr>
        <w:pStyle w:val="ITBLevel3"/>
        <w:spacing w:line="276" w:lineRule="auto"/>
      </w:pPr>
      <w:r w:rsidRPr="00F157F7">
        <w:t>If the County Accepts the Work following a second or subsequent Acceptance test, the County will send a notice of Final Acceptance to the Contractor.</w:t>
      </w:r>
    </w:p>
    <w:p w14:paraId="7FCE2E72" w14:textId="77777777" w:rsidR="00FA1800" w:rsidRDefault="00D800E0" w:rsidP="00B90238">
      <w:pPr>
        <w:pStyle w:val="ITBLevel3"/>
        <w:spacing w:line="276" w:lineRule="auto"/>
      </w:pPr>
      <w:r w:rsidRPr="008E3BAC">
        <w:t>If the Contractor does not correct or replace the unacceptable Work, the County may declare a material breach of Contract.</w:t>
      </w:r>
      <w:r>
        <w:t xml:space="preserve"> </w:t>
      </w:r>
    </w:p>
    <w:p w14:paraId="23D8BAC2" w14:textId="77777777" w:rsidR="001444E8" w:rsidRDefault="001444E8" w:rsidP="008C1DC1">
      <w:pPr>
        <w:pStyle w:val="ITBLevel2"/>
        <w:spacing w:line="276" w:lineRule="auto"/>
      </w:pPr>
      <w:bookmarkStart w:id="46" w:name="_Toc43823540"/>
      <w:r w:rsidRPr="00CA3211">
        <w:t>Warranty</w:t>
      </w:r>
      <w:bookmarkEnd w:id="40"/>
      <w:bookmarkEnd w:id="46"/>
    </w:p>
    <w:p w14:paraId="72716FCB" w14:textId="20223D30" w:rsidR="00EE717B" w:rsidRDefault="00EE717B" w:rsidP="00EE717B">
      <w:pPr>
        <w:pStyle w:val="ITBLevel3"/>
        <w:numPr>
          <w:ilvl w:val="0"/>
          <w:numId w:val="0"/>
        </w:numPr>
        <w:ind w:left="720"/>
      </w:pPr>
      <w:bookmarkStart w:id="47" w:name="_Toc306881232"/>
      <w:r w:rsidRPr="00EE717B">
        <w:t>Contractor warrants that the Work shall in all material respects conform to the requirements of</w:t>
      </w:r>
      <w:r>
        <w:t xml:space="preserve"> </w:t>
      </w:r>
      <w:r w:rsidRPr="00EE717B">
        <w:t>this Contract.  Contractor further warrants that qualified professional personnel with in-depth knowledge shall perform the Work in a timely and professional manner, and that the Work shall conform to the standards generally observed in the industry for similar Work.</w:t>
      </w:r>
    </w:p>
    <w:p w14:paraId="4C817B51" w14:textId="4AA68CB9" w:rsidR="001444E8" w:rsidRPr="00A31FF3" w:rsidRDefault="001444E8" w:rsidP="00B90238">
      <w:pPr>
        <w:pStyle w:val="ITBLevel3"/>
        <w:spacing w:line="276" w:lineRule="auto"/>
      </w:pPr>
      <w:r w:rsidRPr="00A31FF3">
        <w:t xml:space="preserve">No Waiver of Warranties and Contract Rights </w:t>
      </w:r>
    </w:p>
    <w:p w14:paraId="1E64C046" w14:textId="77777777" w:rsidR="001444E8" w:rsidRDefault="001444E8" w:rsidP="00B90238">
      <w:pPr>
        <w:pStyle w:val="ITBLevel3paragraph"/>
        <w:spacing w:line="276" w:lineRule="auto"/>
      </w:pPr>
      <w:r w:rsidRPr="00CA3211">
        <w:t>Conducting of tests and inspections, review of Scope of Work or plans, payment for Work, or Acceptance or Final Acceptance of the Work by the County shall not constitute a waiver of any rights under this Contract or in law. The termination of this Contract shall in no way relieve the Contractor from its warranty/guarantee responsibility.</w:t>
      </w:r>
    </w:p>
    <w:p w14:paraId="1A30FBD9" w14:textId="77777777" w:rsidR="001444E8" w:rsidRPr="00A31FF3" w:rsidRDefault="001444E8" w:rsidP="00B90238">
      <w:pPr>
        <w:pStyle w:val="ITBLevel3"/>
        <w:spacing w:line="276" w:lineRule="auto"/>
      </w:pPr>
      <w:r w:rsidRPr="00A31FF3">
        <w:t xml:space="preserve">Warranty Term  </w:t>
      </w:r>
    </w:p>
    <w:p w14:paraId="643A7312" w14:textId="77777777" w:rsidR="001444E8" w:rsidRDefault="001444E8" w:rsidP="00B90238">
      <w:pPr>
        <w:pStyle w:val="ITBLevel3paragraph"/>
        <w:spacing w:line="276" w:lineRule="auto"/>
      </w:pPr>
      <w:r w:rsidRPr="00CA3211">
        <w:t>The Contractor warrants that the Work performed under this Contract shall be free from defects in material and workmanship, and shall conform</w:t>
      </w:r>
      <w:r w:rsidR="0072029F">
        <w:t xml:space="preserve"> to</w:t>
      </w:r>
      <w:r w:rsidRPr="00CA3211">
        <w:t xml:space="preserve"> all requirements of this Contract, for a period of twelve (12) months from date of Final Acceptance of such Work by the County. </w:t>
      </w:r>
      <w:r>
        <w:t xml:space="preserve"> </w:t>
      </w:r>
      <w:r w:rsidRPr="00CA3211">
        <w:t>Any Work corrected shall be subject to this paragraph to the same extent as the Work initially Provided.</w:t>
      </w:r>
    </w:p>
    <w:p w14:paraId="315D5F11" w14:textId="77777777" w:rsidR="001444E8" w:rsidRPr="00A31FF3" w:rsidRDefault="001444E8" w:rsidP="00B90238">
      <w:pPr>
        <w:pStyle w:val="ITBLevel3"/>
        <w:spacing w:line="276" w:lineRule="auto"/>
      </w:pPr>
      <w:r w:rsidRPr="00A31FF3">
        <w:t xml:space="preserve">Warranty Applicable to Third Party Suppliers, Vendors, Distributors and Subcontractors </w:t>
      </w:r>
    </w:p>
    <w:p w14:paraId="6614EDBC" w14:textId="77777777" w:rsidR="00F47C06" w:rsidRDefault="001444E8" w:rsidP="00B90238">
      <w:pPr>
        <w:pStyle w:val="ITBLevel3paragraph"/>
        <w:spacing w:line="276" w:lineRule="auto"/>
      </w:pPr>
      <w:r w:rsidRPr="00CA3211">
        <w:t>The Contractor shall ensure that the warranty requirements of this Contract are enforce</w:t>
      </w:r>
      <w:r w:rsidRPr="006A29BC">
        <w:rPr>
          <w:rStyle w:val="ITBLevel3paragraphChar"/>
        </w:rPr>
        <w:t>a</w:t>
      </w:r>
      <w:r w:rsidRPr="00CA3211">
        <w:t xml:space="preserve">ble through and against the Contractor's suppliers, vendors, distributors and Subcontractors. The Contractor is responsible for liability and expense caused by any inconsistencies or differences between the warranties extended to the County by the Contractor and those extended to the Contractor by its suppliers, vendors, distributors and Subcontractors. Such inconsistency or difference shall not excuse the Contractor's </w:t>
      </w:r>
      <w:r w:rsidRPr="00CA3211">
        <w:lastRenderedPageBreak/>
        <w:t>full compliance with its obligations under this Contract. The Contractor shall cooperate with the County in facilitating warranty related Work by such suppliers, vendors, distributors and Subcontractors.</w:t>
      </w:r>
    </w:p>
    <w:p w14:paraId="4BF127FA" w14:textId="77777777" w:rsidR="00F47C06" w:rsidRDefault="00F47C06" w:rsidP="00B90238">
      <w:pPr>
        <w:pStyle w:val="ITBLevel2"/>
        <w:spacing w:line="276" w:lineRule="auto"/>
      </w:pPr>
      <w:bookmarkStart w:id="48" w:name="_Toc341104722"/>
      <w:bookmarkStart w:id="49" w:name="_Toc43823541"/>
      <w:r>
        <w:t>Express Warranties for Service</w:t>
      </w:r>
      <w:bookmarkEnd w:id="48"/>
      <w:r>
        <w:t xml:space="preserve"> and </w:t>
      </w:r>
      <w:r w:rsidR="00190BFA">
        <w:t>SaaS</w:t>
      </w:r>
      <w:bookmarkEnd w:id="49"/>
      <w:r w:rsidR="00B7208F">
        <w:t xml:space="preserve"> </w:t>
      </w:r>
    </w:p>
    <w:p w14:paraId="7D97841F" w14:textId="77777777" w:rsidR="00F47C06" w:rsidRDefault="00F47C06" w:rsidP="00B90238">
      <w:pPr>
        <w:pStyle w:val="ITBLevel3"/>
        <w:spacing w:line="276" w:lineRule="auto"/>
      </w:pPr>
      <w:r>
        <w:t xml:space="preserve">Contractor warrants that during the Contract term, the Service and </w:t>
      </w:r>
      <w:r w:rsidR="00190BFA">
        <w:t>SaaS</w:t>
      </w:r>
      <w:r>
        <w:t xml:space="preserve"> Provided hereunder shall be free from significant programming Errors and when used in accordance with this Contract shall operate and conform to the Scope of Work, performance capabilities, functions and other descriptions and standards as identified in this Contract and all supplemental information Provided by Contractor. </w:t>
      </w:r>
    </w:p>
    <w:p w14:paraId="38B4A574" w14:textId="77777777" w:rsidR="009E7FD2" w:rsidRDefault="009E7FD2" w:rsidP="009E7FD2">
      <w:pPr>
        <w:pStyle w:val="ITBLevel3"/>
      </w:pPr>
      <w:r>
        <w:t>Contractor warrants that the general Service and SaaS Provided hereunder is free of known vulnerabilities and that, during the Contract term, Contractor will ensure that the general Service and SaaS remains free of known vulnerabilities through a program of active vulnerability management.</w:t>
      </w:r>
    </w:p>
    <w:p w14:paraId="053C274A" w14:textId="2A8FF088" w:rsidR="00F47C06" w:rsidRDefault="00F47C06" w:rsidP="00B90238">
      <w:pPr>
        <w:pStyle w:val="ITBLevel3"/>
        <w:spacing w:line="276" w:lineRule="auto"/>
      </w:pPr>
      <w:r>
        <w:t xml:space="preserve">Contractor warrants that it has full power and authority to license or sublicense the Software and or </w:t>
      </w:r>
      <w:r w:rsidR="00190BFA">
        <w:t>SaaS</w:t>
      </w:r>
      <w:r>
        <w:t xml:space="preserve">, and any applicable </w:t>
      </w:r>
      <w:r w:rsidR="003632E7">
        <w:t>third-party</w:t>
      </w:r>
      <w:r>
        <w:t xml:space="preserve"> software, to the County without the consent of any other Person.</w:t>
      </w:r>
    </w:p>
    <w:p w14:paraId="6FBBF4AE" w14:textId="3DBE635B" w:rsidR="00737C85" w:rsidRPr="00737C85" w:rsidRDefault="00737C85" w:rsidP="00804B7A">
      <w:pPr>
        <w:pStyle w:val="ITBLevel3"/>
        <w:spacing w:line="276" w:lineRule="auto"/>
      </w:pPr>
      <w:r>
        <w:t xml:space="preserve">Contractor warrants that neither the SaaS </w:t>
      </w:r>
      <w:r w:rsidR="00804B7A">
        <w:t>n</w:t>
      </w:r>
      <w:r w:rsidR="00B02F71">
        <w:t>or S</w:t>
      </w:r>
      <w:r w:rsidR="00804B7A">
        <w:t>oftware infringe upon or</w:t>
      </w:r>
      <w:r>
        <w:t xml:space="preserve"> misappropriate any third party’s intellectual property or other proprietary rights.</w:t>
      </w:r>
    </w:p>
    <w:p w14:paraId="4FB7652B" w14:textId="5C5073BF" w:rsidR="001B4E3B" w:rsidRPr="00B647A5" w:rsidRDefault="001B4E3B" w:rsidP="00B90238">
      <w:pPr>
        <w:pStyle w:val="ITBLevel3"/>
        <w:spacing w:line="276" w:lineRule="auto"/>
      </w:pPr>
      <w:r w:rsidRPr="00B647A5">
        <w:t xml:space="preserve">Contractor warrants that the Services shall in all material respects conform to the requirements of this Contract. </w:t>
      </w:r>
      <w:r w:rsidR="00737C85">
        <w:t xml:space="preserve">Contractor warrants that the SaaS solution </w:t>
      </w:r>
      <w:r w:rsidR="005C19BF">
        <w:t xml:space="preserve">and </w:t>
      </w:r>
      <w:r w:rsidR="00737C85">
        <w:t xml:space="preserve">or Software will be available and accessible in accordance with </w:t>
      </w:r>
      <w:r w:rsidR="00804B7A">
        <w:t>the Service Level Agreement</w:t>
      </w:r>
      <w:r w:rsidR="005C19BF">
        <w:t xml:space="preserve"> (Exhibit 3)</w:t>
      </w:r>
      <w:r w:rsidR="00804B7A">
        <w:t>.</w:t>
      </w:r>
    </w:p>
    <w:p w14:paraId="49B0F471" w14:textId="55E6A1CD" w:rsidR="004731E7" w:rsidRPr="00B647A5" w:rsidRDefault="004731E7" w:rsidP="00B90238">
      <w:pPr>
        <w:pStyle w:val="ITBLevel3"/>
        <w:spacing w:line="276" w:lineRule="auto"/>
      </w:pPr>
      <w:r w:rsidRPr="00B647A5">
        <w:t xml:space="preserve">Contractor warrants that qualified professional personnel with in-depth knowledge shall perform the Services in a timely and professional manner; and that the Services shall conform to the standards generally observed in the industry for similar Services. </w:t>
      </w:r>
    </w:p>
    <w:p w14:paraId="249E7A61" w14:textId="77777777" w:rsidR="00F47C06" w:rsidRPr="00CC2657" w:rsidRDefault="00F47C06" w:rsidP="00B90238">
      <w:pPr>
        <w:pStyle w:val="ITBLevel3"/>
        <w:spacing w:line="276" w:lineRule="auto"/>
      </w:pPr>
      <w:r w:rsidRPr="00CC2657">
        <w:t xml:space="preserve">Contractor warrants that the Software and or </w:t>
      </w:r>
      <w:r w:rsidR="00190BFA">
        <w:t>SaaS</w:t>
      </w:r>
      <w:r w:rsidRPr="00CC2657">
        <w:t xml:space="preserve">, the License to the County to use the Software and or </w:t>
      </w:r>
      <w:r w:rsidR="00190BFA">
        <w:t>SaaS</w:t>
      </w:r>
      <w:r w:rsidRPr="00CC2657">
        <w:t xml:space="preserve">, instructions for use of the Software and or </w:t>
      </w:r>
      <w:r w:rsidR="00190BFA">
        <w:t>SaaS</w:t>
      </w:r>
      <w:r w:rsidRPr="00CC2657">
        <w:t xml:space="preserve">, Documentation and the performance by Contractor of the Software and or </w:t>
      </w:r>
      <w:r w:rsidR="00190BFA">
        <w:t>SaaS</w:t>
      </w:r>
      <w:r w:rsidRPr="00CC2657">
        <w:t>, shall be in compliance with all applicable laws, rules and regulations.</w:t>
      </w:r>
    </w:p>
    <w:p w14:paraId="6EC9A138" w14:textId="77777777" w:rsidR="00F47C06" w:rsidRPr="00CC2657" w:rsidRDefault="00F47C06" w:rsidP="00B90238">
      <w:pPr>
        <w:pStyle w:val="ITBLevel3"/>
        <w:spacing w:line="276" w:lineRule="auto"/>
      </w:pPr>
      <w:r w:rsidRPr="00CC2657">
        <w:t xml:space="preserve">Contractor warrants the tapes, CDs, </w:t>
      </w:r>
      <w:smartTag w:uri="urn:schemas-microsoft-com:office:smarttags" w:element="stockticker">
        <w:r w:rsidRPr="00CC2657">
          <w:t>DVD</w:t>
        </w:r>
      </w:smartTag>
      <w:r w:rsidRPr="00CC2657">
        <w:t>s or other media delivered to the County to be free of defects in materials and workmanship under normal use for sixty (60) Days from the date of receipt by the County.</w:t>
      </w:r>
    </w:p>
    <w:p w14:paraId="483AD435" w14:textId="4E2DC9B3" w:rsidR="00F47C06" w:rsidRPr="00B647A5" w:rsidRDefault="00F47C06" w:rsidP="00B90238">
      <w:pPr>
        <w:pStyle w:val="ITBLevel3"/>
        <w:spacing w:line="276" w:lineRule="auto"/>
      </w:pPr>
      <w:r w:rsidRPr="00B647A5">
        <w:t xml:space="preserve">Contractor warrants that the Software and or </w:t>
      </w:r>
      <w:r w:rsidR="00190BFA">
        <w:t>SaaS</w:t>
      </w:r>
      <w:r w:rsidRPr="00B647A5">
        <w:t xml:space="preserve"> Provided is free from intentional Viruses, disabling code or other intentional programming defects. Prohibited intentional programming defects include, but are not limited to, features such as </w:t>
      </w:r>
      <w:r w:rsidR="002753C7">
        <w:t xml:space="preserve">“backdoor”, </w:t>
      </w:r>
      <w:r w:rsidRPr="00B647A5">
        <w:t xml:space="preserve">“backdoor </w:t>
      </w:r>
      <w:r w:rsidR="00943BED" w:rsidRPr="00B647A5">
        <w:t>shut down</w:t>
      </w:r>
      <w:r w:rsidRPr="00B647A5">
        <w:t xml:space="preserve"> mechanisms”, “time bombs”, “automatic unauthorized connection to outside systems”</w:t>
      </w:r>
      <w:r w:rsidR="00943BED">
        <w:t xml:space="preserve"> (phone home)</w:t>
      </w:r>
      <w:r w:rsidRPr="00B647A5">
        <w:t xml:space="preserve">, programming that responds to or Provides information to outside systems’ “pinging”, and features that can “retire”, “shut down”, “cripple” or “stop” </w:t>
      </w:r>
      <w:r w:rsidRPr="00B647A5">
        <w:lastRenderedPageBreak/>
        <w:t xml:space="preserve">the Service. Contractor further warrants that neither the Software and or </w:t>
      </w:r>
      <w:r w:rsidR="00190BFA">
        <w:t>SaaS</w:t>
      </w:r>
      <w:r w:rsidRPr="00B647A5">
        <w:t xml:space="preserve"> alone or through Contract with the Contractor is capable of electronic self-help that may deprive the County of the use of the licensed Service.</w:t>
      </w:r>
    </w:p>
    <w:p w14:paraId="13EBE0A1" w14:textId="77777777" w:rsidR="00F47C06" w:rsidRPr="00CC2657" w:rsidRDefault="00F47C06" w:rsidP="00B90238">
      <w:pPr>
        <w:pStyle w:val="ITBLevel3"/>
        <w:spacing w:line="276" w:lineRule="auto"/>
      </w:pPr>
      <w:r w:rsidRPr="00CC2657">
        <w:t>Contractor warrants that future maintenance o</w:t>
      </w:r>
      <w:r w:rsidR="00354A82" w:rsidRPr="00CC2657">
        <w:t>f</w:t>
      </w:r>
      <w:r w:rsidRPr="00CC2657">
        <w:t xml:space="preserve"> Software and or </w:t>
      </w:r>
      <w:r w:rsidR="00190BFA">
        <w:t>SaaS</w:t>
      </w:r>
      <w:r w:rsidRPr="00CC2657">
        <w:t xml:space="preserve"> releases shall not degrade the Software and or </w:t>
      </w:r>
      <w:r w:rsidR="00190BFA">
        <w:t>SaaS</w:t>
      </w:r>
      <w:r w:rsidRPr="00CC2657">
        <w:t xml:space="preserve">, cause a breach of any other warranty or require the County to purchase new or additional hardware or Software and or </w:t>
      </w:r>
      <w:r w:rsidR="00190BFA">
        <w:t>SaaS</w:t>
      </w:r>
      <w:r w:rsidRPr="00CC2657">
        <w:t xml:space="preserve"> for continued operation of the Software and or </w:t>
      </w:r>
      <w:r w:rsidR="00190BFA">
        <w:t>SaaS</w:t>
      </w:r>
      <w:r w:rsidRPr="00CC2657">
        <w:t>.</w:t>
      </w:r>
    </w:p>
    <w:p w14:paraId="5B153F21" w14:textId="77777777" w:rsidR="00F47C06" w:rsidRPr="00CC2657" w:rsidRDefault="00F47C06" w:rsidP="00B90238">
      <w:pPr>
        <w:pStyle w:val="ITBLevel3"/>
        <w:spacing w:line="276" w:lineRule="auto"/>
      </w:pPr>
      <w:r w:rsidRPr="00CC2657">
        <w:t xml:space="preserve">The Contractor warrants functionality as described in the Scope of Work and represents that the configuration identified in the Contract has been specifically selected and designed for the County as being an operationally efficient integration of hardware, Software and or </w:t>
      </w:r>
      <w:r w:rsidR="00190BFA">
        <w:t>SaaS</w:t>
      </w:r>
      <w:r w:rsidRPr="00CC2657">
        <w:t>.</w:t>
      </w:r>
    </w:p>
    <w:p w14:paraId="5923A922" w14:textId="77777777" w:rsidR="00CA5E22" w:rsidRPr="00CC2657" w:rsidRDefault="00F47C06" w:rsidP="00B90238">
      <w:pPr>
        <w:pStyle w:val="ITBLevel3"/>
        <w:spacing w:line="276" w:lineRule="auto"/>
      </w:pPr>
      <w:r w:rsidRPr="00CC2657">
        <w:t xml:space="preserve">Contractor shall be responsible for Providing and implementing a Software and or </w:t>
      </w:r>
      <w:r w:rsidR="00190BFA">
        <w:t>SaaS</w:t>
      </w:r>
      <w:r w:rsidRPr="00CC2657">
        <w:t xml:space="preserve"> system that is successfully integrated into the existing system environment of the County and meets the functional requirements as specified in this Contract. </w:t>
      </w:r>
    </w:p>
    <w:p w14:paraId="481C5684" w14:textId="77777777" w:rsidR="001444E8" w:rsidRPr="00B7208F" w:rsidRDefault="009133D0" w:rsidP="00B90238">
      <w:pPr>
        <w:pStyle w:val="ITBLevel2paragraph"/>
        <w:spacing w:line="276" w:lineRule="auto"/>
        <w:rPr>
          <w:rFonts w:eastAsia="MS Mincho" w:cs="Times New Roman"/>
        </w:rPr>
      </w:pPr>
      <w:r w:rsidRPr="00B647A5">
        <w:rPr>
          <w:rFonts w:eastAsia="MS Mincho" w:cs="Times New Roman"/>
        </w:rPr>
        <w:t>The Express Warranties Set Forth In This Section Are In Lieu Of All Other Warranties, Express Or Implied, Including But Not Limited To The Implied Warranties Of Merchantability And Fitness For A Particular Purpose.</w:t>
      </w:r>
      <w:r w:rsidRPr="00B7208F">
        <w:rPr>
          <w:rFonts w:eastAsia="MS Mincho" w:cs="Times New Roman"/>
        </w:rPr>
        <w:t xml:space="preserve"> </w:t>
      </w:r>
    </w:p>
    <w:p w14:paraId="022FE5A4" w14:textId="77777777" w:rsidR="001444E8" w:rsidRDefault="001444E8" w:rsidP="00B90238">
      <w:pPr>
        <w:pStyle w:val="ITBLevel2"/>
        <w:spacing w:line="276" w:lineRule="auto"/>
      </w:pPr>
      <w:bookmarkStart w:id="50" w:name="_Toc140911279"/>
      <w:bookmarkStart w:id="51" w:name="_Toc305144672"/>
      <w:bookmarkStart w:id="52" w:name="_Toc43823542"/>
      <w:r w:rsidRPr="00FB1DAE">
        <w:t>Warranty Remedies</w:t>
      </w:r>
      <w:bookmarkEnd w:id="50"/>
      <w:bookmarkEnd w:id="51"/>
      <w:bookmarkEnd w:id="52"/>
    </w:p>
    <w:p w14:paraId="02897656" w14:textId="77777777" w:rsidR="001444E8" w:rsidRPr="00221D59" w:rsidRDefault="001444E8" w:rsidP="00B90238">
      <w:pPr>
        <w:pStyle w:val="ITBLevel3"/>
        <w:spacing w:line="276" w:lineRule="auto"/>
      </w:pPr>
      <w:r w:rsidRPr="00221D59">
        <w:t>If at any time during the twelve (12) month period immediately following Final Acceptance of any Work covered by this Contract, Contractor or the County discovers one or more material defects or Errors in the Work or any other aspect in which the Work materially fails to meet the provisions of the warranty requirements herein Contractor shall, at its own expense and within thirty (30) Days of notification of the defect by the County, correct the defect, Error or nonconformity by, among other things, making additions, modifications or adjustments to the Software as may be necessary to keep the Software in operating order in conformity with the warranties herein. Any Work corrected shall be subject to this subsection to the same extent as the Work initially Provided.</w:t>
      </w:r>
    </w:p>
    <w:p w14:paraId="6E8D65BB" w14:textId="77777777" w:rsidR="001444E8" w:rsidRPr="00221D59" w:rsidRDefault="001444E8" w:rsidP="00B90238">
      <w:pPr>
        <w:pStyle w:val="ITBLevel3"/>
        <w:spacing w:line="276" w:lineRule="auto"/>
      </w:pPr>
      <w:r w:rsidRPr="00221D59">
        <w:t>During the sixty (60) Day media warranty period, the County may return defective media to Contractor and it shall be replaced without charge to the County.</w:t>
      </w:r>
    </w:p>
    <w:p w14:paraId="4184B961" w14:textId="77777777" w:rsidR="001444E8" w:rsidRPr="00221D59" w:rsidRDefault="001444E8" w:rsidP="00B90238">
      <w:pPr>
        <w:pStyle w:val="ITBLevel3"/>
        <w:spacing w:line="276" w:lineRule="auto"/>
      </w:pPr>
      <w:r w:rsidRPr="00221D59">
        <w:t>In order to qualify for remedial action under these warranties, the County shall report a warranty failure to the Contractor in writing within thirteen (13) months from the date of Final Acceptance. The Contractor shall not be responsible for remedial action under this warranty to the extent the failure to meet the warranty is caused by modification to the product(s) by the County or anyone other than the Contractor or its Subcontractors, unless under Contractor’s or its Subcontractor’s direction.</w:t>
      </w:r>
    </w:p>
    <w:p w14:paraId="1BC89994" w14:textId="77777777" w:rsidR="001444E8" w:rsidRPr="00221D59" w:rsidRDefault="001444E8" w:rsidP="00B90238">
      <w:pPr>
        <w:pStyle w:val="ITBLevel3"/>
        <w:spacing w:line="276" w:lineRule="auto"/>
      </w:pPr>
      <w:r w:rsidRPr="00221D59">
        <w:t xml:space="preserve">The County shall give written notice of any defect to the Contractor. If the Contractor has not corrected the defect within thirty (30) Days after receiving the written notice, the County, in its sole discretion, may correct the defect itself. In the case of an emergency </w:t>
      </w:r>
      <w:r w:rsidRPr="00221D59">
        <w:lastRenderedPageBreak/>
        <w:t>where the County believes delay could cause serious injury, loss or damage, the County may waive the written notice and correct the defect. In either case, the County shall charge-back the cost for such warranty repair to the Contractor.</w:t>
      </w:r>
    </w:p>
    <w:p w14:paraId="79B88659" w14:textId="77777777" w:rsidR="001444E8" w:rsidRPr="00221D59" w:rsidRDefault="001444E8" w:rsidP="00B90238">
      <w:pPr>
        <w:pStyle w:val="ITBLevel3"/>
        <w:spacing w:line="276" w:lineRule="auto"/>
      </w:pPr>
      <w:r w:rsidRPr="00221D59">
        <w:t>The Contractor is responsible for all costs of repair or replacement in order to restore the Work to the applicable Contract requirements or Scope of Work, including shipping charges, for Work found defective within the warranty period, regardless of who actually corrects the defect.</w:t>
      </w:r>
    </w:p>
    <w:p w14:paraId="3706FE64" w14:textId="77777777" w:rsidR="001444E8" w:rsidRDefault="001444E8" w:rsidP="00B90238">
      <w:pPr>
        <w:pStyle w:val="ITBLevel2"/>
        <w:spacing w:line="276" w:lineRule="auto"/>
      </w:pPr>
      <w:bookmarkStart w:id="53" w:name="_Toc140911280"/>
      <w:bookmarkStart w:id="54" w:name="_Toc305144673"/>
      <w:bookmarkStart w:id="55" w:name="_Toc43823543"/>
      <w:r w:rsidRPr="00CA3211">
        <w:t>Defective Work</w:t>
      </w:r>
      <w:bookmarkEnd w:id="53"/>
      <w:bookmarkEnd w:id="54"/>
      <w:bookmarkEnd w:id="55"/>
      <w:r w:rsidR="00B82578">
        <w:t xml:space="preserve"> </w:t>
      </w:r>
    </w:p>
    <w:p w14:paraId="225A1820" w14:textId="77777777" w:rsidR="001444E8" w:rsidRDefault="001444E8" w:rsidP="008C1DC1">
      <w:pPr>
        <w:pStyle w:val="ITBLevel2paragraph"/>
        <w:spacing w:line="276" w:lineRule="auto"/>
      </w:pPr>
      <w:r w:rsidRPr="00CA3211">
        <w:t xml:space="preserve">Prior to </w:t>
      </w:r>
      <w:r w:rsidR="00593F4E">
        <w:t xml:space="preserve">the County’s use of the Software </w:t>
      </w:r>
      <w:r w:rsidR="00FA1800">
        <w:t>and/</w:t>
      </w:r>
      <w:r w:rsidR="00593F4E">
        <w:t xml:space="preserve">or </w:t>
      </w:r>
      <w:r w:rsidR="00190BFA">
        <w:t>SaaS</w:t>
      </w:r>
      <w:r w:rsidRPr="00CA3211">
        <w:t>, when and as often as the County determines that the Work, furnished under the Contract is not fully and completely in accordance with any requirement of the Contract, it may give notice and description of such non-compliance to</w:t>
      </w:r>
      <w:r>
        <w:t xml:space="preserve"> the Contractor. Within ten (10</w:t>
      </w:r>
      <w:r w:rsidRPr="00CA3211">
        <w:t xml:space="preserve">) Days of receiving such notification, the Contractor shall </w:t>
      </w:r>
      <w:r>
        <w:t xml:space="preserve">correct items documented in the County’s notification or </w:t>
      </w:r>
      <w:r w:rsidRPr="00CA3211">
        <w:t>supply the County with a detailed, written plan which indicates the time and methods needed to bring the Work in compliance with the Contract.</w:t>
      </w:r>
      <w:r>
        <w:t xml:space="preserve"> </w:t>
      </w:r>
      <w:r w:rsidRPr="00CA3211">
        <w:t xml:space="preserve"> The County may reject or accept this plan at its discretion. If the County rejects the plan the Contractor may be determined to be in material default of the Contract. This procedure to remedy defects is not intended to limit or preclude any other remedies available to the County by law, including those available under the Uniform Commercial Code, Title 62A RCW.</w:t>
      </w:r>
    </w:p>
    <w:p w14:paraId="1A6BDD55" w14:textId="75D8C570" w:rsidR="001B1E23" w:rsidRPr="008B7E11" w:rsidRDefault="001B1E23" w:rsidP="008C1DC1">
      <w:pPr>
        <w:pStyle w:val="ITBLevel2"/>
        <w:spacing w:line="276" w:lineRule="auto"/>
      </w:pPr>
      <w:bookmarkStart w:id="56" w:name="_Toc43823544"/>
      <w:r w:rsidRPr="008B7E11">
        <w:t>Liquidated Damages</w:t>
      </w:r>
      <w:bookmarkEnd w:id="56"/>
    </w:p>
    <w:p w14:paraId="7BAAE1F2" w14:textId="77777777" w:rsidR="001B1E23" w:rsidRPr="001B1E23" w:rsidRDefault="001B1E23" w:rsidP="001B1E23">
      <w:pPr>
        <w:pStyle w:val="ITBLevel2paragraph"/>
        <w:suppressAutoHyphens w:val="0"/>
        <w:spacing w:after="200" w:line="276" w:lineRule="auto"/>
        <w:rPr>
          <w:rFonts w:cs="Times New Roman"/>
          <w:szCs w:val="22"/>
        </w:rPr>
      </w:pPr>
      <w:r w:rsidRPr="001B1E23">
        <w:rPr>
          <w:rFonts w:cs="Times New Roman"/>
          <w:szCs w:val="22"/>
        </w:rPr>
        <w:t>Time is of the essence on each and every portion of the Contract. In the Contract a definite and certain length of time shall be fixed for the performance of the Contract. Should the delivery not be completed on or before the time stipulated, it is mutually agreed by and between the Contractor and the County that:</w:t>
      </w:r>
    </w:p>
    <w:p w14:paraId="253130C1" w14:textId="776A33AC" w:rsidR="00C32689" w:rsidRDefault="001B1E23" w:rsidP="001B1E23">
      <w:pPr>
        <w:ind w:left="720"/>
      </w:pPr>
      <w:r>
        <w:t xml:space="preserve">A delay would seriously affect the public and the operation of King County; that an amount per day for each and every day that exceeds the milestone deliverable time set forth in the Contract is the nearest measure of damages for each delay that can be fixed at this time; therefore, the County and the Contractor hereby establish said amount as liquidated damages, which </w:t>
      </w:r>
      <w:r w:rsidR="00C60C8A">
        <w:t>wil</w:t>
      </w:r>
      <w:r w:rsidR="007342BD">
        <w:t>l</w:t>
      </w:r>
      <w:r w:rsidR="00C60C8A">
        <w:t xml:space="preserve"> be </w:t>
      </w:r>
      <w:r>
        <w:t xml:space="preserve">further described in </w:t>
      </w:r>
      <w:r w:rsidR="006D592F">
        <w:t xml:space="preserve">an </w:t>
      </w:r>
      <w:r>
        <w:t>Exhibit</w:t>
      </w:r>
      <w:r w:rsidR="007342BD" w:rsidRPr="007342BD">
        <w:t>,</w:t>
      </w:r>
      <w:r w:rsidR="007342BD">
        <w:t xml:space="preserve"> </w:t>
      </w:r>
      <w:r w:rsidR="00C60C8A" w:rsidRPr="007342BD">
        <w:t xml:space="preserve">titled </w:t>
      </w:r>
      <w:r w:rsidR="007342BD">
        <w:t>“</w:t>
      </w:r>
      <w:r>
        <w:t>Performance Standards and Liquidated Damages</w:t>
      </w:r>
      <w:r w:rsidR="007342BD">
        <w:t>”</w:t>
      </w:r>
      <w:r>
        <w:t xml:space="preserve">. Such Liquidated Damages shall not be considered a penalty or forfeiture for the breach of agreement to complete delivery by the Contractor on or before the time specified in the Contract. </w:t>
      </w:r>
    </w:p>
    <w:p w14:paraId="090F089D" w14:textId="48CB7FB0" w:rsidR="00C32689" w:rsidRDefault="00C60C8A" w:rsidP="001B1E23">
      <w:pPr>
        <w:ind w:left="720"/>
      </w:pPr>
      <w:r>
        <w:t>The</w:t>
      </w:r>
      <w:r w:rsidR="001B1E23">
        <w:t xml:space="preserve"> Performance Standards and Liquidated Damages </w:t>
      </w:r>
      <w:r>
        <w:t xml:space="preserve">exhibit will </w:t>
      </w:r>
      <w:r w:rsidR="001B1E23">
        <w:t xml:space="preserve">detail critical performance milestones, plans, and events which shall be met by the Contractor both during the implementation and throughout the Contract Term. The County may assess liquidated damages for each performance standard not met in </w:t>
      </w:r>
      <w:r>
        <w:t xml:space="preserve">the exhibit </w:t>
      </w:r>
      <w:r w:rsidR="007342BD">
        <w:t>in the</w:t>
      </w:r>
      <w:r w:rsidR="001B1E23">
        <w:t xml:space="preserve"> amount</w:t>
      </w:r>
      <w:r w:rsidR="007342BD">
        <w:t xml:space="preserve">s </w:t>
      </w:r>
      <w:r w:rsidR="001B1E23">
        <w:t>indicated. Liquidated damages may be assessed by the County for each Business Day past the Acceptance date in the work or implementation plan, up until the date that the milestone, critical event, Services or Work is d</w:t>
      </w:r>
      <w:r w:rsidR="00C32689">
        <w:t>eclared Accepted by the County.</w:t>
      </w:r>
    </w:p>
    <w:p w14:paraId="1B5CF925" w14:textId="77777777" w:rsidR="00C32689" w:rsidRDefault="001B1E23" w:rsidP="001B1E23">
      <w:pPr>
        <w:ind w:left="720"/>
      </w:pPr>
      <w:r>
        <w:lastRenderedPageBreak/>
        <w:t>The County reserves the right to terminate the Contract for failure to perform with or without assessment of liquidated damages. At the County’s sole discretion, the County may consider and/or accept an alternative to the assessment of liquidated damages proposed by the Contractor. If the County accepts such an alternative it does not waive the right to later reject the alternative due to Contractor’s unsatisfactory performance of such alternative plan as reasonably determined by the County and impose liquidated damages starting from the original Acceptance date in the work or implementation plan, up until the date that the milestone, critical event, Services or Work is d</w:t>
      </w:r>
      <w:r w:rsidR="00C32689">
        <w:t>eclared Accepted by the County.</w:t>
      </w:r>
    </w:p>
    <w:p w14:paraId="4C67D64F" w14:textId="77777777" w:rsidR="00C32689" w:rsidRDefault="001B1E23" w:rsidP="001B1E23">
      <w:pPr>
        <w:ind w:left="720"/>
      </w:pPr>
      <w:r>
        <w:t>Should the Contractor be obstructed or delayed in completing delivery or by any default, act or omission of the County, or by force majeure, or by the inability to obtain materials, equipment or labor due to Federal Government restrictions, then the time of completion shall be extended for such periods as may be agreed upon by the County and the Contractor. Should there be insufficient time to grant such extensions prior to completion date of the Contract, the County will waive liquidated damages which may have accrued for failure to complete the work on time, due to any of the above, after hearing evidence as to the reasons for such delay and making a f</w:t>
      </w:r>
      <w:r w:rsidR="00C32689">
        <w:t>inding as to the cause of same.</w:t>
      </w:r>
    </w:p>
    <w:p w14:paraId="1532E065" w14:textId="77777777" w:rsidR="00C32689" w:rsidRDefault="001B1E23" w:rsidP="001B1E23">
      <w:pPr>
        <w:ind w:left="720"/>
      </w:pPr>
      <w:r>
        <w:t xml:space="preserve">If delivery time is increased by a Contract Amendment, the Contractor shall show increase in delivery time adjacent to option description in the Contract. </w:t>
      </w:r>
    </w:p>
    <w:p w14:paraId="11D6173B" w14:textId="3C95C056" w:rsidR="001B1E23" w:rsidRDefault="001B1E23" w:rsidP="001B1E23">
      <w:pPr>
        <w:ind w:left="720"/>
      </w:pPr>
      <w:r>
        <w:t>The Contractor authorizes the County to deduct such liquidated damages from the amount due, or to become due, under the Contract or the County may bill Contractor as a separate item therefor and Contractor shall promptly pay such bills. The Contractor further agrees that any such deduction shall not in any degree release the Contractor from further obligation and liabilities in regard to the fulfillment of the entire Contract.</w:t>
      </w:r>
    </w:p>
    <w:p w14:paraId="6EC1109F" w14:textId="181B4AAF" w:rsidR="00204A0F" w:rsidRPr="00BA65AD" w:rsidRDefault="00204A0F" w:rsidP="008C1DC1">
      <w:pPr>
        <w:pStyle w:val="ITBLevel2"/>
        <w:spacing w:line="276" w:lineRule="auto"/>
      </w:pPr>
      <w:bookmarkStart w:id="57" w:name="_Toc43823545"/>
      <w:r w:rsidRPr="00BA65AD">
        <w:t>Contractor Name or Tax Structure Change</w:t>
      </w:r>
      <w:bookmarkEnd w:id="57"/>
    </w:p>
    <w:p w14:paraId="7FA7A78F" w14:textId="147D18B8" w:rsidR="00204A0F" w:rsidRDefault="00FB63E1">
      <w:pPr>
        <w:pStyle w:val="ITBLevel2paragraph"/>
      </w:pPr>
      <w:r>
        <w:t>If at any time during the C</w:t>
      </w:r>
      <w:r w:rsidR="00204A0F">
        <w:t xml:space="preserve">ontract term the Contractor experiences a change in </w:t>
      </w:r>
      <w:r>
        <w:t>its</w:t>
      </w:r>
      <w:r w:rsidR="00204A0F">
        <w:t xml:space="preserve"> name or federal tax status either through acquisition, novation, assignment, re-organization or some other change that affects </w:t>
      </w:r>
      <w:r>
        <w:t>its</w:t>
      </w:r>
      <w:r w:rsidR="00204A0F">
        <w:t xml:space="preserve"> Taxpayer Identification Number (TIN) or Tax Reporting Name, it shall notify King County immediately upon the information becoming publicly available. This notification shall be sent by the Contractor to the current King County buyer via email along with:</w:t>
      </w:r>
    </w:p>
    <w:p w14:paraId="5DD40645" w14:textId="77777777" w:rsidR="00204A0F" w:rsidRPr="006343AA" w:rsidRDefault="00204A0F" w:rsidP="00204A0F">
      <w:pPr>
        <w:pStyle w:val="ITBLevel3"/>
      </w:pPr>
      <w:r w:rsidRPr="006343AA">
        <w:t>Any official announcements from the firm</w:t>
      </w:r>
      <w:r>
        <w:t>’</w:t>
      </w:r>
      <w:r w:rsidRPr="006343AA">
        <w:t>s representative(s) regarding the changes;</w:t>
      </w:r>
    </w:p>
    <w:p w14:paraId="2A015F82" w14:textId="77777777" w:rsidR="00204A0F" w:rsidRPr="00BA65AD" w:rsidRDefault="00204A0F" w:rsidP="00204A0F">
      <w:pPr>
        <w:pStyle w:val="ITBLevel3"/>
      </w:pPr>
      <w:r w:rsidRPr="00BA65AD">
        <w:t xml:space="preserve">A new King County W-9, located at: </w:t>
      </w:r>
      <w:hyperlink r:id="rId12" w:history="1">
        <w:r w:rsidRPr="002C4E36">
          <w:rPr>
            <w:rStyle w:val="Hyperlink"/>
            <w:u w:val="none"/>
          </w:rPr>
          <w:t>https://www.kingcounty.gov/~/media/depts/fin</w:t>
        </w:r>
        <w:r w:rsidRPr="003632E7">
          <w:rPr>
            <w:rStyle w:val="Hyperlink"/>
            <w:u w:val="none"/>
          </w:rPr>
          <w:t>ance/procurement/forms/KC-W9.ashx?la=en</w:t>
        </w:r>
      </w:hyperlink>
      <w:r w:rsidRPr="00BA65AD">
        <w:t xml:space="preserve">. Instructions for completing the document can be found at: </w:t>
      </w:r>
      <w:hyperlink r:id="rId13" w:history="1">
        <w:r w:rsidRPr="002C4E36">
          <w:rPr>
            <w:rStyle w:val="Hyperlink"/>
            <w:u w:val="none"/>
          </w:rPr>
          <w:t>https://www.kingcounty.gov/~/me</w:t>
        </w:r>
        <w:r w:rsidRPr="003632E7">
          <w:rPr>
            <w:rStyle w:val="Hyperlink"/>
            <w:u w:val="none"/>
          </w:rPr>
          <w:t>dia/depts/finance/procurement/forms/KC-W9_Instructions_for_Business.ashx?la=en</w:t>
        </w:r>
      </w:hyperlink>
    </w:p>
    <w:p w14:paraId="11B9BAEC" w14:textId="77777777" w:rsidR="00204A0F" w:rsidRPr="006343AA" w:rsidRDefault="00204A0F" w:rsidP="00204A0F">
      <w:pPr>
        <w:pStyle w:val="ITBLevel3"/>
      </w:pPr>
      <w:r w:rsidRPr="006343AA">
        <w:t>A current statement, listing of unfilled orders and electronic versions of all outstanding invoices and credit memos</w:t>
      </w:r>
      <w:r>
        <w:t xml:space="preserve"> </w:t>
      </w:r>
      <w:r w:rsidRPr="006343AA">
        <w:t>at the time of the change shall be provided to the buyer as soon as possible.</w:t>
      </w:r>
    </w:p>
    <w:p w14:paraId="1D44A828" w14:textId="7F162FCD" w:rsidR="00204A0F" w:rsidRPr="001924F3" w:rsidRDefault="00204A0F" w:rsidP="00204A0F">
      <w:pPr>
        <w:pStyle w:val="ITBLevel2paragraph"/>
      </w:pPr>
      <w:r>
        <w:lastRenderedPageBreak/>
        <w:t xml:space="preserve">Any delay on the part of the Contractor to provide these items to the buyer may result </w:t>
      </w:r>
      <w:r w:rsidR="008C0178">
        <w:t xml:space="preserve">in </w:t>
      </w:r>
      <w:r>
        <w:t>the delay of payment and orders. The County may create a new contract number to replace the existing one. All future orders</w:t>
      </w:r>
      <w:r w:rsidR="00FB63E1">
        <w:t xml:space="preserve"> and Contract Amendments</w:t>
      </w:r>
      <w:r>
        <w:t xml:space="preserve"> will reference the new contract number.</w:t>
      </w:r>
    </w:p>
    <w:p w14:paraId="152F00FA" w14:textId="33FB79C0" w:rsidR="002D3F1A" w:rsidRPr="0011263F" w:rsidRDefault="002D3F1A" w:rsidP="00EC4E2A">
      <w:pPr>
        <w:pStyle w:val="ITBLevel2"/>
      </w:pPr>
      <w:bookmarkStart w:id="58" w:name="_Toc43823546"/>
      <w:bookmarkStart w:id="59" w:name="_Hlk22283504"/>
      <w:bookmarkEnd w:id="47"/>
      <w:r w:rsidRPr="00EC4E2A">
        <w:t>Payment Procedures; Prompt Payment of Subcontractors</w:t>
      </w:r>
      <w:bookmarkEnd w:id="58"/>
    </w:p>
    <w:p w14:paraId="0038B47F" w14:textId="45260217" w:rsidR="00204A0F" w:rsidRDefault="002D3F1A" w:rsidP="002D3F1A">
      <w:pPr>
        <w:pStyle w:val="ITBLevel2paragraph"/>
      </w:pPr>
      <w:r w:rsidRPr="0011263F">
        <w:t xml:space="preserve">For Work Accepted by the County the Contractor shall furnish invoices to King County </w:t>
      </w:r>
      <w:r w:rsidR="001C3831" w:rsidRPr="001C3831">
        <w:rPr>
          <w:color w:val="FF0000"/>
        </w:rPr>
        <w:t>[Insert Agency</w:t>
      </w:r>
      <w:r w:rsidRPr="0041240B">
        <w:t xml:space="preserve"> </w:t>
      </w:r>
      <w:r>
        <w:rPr>
          <w:color w:val="FF0000"/>
        </w:rPr>
        <w:t xml:space="preserve">and </w:t>
      </w:r>
      <w:r w:rsidRPr="00C01566">
        <w:rPr>
          <w:color w:val="FF0000"/>
        </w:rPr>
        <w:t>address]</w:t>
      </w:r>
      <w:r w:rsidRPr="0011263F">
        <w:t xml:space="preserve">.  </w:t>
      </w:r>
      <w:r>
        <w:t>All invoices shall contain the following information:</w:t>
      </w:r>
      <w:bookmarkEnd w:id="59"/>
    </w:p>
    <w:p w14:paraId="1A712AA1" w14:textId="77777777" w:rsidR="00204A0F" w:rsidRPr="00BA65AD" w:rsidRDefault="00204A0F" w:rsidP="002E1EB8">
      <w:pPr>
        <w:pStyle w:val="ITBLevel3"/>
        <w:numPr>
          <w:ilvl w:val="2"/>
          <w:numId w:val="7"/>
        </w:numPr>
        <w:spacing w:before="0" w:line="240" w:lineRule="exact"/>
      </w:pPr>
      <w:r w:rsidRPr="00BA65AD">
        <w:t>Invoice date</w:t>
      </w:r>
      <w:r>
        <w:t>;</w:t>
      </w:r>
    </w:p>
    <w:p w14:paraId="027D28B4" w14:textId="5FB5D2AD" w:rsidR="00204A0F" w:rsidRDefault="00204A0F" w:rsidP="002E1EB8">
      <w:pPr>
        <w:pStyle w:val="ITBLevel3"/>
        <w:numPr>
          <w:ilvl w:val="2"/>
          <w:numId w:val="7"/>
        </w:numPr>
        <w:spacing w:before="0" w:line="240" w:lineRule="exact"/>
      </w:pPr>
      <w:r>
        <w:t>P</w:t>
      </w:r>
      <w:r w:rsidRPr="00856CD3">
        <w:t xml:space="preserve">urchase </w:t>
      </w:r>
      <w:r>
        <w:t>order number</w:t>
      </w:r>
      <w:r w:rsidR="002D3F1A">
        <w:t xml:space="preserve"> (if provided by King County)</w:t>
      </w:r>
    </w:p>
    <w:p w14:paraId="168F2471" w14:textId="77777777" w:rsidR="00204A0F" w:rsidRDefault="00204A0F" w:rsidP="002E1EB8">
      <w:pPr>
        <w:pStyle w:val="ITBLevel3"/>
        <w:numPr>
          <w:ilvl w:val="2"/>
          <w:numId w:val="7"/>
        </w:numPr>
        <w:spacing w:before="0" w:line="240" w:lineRule="exact"/>
      </w:pPr>
      <w:r>
        <w:t>Ship to address/location</w:t>
      </w:r>
    </w:p>
    <w:p w14:paraId="0C75BEAE" w14:textId="77777777" w:rsidR="00204A0F" w:rsidRPr="005A0C33" w:rsidRDefault="00204A0F" w:rsidP="002E1EB8">
      <w:pPr>
        <w:pStyle w:val="ITBLevel3"/>
        <w:numPr>
          <w:ilvl w:val="2"/>
          <w:numId w:val="7"/>
        </w:numPr>
        <w:spacing w:before="0" w:line="240" w:lineRule="exact"/>
      </w:pPr>
      <w:r>
        <w:t>Remit address</w:t>
      </w:r>
    </w:p>
    <w:p w14:paraId="1C20DBA8" w14:textId="77777777" w:rsidR="00204A0F" w:rsidRPr="005A0C33" w:rsidRDefault="00204A0F" w:rsidP="002E1EB8">
      <w:pPr>
        <w:pStyle w:val="ITBLevel3"/>
        <w:numPr>
          <w:ilvl w:val="2"/>
          <w:numId w:val="7"/>
        </w:numPr>
        <w:spacing w:before="0" w:line="240" w:lineRule="exact"/>
      </w:pPr>
      <w:r w:rsidRPr="005A0C33">
        <w:t xml:space="preserve">Item </w:t>
      </w:r>
      <w:r>
        <w:t>n</w:t>
      </w:r>
      <w:r w:rsidRPr="005A0C33">
        <w:t>umber(s)</w:t>
      </w:r>
    </w:p>
    <w:p w14:paraId="33977BC7" w14:textId="77777777" w:rsidR="00204A0F" w:rsidRPr="005A0C33" w:rsidRDefault="00204A0F" w:rsidP="002E1EB8">
      <w:pPr>
        <w:pStyle w:val="ITBLevel3"/>
        <w:numPr>
          <w:ilvl w:val="2"/>
          <w:numId w:val="7"/>
        </w:numPr>
        <w:spacing w:before="0" w:line="240" w:lineRule="exact"/>
      </w:pPr>
      <w:r w:rsidRPr="005A0C33">
        <w:t>Description of supplies or services</w:t>
      </w:r>
    </w:p>
    <w:p w14:paraId="557452BD" w14:textId="77777777" w:rsidR="00204A0F" w:rsidRPr="005A0C33" w:rsidRDefault="00204A0F" w:rsidP="002E1EB8">
      <w:pPr>
        <w:pStyle w:val="ITBLevel3"/>
        <w:numPr>
          <w:ilvl w:val="2"/>
          <w:numId w:val="7"/>
        </w:numPr>
        <w:spacing w:before="0" w:line="240" w:lineRule="exact"/>
      </w:pPr>
      <w:r w:rsidRPr="005A0C33">
        <w:t>Quantities</w:t>
      </w:r>
    </w:p>
    <w:p w14:paraId="6A970781" w14:textId="77777777" w:rsidR="00204A0F" w:rsidRPr="005A0C33" w:rsidRDefault="00204A0F" w:rsidP="002E1EB8">
      <w:pPr>
        <w:pStyle w:val="ITBLevel3"/>
        <w:numPr>
          <w:ilvl w:val="2"/>
          <w:numId w:val="7"/>
        </w:numPr>
        <w:spacing w:before="0" w:line="240" w:lineRule="exact"/>
      </w:pPr>
      <w:r w:rsidRPr="005A0C33">
        <w:t>Unit prices</w:t>
      </w:r>
    </w:p>
    <w:p w14:paraId="3F07E0D1" w14:textId="77777777" w:rsidR="00204A0F" w:rsidRPr="005A0C33" w:rsidRDefault="00204A0F" w:rsidP="002E1EB8">
      <w:pPr>
        <w:pStyle w:val="ITBLevel3"/>
        <w:numPr>
          <w:ilvl w:val="2"/>
          <w:numId w:val="7"/>
        </w:numPr>
        <w:spacing w:before="0" w:line="240" w:lineRule="exact"/>
      </w:pPr>
      <w:r>
        <w:t xml:space="preserve">Subtotal and </w:t>
      </w:r>
      <w:r w:rsidRPr="005A0C33">
        <w:t>totals</w:t>
      </w:r>
      <w:r>
        <w:t xml:space="preserve"> amount</w:t>
      </w:r>
    </w:p>
    <w:p w14:paraId="2C487C8E" w14:textId="77777777" w:rsidR="00204A0F" w:rsidRDefault="00204A0F" w:rsidP="002E1EB8">
      <w:pPr>
        <w:pStyle w:val="ITBLevel3"/>
        <w:numPr>
          <w:ilvl w:val="2"/>
          <w:numId w:val="7"/>
        </w:numPr>
        <w:spacing w:before="0" w:line="240" w:lineRule="exact"/>
      </w:pPr>
      <w:r>
        <w:t>Discount terms or amount</w:t>
      </w:r>
      <w:r w:rsidRPr="005A0C33">
        <w:t>, if applicable</w:t>
      </w:r>
    </w:p>
    <w:p w14:paraId="73DF2A20" w14:textId="77777777" w:rsidR="00204A0F" w:rsidRPr="005A0C33" w:rsidRDefault="00204A0F" w:rsidP="002E1EB8">
      <w:pPr>
        <w:pStyle w:val="ITBLevel3"/>
        <w:numPr>
          <w:ilvl w:val="2"/>
          <w:numId w:val="7"/>
        </w:numPr>
        <w:spacing w:before="0" w:line="240" w:lineRule="exact"/>
      </w:pPr>
      <w:r>
        <w:t>Applicable sales tax with correct tax rate based on destination</w:t>
      </w:r>
    </w:p>
    <w:p w14:paraId="536005F6" w14:textId="77777777" w:rsidR="00204A0F" w:rsidRPr="001924F3" w:rsidRDefault="00204A0F" w:rsidP="00204A0F">
      <w:pPr>
        <w:pStyle w:val="ITBLevel2paragraph"/>
      </w:pPr>
      <w:r w:rsidRPr="001924F3">
        <w:t>For each item invoiced, provide the complete description of the products, services, phases or milestones Accepted, hours worked and Contract hourly rates, or authorized fees.</w:t>
      </w:r>
    </w:p>
    <w:p w14:paraId="3C939320" w14:textId="138E1647" w:rsidR="001444E8" w:rsidRDefault="001444E8" w:rsidP="008C1DC1">
      <w:pPr>
        <w:pStyle w:val="ITBLevel2paragraph"/>
        <w:spacing w:line="276" w:lineRule="auto"/>
      </w:pPr>
      <w:r w:rsidRPr="00CA3211">
        <w:t xml:space="preserve">The County will not be bound by prices contained in an invoice that are higher than those in </w:t>
      </w:r>
      <w:r w:rsidRPr="00152812">
        <w:rPr>
          <w:color w:val="FF0000"/>
        </w:rPr>
        <w:t xml:space="preserve">Exhibit </w:t>
      </w:r>
      <w:r w:rsidR="00A53CA1" w:rsidRPr="00152812">
        <w:rPr>
          <w:color w:val="FF0000"/>
        </w:rPr>
        <w:t>2</w:t>
      </w:r>
      <w:r w:rsidRPr="008C1DC1">
        <w:t>,</w:t>
      </w:r>
      <w:r w:rsidRPr="003627D2">
        <w:rPr>
          <w:color w:val="FF0000"/>
        </w:rPr>
        <w:t xml:space="preserve"> </w:t>
      </w:r>
      <w:r w:rsidRPr="003627D2">
        <w:t>or if not used as part of this Contract, then the current price list for this Contract approved by the</w:t>
      </w:r>
      <w:r w:rsidRPr="00CA3211">
        <w:t xml:space="preserve"> County.  Within thirty (30) Days after receipt of an invoice, the County shall pay the Contractor for Accepted Work, upon acceptance of payment Contractor waives any claims for the Work covered by the invoice.</w:t>
      </w:r>
    </w:p>
    <w:p w14:paraId="04801250" w14:textId="77777777" w:rsidR="001444E8" w:rsidRDefault="001444E8" w:rsidP="008C1DC1">
      <w:pPr>
        <w:pStyle w:val="ITBLevel2paragraph"/>
        <w:spacing w:line="276" w:lineRule="auto"/>
      </w:pPr>
      <w:r w:rsidRPr="00CA3211">
        <w:t>If the Contractor is registered with the State of Washington it shall add all applicable State sales or use taxes to each invoice and upon receipt of the payment promptly remit appropriate amounts to the State of Washington, or the County will make payment directly to the State.</w:t>
      </w:r>
    </w:p>
    <w:p w14:paraId="404B38D1" w14:textId="77777777" w:rsidR="001444E8" w:rsidRDefault="001444E8" w:rsidP="008C1DC1">
      <w:pPr>
        <w:pStyle w:val="ITBLevel2paragraph"/>
        <w:spacing w:line="276" w:lineRule="auto"/>
      </w:pPr>
      <w:r w:rsidRPr="00CA3211">
        <w:t>The Contractor agrees to pay each Subcontractor under this Contract for satisfactory performance of its Subcontract within ten (10) Days from the receipt of each payment the Contractor receives from the County.</w:t>
      </w:r>
    </w:p>
    <w:p w14:paraId="4222AA7A" w14:textId="3BC9AE0C" w:rsidR="001B1E23" w:rsidRDefault="001B1E23" w:rsidP="001B1E23">
      <w:pPr>
        <w:pStyle w:val="ITBLevel2"/>
        <w:spacing w:line="276" w:lineRule="auto"/>
      </w:pPr>
      <w:bookmarkStart w:id="60" w:name="_Toc43823547"/>
      <w:r>
        <w:t>Holdback</w:t>
      </w:r>
      <w:bookmarkEnd w:id="60"/>
    </w:p>
    <w:p w14:paraId="46F2E343" w14:textId="77777777" w:rsidR="001B1E23" w:rsidRPr="001B1E23" w:rsidRDefault="001B1E23" w:rsidP="001B1E23">
      <w:pPr>
        <w:pStyle w:val="ITBLevel2paragraph"/>
        <w:suppressAutoHyphens w:val="0"/>
        <w:spacing w:after="200" w:line="276" w:lineRule="auto"/>
        <w:rPr>
          <w:rFonts w:cs="Times New Roman"/>
          <w:szCs w:val="22"/>
          <w:lang w:bidi="ar-SA"/>
        </w:rPr>
      </w:pPr>
      <w:r w:rsidRPr="001B1E23">
        <w:rPr>
          <w:rFonts w:cs="Times New Roman"/>
          <w:szCs w:val="22"/>
        </w:rPr>
        <w:t>If County pays for Work or Services prior to Final Acceptance: (</w:t>
      </w:r>
      <w:proofErr w:type="spellStart"/>
      <w:r w:rsidRPr="001B1E23">
        <w:rPr>
          <w:rFonts w:cs="Times New Roman"/>
          <w:szCs w:val="22"/>
        </w:rPr>
        <w:t>i</w:t>
      </w:r>
      <w:proofErr w:type="spellEnd"/>
      <w:r w:rsidRPr="001B1E23">
        <w:rPr>
          <w:rFonts w:cs="Times New Roman"/>
          <w:szCs w:val="22"/>
        </w:rPr>
        <w:t>) County shall retain a Holdback of 10% of the payment for each amount of Work or Services Accepted; and (ii) County will pay Contractor the Holdback within thirty (30) Days following receipt by County of an invoice which is issued in accordance with the terms of this Contract following Final Acceptance for the SaaS system and Services.</w:t>
      </w:r>
    </w:p>
    <w:p w14:paraId="0418EACE" w14:textId="3FF206D8" w:rsidR="00C32689" w:rsidRDefault="00C32689" w:rsidP="00C32689">
      <w:pPr>
        <w:pStyle w:val="ITBLevel2"/>
        <w:spacing w:line="276" w:lineRule="auto"/>
      </w:pPr>
      <w:bookmarkStart w:id="61" w:name="_Toc43823548"/>
      <w:r>
        <w:lastRenderedPageBreak/>
        <w:t>Pricing</w:t>
      </w:r>
      <w:bookmarkEnd w:id="61"/>
    </w:p>
    <w:p w14:paraId="51BFE1BD" w14:textId="01EB7C58" w:rsidR="003F7CAC" w:rsidRDefault="003F7CAC" w:rsidP="00B90238">
      <w:pPr>
        <w:pStyle w:val="ITBLevel2paragraph"/>
        <w:spacing w:line="276" w:lineRule="auto"/>
      </w:pPr>
      <w:r w:rsidRPr="006B0CD1">
        <w:t>Prices shall</w:t>
      </w:r>
      <w:r w:rsidR="00A71CE5" w:rsidRPr="006B0CD1">
        <w:t xml:space="preserve"> </w:t>
      </w:r>
      <w:r w:rsidR="006B0CD1" w:rsidRPr="006B0CD1">
        <w:t>r</w:t>
      </w:r>
      <w:r w:rsidRPr="006B0CD1">
        <w:t xml:space="preserve">emain </w:t>
      </w:r>
      <w:r w:rsidRPr="003F7CAC">
        <w:t>firm for the duration of the Contract.  The Contractor may request a price change(s) in writing delivered to the County</w:t>
      </w:r>
      <w:r w:rsidR="001444E8" w:rsidRPr="00CA3211">
        <w:t xml:space="preserve">.  </w:t>
      </w:r>
    </w:p>
    <w:p w14:paraId="4943FBA2" w14:textId="77777777" w:rsidR="001444E8" w:rsidRDefault="001444E8" w:rsidP="008C1DC1">
      <w:pPr>
        <w:pStyle w:val="ITBLevel2paragraph"/>
        <w:spacing w:line="276" w:lineRule="auto"/>
      </w:pPr>
      <w:r w:rsidRPr="00CA3211">
        <w:t>The Contractor shall provide documentation satisfactory to the County in support of its request, such as changes to the Producers Price Index for the commodity, the Consumer Price Index for the Seattle-Tacoma-Bremerton area, or a manufacturer's published notification of price change(s).  The County reserves the right, in its sole discretion, to grant the request as submitted, engage the Contractor in a discussion about modifications to the request, or deny the request in its entirety.  Any change in pricing granted by the County shall be affected through a Contract Amendment instituting the price adjustment and establishing an effective date.</w:t>
      </w:r>
    </w:p>
    <w:p w14:paraId="65909C2B" w14:textId="77777777" w:rsidR="001444E8" w:rsidRPr="00CA3211" w:rsidRDefault="001444E8" w:rsidP="008C1DC1">
      <w:pPr>
        <w:pStyle w:val="ITBLevel2"/>
        <w:spacing w:line="276" w:lineRule="auto"/>
      </w:pPr>
      <w:bookmarkStart w:id="62" w:name="_Toc306881235"/>
      <w:bookmarkStart w:id="63" w:name="_Toc43823549"/>
      <w:r w:rsidRPr="00CA3211">
        <w:t>Contract Amendment</w:t>
      </w:r>
      <w:bookmarkEnd w:id="62"/>
      <w:bookmarkEnd w:id="63"/>
    </w:p>
    <w:p w14:paraId="77C407A4" w14:textId="3A71E65C" w:rsidR="001444E8" w:rsidRDefault="001444E8" w:rsidP="008C1DC1">
      <w:pPr>
        <w:pStyle w:val="ITBLevel2paragraph"/>
        <w:spacing w:line="276" w:lineRule="auto"/>
        <w:rPr>
          <w:b/>
        </w:rPr>
      </w:pPr>
      <w:bookmarkStart w:id="64" w:name="_Toc306796326"/>
      <w:bookmarkStart w:id="65" w:name="_Toc306800377"/>
      <w:bookmarkStart w:id="66" w:name="_Toc306881236"/>
      <w:r w:rsidRPr="00CA3211">
        <w:t>All changes to the Contract shall be made in writing through a Contract Amendment. No oral statement or other conduct by the County shall change or modify the Contract.  The County may perform an analysis of cost, price</w:t>
      </w:r>
      <w:r w:rsidR="009F39A4">
        <w:t>,</w:t>
      </w:r>
      <w:r w:rsidRPr="00CA3211">
        <w:t xml:space="preserve"> or schedule to determine the reasonableness of the proposed change to the Contract.</w:t>
      </w:r>
      <w:bookmarkEnd w:id="64"/>
      <w:bookmarkEnd w:id="65"/>
      <w:bookmarkEnd w:id="66"/>
    </w:p>
    <w:p w14:paraId="36661F9B" w14:textId="4F11EF51" w:rsidR="001444E8" w:rsidRDefault="009F39A4" w:rsidP="008C1DC1">
      <w:pPr>
        <w:pStyle w:val="ITBLevel2"/>
        <w:spacing w:line="276" w:lineRule="auto"/>
      </w:pPr>
      <w:bookmarkStart w:id="67" w:name="_Toc43823550"/>
      <w:r>
        <w:t>Changes</w:t>
      </w:r>
      <w:bookmarkEnd w:id="67"/>
    </w:p>
    <w:p w14:paraId="7E16E910" w14:textId="36C4D5B1" w:rsidR="009F39A4" w:rsidRPr="009F39A4" w:rsidRDefault="009F39A4" w:rsidP="009F39A4">
      <w:pPr>
        <w:pStyle w:val="ITBLevel2paragraph"/>
        <w:suppressAutoHyphens w:val="0"/>
        <w:spacing w:after="200" w:line="276" w:lineRule="auto"/>
        <w:rPr>
          <w:rFonts w:cs="Times New Roman"/>
          <w:szCs w:val="22"/>
          <w:lang w:bidi="ar-SA"/>
        </w:rPr>
      </w:pPr>
      <w:r w:rsidRPr="009F39A4">
        <w:rPr>
          <w:rFonts w:cs="Times New Roman"/>
          <w:szCs w:val="22"/>
          <w:lang w:bidi="ar-SA"/>
        </w:rPr>
        <w:t>New federal, state and county laws, regulations, ordinances, policies and administrative practices may be established after the date this Contract is established and may apply to this Contract.  To achieve compliance with changing requirements, the Contractor agrees to accept all changed requirements that apply to this Contract and require Subcontractors to comply with revised requirements as well.  Changed requirements shall be implemented through Section 2.13, Contract Amendment.</w:t>
      </w:r>
    </w:p>
    <w:p w14:paraId="2BF13B51" w14:textId="79D5B214" w:rsidR="009F39A4" w:rsidRDefault="009F39A4" w:rsidP="009F39A4">
      <w:pPr>
        <w:pStyle w:val="ITBLevel3"/>
      </w:pPr>
      <w:r>
        <w:t>The parties acknowledge that the government programs supported by this Contract will be subject to continuous change during the term of this Agreement. Except as provided in this Section 2.14, Contractor has provided for or will provide for adequate resources, at no additional cost to the County, to reasonably accommodate such changes, subject to the Change Order process of this Section 2.14 and Section 2.13, Contract Amendment.</w:t>
      </w:r>
    </w:p>
    <w:p w14:paraId="6C5C8497" w14:textId="16F89D45" w:rsidR="009F39A4" w:rsidRDefault="009F39A4" w:rsidP="009F39A4">
      <w:pPr>
        <w:pStyle w:val="ITBLevel3"/>
      </w:pPr>
      <w:r>
        <w:t xml:space="preserve">The parties also acknowledge that Contractor was selected, in part, because of its expertise, experience, and knowledge concerning applicable federal and/ or State laws, regulations, policies, or guidelines that affect the performance of the Work, Services and SaaS system. </w:t>
      </w:r>
    </w:p>
    <w:p w14:paraId="0B59F402" w14:textId="0E3CA68F" w:rsidR="009F39A4" w:rsidRDefault="009F39A4" w:rsidP="009F39A4">
      <w:pPr>
        <w:pStyle w:val="ITBLevel3"/>
      </w:pPr>
      <w:r>
        <w:t xml:space="preserve">Identifying Changes. In keeping with the County’s reliance on Contractor’s knowledge experience and expertise, in connection with the ongoing support provided under the Exhibit 9a – SaaS Service Level Agreement, Contractor will be responsible for identifying changes in applicable federal or State legislative enactments and regulations and the impact of such changes on the performance of the Solution or Services or the County’s use of the SaaS system or Services. Contractor must timely notify the County of such </w:t>
      </w:r>
      <w:r>
        <w:lastRenderedPageBreak/>
        <w:t xml:space="preserve">changes and must work with the County to identify the impact of such changes on how the County uses the Services or deliverables. </w:t>
      </w:r>
    </w:p>
    <w:p w14:paraId="393AE242" w14:textId="6CC4C3E9" w:rsidR="009F39A4" w:rsidRDefault="009F39A4" w:rsidP="009F39A4">
      <w:pPr>
        <w:pStyle w:val="ITBLevel3"/>
      </w:pPr>
      <w:r>
        <w:t xml:space="preserve">Noncompliance. Contractor will be responsible for any fines, penalties, or disallowances imposed on the County or Contractor arising from any noncompliance with the laws, regulations, policies, or guidelines that affect the SaaS System, Work or Services that are to be provided or that have been provided by Contractor, its Subcontractors or agents under the Exhibit 9a – SaaS Service Level Agreement. </w:t>
      </w:r>
    </w:p>
    <w:p w14:paraId="626E0DA9" w14:textId="4F4DE888" w:rsidR="009F39A4" w:rsidRDefault="009F39A4" w:rsidP="009F39A4">
      <w:pPr>
        <w:pStyle w:val="ITBLevel3"/>
      </w:pPr>
      <w:r>
        <w:t xml:space="preserve">Notices. In the ordinary course of business, if the County becomes aware of any material changes in applicable law, regulation, policy, or guidelines affecting the Contract, the County will promptly notify Contractor of the changes. In the ordinary course of business, if Contractor becomes aware of any material changes in applicable law, regulation, policy, or guidelines affecting the SaaS system, Work, Services or Agreement, or if Contractor might change how the SaaS system operates or functions based on a material change in applicable law, regulation, policy or guidelines or could change the SaaS system or Services based on an interpretation thereof (e.g., for interpreting an opinion from the Internal Revenue Service on a tax code), Contractor will give the County a notice thereof at least 30 days in advance of such possible changes to the SaaS system or Services. </w:t>
      </w:r>
    </w:p>
    <w:p w14:paraId="2A7F7942" w14:textId="1F6F5C10" w:rsidR="009F39A4" w:rsidRDefault="009F39A4" w:rsidP="009F39A4">
      <w:pPr>
        <w:pStyle w:val="ITBLevel3"/>
      </w:pPr>
      <w:r>
        <w:t xml:space="preserve">Issuance of Change Requests. The County may, at any time by a written Change Request, request changes within the scope of the Contract. Such changes may include, without limitation, revisions to the SaaS system or Services. </w:t>
      </w:r>
    </w:p>
    <w:p w14:paraId="4DD1950D" w14:textId="42D5A844" w:rsidR="009F39A4" w:rsidRDefault="009F39A4" w:rsidP="009F39A4">
      <w:pPr>
        <w:pStyle w:val="ITBLevel3"/>
      </w:pPr>
      <w:r>
        <w:t>Contractor Response to Standard Change Requests. Contractor shall respond in writing to a Change Request within 15 days of receipt, advising the County of any cost and schedule impacts. When there is a cost impact, i.e., increase or decrease in cost, Contractor shall advise the County in writing of the increase or decrease involved, including a breakdown of the number of staff hours by level of Contractor and the County personnel needed to effect the change.</w:t>
      </w:r>
    </w:p>
    <w:p w14:paraId="7E23460E" w14:textId="33013348" w:rsidR="009F39A4" w:rsidRDefault="009F39A4" w:rsidP="009F39A4">
      <w:pPr>
        <w:pStyle w:val="ITBLevel3"/>
      </w:pPr>
      <w:r>
        <w:t>Agreement on Change Order. The Contractor Project Manager and the County Project Manager (or designees) shall negotiate in good faith and in a timely manner as to the price and the impact on the Schedule of any Change Request. If the parties reach an agreement on a Change Order in writing, and the Change Order is executed by authorized representatives of the parties, the terms of this Contract shall be modified according to Section 2.1</w:t>
      </w:r>
      <w:r w:rsidR="00E6070B">
        <w:t>3</w:t>
      </w:r>
      <w:r>
        <w:t xml:space="preserve">, Contract Amendment. All Change Orders must be signed by a County Director or their designee. Contractor will incorporate all Change Orders affecting the SaaS system, Work or services into applicable SaaS system Documentation. In no event shall the Charges be increased nor shall the Schedule be extended in a Change Order to correct errors or omissions in the SaaS system or Services. </w:t>
      </w:r>
    </w:p>
    <w:p w14:paraId="1BA92840" w14:textId="0924A829" w:rsidR="009F39A4" w:rsidRDefault="009F39A4" w:rsidP="009F39A4">
      <w:pPr>
        <w:pStyle w:val="ITBLevel3"/>
      </w:pPr>
      <w:r>
        <w:t xml:space="preserve">Disagreement. If federal or state laws, rules, regulations, policies, or guidelines, are adopted, promulgated, judicially interpreted or changed, the effect of which might be to alter the ability of either party to fulfill its obligations under this Contract, the parties will promptly negotiate in good faith appropriate modifications or alterations to the Contract and any appropriate Change Orders. If the County submits to Contractor a Change Request to comply with such laws, rules, regulations, policies, or guidelines and if the </w:t>
      </w:r>
      <w:r>
        <w:lastRenderedPageBreak/>
        <w:t>parties are unable to reach an agreement in writing within 15 days of Contractor’s response to such a Change Request, the County Project Manager may make a determination of the revised price and schedule, and if Contractor does not agree with the determination of the revised price and schedule, Contractor shall have the right to appeal pursuant to the dispute resolution process outline</w:t>
      </w:r>
      <w:r w:rsidR="00E6070B">
        <w:t>d in Section 8</w:t>
      </w:r>
      <w:r>
        <w:t>. Contractor shall continue with the Work according to such price and schedule which shall be included in the resulting Change Order, subject to Contractor’s right to appeal the County Project Manager’s determination of the price and/or schedule to the dispute reso</w:t>
      </w:r>
      <w:r w:rsidR="00E6070B">
        <w:t>lution process under Section 8</w:t>
      </w:r>
      <w:r>
        <w:t>. If Contractor appeals the County’s Project Manager determination of the price and/or schedule to the dispute resol</w:t>
      </w:r>
      <w:r w:rsidR="00E6070B">
        <w:t>ution process under Section 8</w:t>
      </w:r>
      <w:r>
        <w:t>, the County shall pay for such work up to the price determined by the County Project Manager until all amounts in such price are expended, after which Contractor shall have the right to stop performing such work until completion of the dispute resolution process related to this Change Order. Nothing in this Section 2.1</w:t>
      </w:r>
      <w:r w:rsidR="00E6070B">
        <w:t>4</w:t>
      </w:r>
      <w:r>
        <w:t xml:space="preserve"> shall in any manner excuse Contractor from proceeding diligently with the Contract as changed by the Change Order, subject to the terms of this Section 2.1</w:t>
      </w:r>
      <w:r w:rsidR="00E6070B">
        <w:t>4</w:t>
      </w:r>
      <w:r>
        <w:t xml:space="preserve">. </w:t>
      </w:r>
    </w:p>
    <w:p w14:paraId="40F92457" w14:textId="3C04D200" w:rsidR="009F39A4" w:rsidRDefault="009F39A4" w:rsidP="009F39A4">
      <w:pPr>
        <w:pStyle w:val="ITBLevel3"/>
      </w:pPr>
      <w:r>
        <w:t>Termination. If Contractor fails or refuses to perform Services pursuant to a Change Order or this Section 2.1</w:t>
      </w:r>
      <w:r w:rsidR="00E6070B">
        <w:t>4</w:t>
      </w:r>
      <w:r>
        <w:t xml:space="preserve">, Contractor shall be in material breach of this Contract, and the County shall have the right to terminate the Contract for such a breach in accordance with Section 9. </w:t>
      </w:r>
    </w:p>
    <w:p w14:paraId="4B099B2F" w14:textId="090174B9" w:rsidR="009F39A4" w:rsidRDefault="009F39A4" w:rsidP="009F39A4">
      <w:pPr>
        <w:pStyle w:val="ITBLevel3"/>
      </w:pPr>
      <w:r>
        <w:t>Contractor Submission of Change Request. Other than Change Requests resulting from changes in federal, state, and county laws, regulations, ordinances, policies and administrative practices, Contractor may also submit a Change Request to the County to propose changes that should be made within the scope of the Contract. Any such Change Request shall include proposed costs and Schedule impacts, including a breakdown of the number of Staff hours by level of Contractor and the County personnel needed to effect this change. The County will respond to such Change Requests from Contractor within 15 days of receipt. If the parties reach an agreement on a Change Order in writing, and the Change Order is executed by authorized representatives of the Parties, the terms of this Contract shall be modified accordingly and implemented through Section 2.1</w:t>
      </w:r>
      <w:r w:rsidR="00E6070B">
        <w:t>3</w:t>
      </w:r>
      <w:r>
        <w:t xml:space="preserve">, Contract Amendment. If the parties are unable to reach an agreement in writing on a Change Request submitted by Contractor, the County Project Manager will be deemed to have rejected the requested Change Request and the parties will continue to perform their obligations as set forth in the applicable Scope of Work. </w:t>
      </w:r>
    </w:p>
    <w:p w14:paraId="1869EEF2" w14:textId="131406AA" w:rsidR="008B46A1" w:rsidRDefault="009F39A4" w:rsidP="008B46A1">
      <w:pPr>
        <w:pStyle w:val="ITBLevel3"/>
      </w:pPr>
      <w:r>
        <w:t>Changes Initiated by Contractor. Contractor must provide the County with notice and a description of all Contractor-initiated changes to the SaaS system, Work or Services, that might affect or impact the County. The notice must be 90 days in advance when feasible and must include any known impacts the changes might have to the County. If the change is determined by the County to have an adverse impact when tested by the County in accordance with Section 2.</w:t>
      </w:r>
      <w:r w:rsidR="00E6070B">
        <w:t>3</w:t>
      </w:r>
      <w:r>
        <w:t xml:space="preserve">, </w:t>
      </w:r>
      <w:r w:rsidR="008B46A1">
        <w:t xml:space="preserve">Final Acceptance Testing, </w:t>
      </w:r>
      <w:r>
        <w:t xml:space="preserve">Contractor shall not implement the change in the SaaS system or Services without the County’s advance written consent. If the change is determined by the County to have had an adverse impact after Contractor has implemented the change, Contractor shall, at no cost to the </w:t>
      </w:r>
      <w:r>
        <w:lastRenderedPageBreak/>
        <w:t xml:space="preserve">County promptly remove the change and/or correct the change which has had an adverse impact. </w:t>
      </w:r>
      <w:r w:rsidR="008B46A1">
        <w:t>Contractor shall absorb all costs associated with Contractor initiated changes to the SaaS system, Work and Services.</w:t>
      </w:r>
    </w:p>
    <w:p w14:paraId="45969211" w14:textId="01835221" w:rsidR="008B46A1" w:rsidRDefault="009F39A4" w:rsidP="008B46A1">
      <w:pPr>
        <w:pStyle w:val="ITBLevel3"/>
        <w:numPr>
          <w:ilvl w:val="0"/>
          <w:numId w:val="0"/>
        </w:numPr>
        <w:ind w:left="1267"/>
        <w:rPr>
          <w:rFonts w:cs="Times New Roman"/>
          <w:szCs w:val="22"/>
        </w:rPr>
      </w:pPr>
      <w:r w:rsidRPr="008B46A1">
        <w:rPr>
          <w:rFonts w:cs="Times New Roman"/>
          <w:szCs w:val="22"/>
        </w:rPr>
        <w:t>Except for emergencies, Contractor must notify the County in accordance with Section 2.</w:t>
      </w:r>
      <w:r w:rsidR="008B46A1" w:rsidRPr="008B46A1">
        <w:rPr>
          <w:rFonts w:cs="Times New Roman"/>
          <w:szCs w:val="22"/>
        </w:rPr>
        <w:t>16</w:t>
      </w:r>
      <w:r w:rsidR="008B46A1">
        <w:rPr>
          <w:rFonts w:cs="Times New Roman"/>
          <w:szCs w:val="22"/>
        </w:rPr>
        <w:t>, Notices</w:t>
      </w:r>
      <w:r w:rsidR="008B46A1" w:rsidRPr="008B46A1">
        <w:rPr>
          <w:rFonts w:cs="Times New Roman"/>
          <w:szCs w:val="22"/>
        </w:rPr>
        <w:t>.</w:t>
      </w:r>
      <w:r w:rsidRPr="008B46A1">
        <w:rPr>
          <w:rFonts w:cs="Times New Roman"/>
          <w:szCs w:val="22"/>
        </w:rPr>
        <w:t xml:space="preserve"> </w:t>
      </w:r>
    </w:p>
    <w:p w14:paraId="0D00AC72" w14:textId="77777777" w:rsidR="001444E8" w:rsidRPr="00CA3211" w:rsidRDefault="001444E8" w:rsidP="008C1DC1">
      <w:pPr>
        <w:pStyle w:val="ITBLevel2"/>
        <w:spacing w:line="276" w:lineRule="auto"/>
      </w:pPr>
      <w:bookmarkStart w:id="68" w:name="_Toc306881238"/>
      <w:bookmarkStart w:id="69" w:name="_Toc43823551"/>
      <w:r w:rsidRPr="00CA3211">
        <w:t>Taxes, Licenses, and Certificate Requirements</w:t>
      </w:r>
      <w:bookmarkEnd w:id="68"/>
      <w:bookmarkEnd w:id="69"/>
    </w:p>
    <w:p w14:paraId="6DE45B84" w14:textId="5444CBC1" w:rsidR="001444E8" w:rsidRDefault="001444E8" w:rsidP="008C1DC1">
      <w:pPr>
        <w:pStyle w:val="ITBLevel2paragraph"/>
        <w:spacing w:line="276" w:lineRule="auto"/>
      </w:pPr>
      <w:r w:rsidRPr="00CA3211">
        <w:t>If, for any reason, the Contractor's required licenses or certificates are terminated, suspended, revoked or in any manner modified from their status at the time this Contract becomes effective, the Contractor shall notify the County immediately of such condition in writing.  The Contractor and Subcontractor(s) shall maintain and be liable for payment of all applicable taxes (except sales/use taxes), fees, licenses</w:t>
      </w:r>
      <w:r w:rsidR="002E1EB8">
        <w:t>,</w:t>
      </w:r>
      <w:r w:rsidRPr="00CA3211">
        <w:t xml:space="preserve"> permits and costs as may be required by applicable federal, state or local laws and regulations as may be required to provide the Work under this Contract.</w:t>
      </w:r>
    </w:p>
    <w:p w14:paraId="6C97C971" w14:textId="77777777" w:rsidR="001444E8" w:rsidRPr="00CA3211" w:rsidRDefault="001444E8" w:rsidP="008C1DC1">
      <w:pPr>
        <w:pStyle w:val="ITBLevel2"/>
        <w:spacing w:line="276" w:lineRule="auto"/>
      </w:pPr>
      <w:bookmarkStart w:id="70" w:name="_Toc306881239"/>
      <w:bookmarkStart w:id="71" w:name="_Toc43823552"/>
      <w:r w:rsidRPr="00CA3211">
        <w:t>Notices</w:t>
      </w:r>
      <w:bookmarkEnd w:id="70"/>
      <w:bookmarkEnd w:id="71"/>
    </w:p>
    <w:p w14:paraId="1617E2DF" w14:textId="77777777" w:rsidR="001444E8" w:rsidRPr="008C1DC1" w:rsidRDefault="001444E8" w:rsidP="008C1DC1">
      <w:pPr>
        <w:pStyle w:val="ITBLevel2paragraph"/>
        <w:spacing w:line="276" w:lineRule="auto"/>
        <w:rPr>
          <w:caps/>
        </w:rPr>
      </w:pPr>
      <w:r w:rsidRPr="00CA3211">
        <w:t>Unless otherwise specified in the Contract, all notices or documentation required or provided pursuant to this Contract shall be in writing and shall be deemed duly given when received at the addresses first set forth below via certified or registered first class mail, return receipt requested, personal delivery or electronic mail.  However, if any of the following occur: "notice to cure" a default, Contractor communication in connection with an alleged default, or notice of termination, such notice or communication shall only be delivered personally, or by certified or registered first class mail, return receipt requested.</w:t>
      </w:r>
      <w:bookmarkStart w:id="72" w:name="_Toc306881240"/>
      <w:r>
        <w:rPr>
          <w:caps/>
        </w:rPr>
        <w:t xml:space="preserve">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43"/>
        <w:gridCol w:w="4725"/>
      </w:tblGrid>
      <w:tr w:rsidR="00D61C12" w14:paraId="4A2883B8" w14:textId="77777777" w:rsidTr="008C1DC1">
        <w:tc>
          <w:tcPr>
            <w:tcW w:w="4743" w:type="dxa"/>
          </w:tcPr>
          <w:p w14:paraId="2D67515D" w14:textId="77777777" w:rsidR="00D61C12" w:rsidRPr="0041240B" w:rsidRDefault="00D61C12" w:rsidP="002C4E36">
            <w:pPr>
              <w:pStyle w:val="Table"/>
              <w:spacing w:before="40" w:after="40" w:line="240" w:lineRule="auto"/>
              <w:ind w:left="72" w:right="72"/>
              <w:rPr>
                <w:rFonts w:cs="Arial"/>
                <w:b/>
                <w:sz w:val="24"/>
                <w:szCs w:val="24"/>
              </w:rPr>
            </w:pPr>
            <w:r w:rsidRPr="0041240B">
              <w:rPr>
                <w:rFonts w:cs="Arial"/>
                <w:b/>
                <w:sz w:val="24"/>
                <w:szCs w:val="24"/>
              </w:rPr>
              <w:t>KING COUNTY</w:t>
            </w:r>
          </w:p>
        </w:tc>
        <w:tc>
          <w:tcPr>
            <w:tcW w:w="4725" w:type="dxa"/>
          </w:tcPr>
          <w:p w14:paraId="6FA93A25" w14:textId="77777777" w:rsidR="00D61C12" w:rsidRPr="0041240B" w:rsidRDefault="00D61C12" w:rsidP="003632E7">
            <w:pPr>
              <w:pStyle w:val="Table"/>
              <w:spacing w:before="40" w:after="40" w:line="240" w:lineRule="auto"/>
              <w:ind w:left="72" w:right="72"/>
              <w:rPr>
                <w:rFonts w:cs="Arial"/>
                <w:b/>
                <w:sz w:val="24"/>
                <w:szCs w:val="24"/>
              </w:rPr>
            </w:pPr>
            <w:r w:rsidRPr="0041240B">
              <w:rPr>
                <w:rFonts w:cs="Arial"/>
                <w:b/>
                <w:sz w:val="24"/>
                <w:szCs w:val="24"/>
              </w:rPr>
              <w:t>CONTRACTOR</w:t>
            </w:r>
          </w:p>
        </w:tc>
      </w:tr>
      <w:tr w:rsidR="00D61C12" w14:paraId="28423B8F" w14:textId="77777777" w:rsidTr="008C1DC1">
        <w:tc>
          <w:tcPr>
            <w:tcW w:w="4743" w:type="dxa"/>
          </w:tcPr>
          <w:p w14:paraId="0F520170" w14:textId="14F38BA3" w:rsidR="00D61C12" w:rsidRPr="0041240B" w:rsidRDefault="00D61C12" w:rsidP="002C4E36">
            <w:pPr>
              <w:pStyle w:val="Table"/>
              <w:spacing w:before="40" w:after="40" w:line="240" w:lineRule="auto"/>
              <w:ind w:left="72" w:right="72"/>
              <w:rPr>
                <w:rFonts w:cs="Arial"/>
                <w:sz w:val="24"/>
                <w:szCs w:val="24"/>
              </w:rPr>
            </w:pPr>
            <w:r w:rsidRPr="0041240B">
              <w:rPr>
                <w:rFonts w:cs="Arial"/>
                <w:sz w:val="24"/>
                <w:szCs w:val="24"/>
              </w:rPr>
              <w:t xml:space="preserve">  </w:t>
            </w:r>
          </w:p>
        </w:tc>
        <w:tc>
          <w:tcPr>
            <w:tcW w:w="4725" w:type="dxa"/>
          </w:tcPr>
          <w:p w14:paraId="580DE620" w14:textId="77777777" w:rsidR="00D61C12" w:rsidRPr="0041240B" w:rsidRDefault="00D61C12" w:rsidP="003632E7">
            <w:pPr>
              <w:pStyle w:val="Table"/>
              <w:spacing w:before="40" w:after="40" w:line="240" w:lineRule="auto"/>
              <w:ind w:left="72" w:right="72"/>
              <w:rPr>
                <w:rFonts w:cs="Arial"/>
                <w:sz w:val="24"/>
                <w:szCs w:val="24"/>
              </w:rPr>
            </w:pPr>
          </w:p>
        </w:tc>
      </w:tr>
      <w:tr w:rsidR="00D61C12" w14:paraId="3AF40AD3" w14:textId="77777777" w:rsidTr="008C1DC1">
        <w:tc>
          <w:tcPr>
            <w:tcW w:w="4743" w:type="dxa"/>
          </w:tcPr>
          <w:p w14:paraId="0FF39FF0" w14:textId="77777777" w:rsidR="00D61C12" w:rsidRPr="0041240B" w:rsidRDefault="00D61C12" w:rsidP="002C4E36">
            <w:pPr>
              <w:pStyle w:val="Table"/>
              <w:spacing w:before="40" w:after="40" w:line="240" w:lineRule="auto"/>
              <w:ind w:left="72" w:right="72"/>
              <w:rPr>
                <w:rFonts w:cs="Arial"/>
                <w:sz w:val="24"/>
                <w:szCs w:val="24"/>
              </w:rPr>
            </w:pPr>
            <w:r w:rsidRPr="0041240B">
              <w:rPr>
                <w:rFonts w:cs="Arial"/>
                <w:sz w:val="24"/>
                <w:szCs w:val="24"/>
              </w:rPr>
              <w:t xml:space="preserve"> </w:t>
            </w:r>
          </w:p>
        </w:tc>
        <w:tc>
          <w:tcPr>
            <w:tcW w:w="4725" w:type="dxa"/>
          </w:tcPr>
          <w:p w14:paraId="104B7C81" w14:textId="77777777" w:rsidR="00D61C12" w:rsidRPr="0041240B" w:rsidRDefault="00D61C12" w:rsidP="003632E7">
            <w:pPr>
              <w:pStyle w:val="Table"/>
              <w:spacing w:before="40" w:after="40" w:line="240" w:lineRule="auto"/>
              <w:ind w:left="72" w:right="72"/>
              <w:rPr>
                <w:rFonts w:cs="Arial"/>
                <w:sz w:val="24"/>
                <w:szCs w:val="24"/>
              </w:rPr>
            </w:pPr>
          </w:p>
        </w:tc>
      </w:tr>
      <w:tr w:rsidR="00D61C12" w14:paraId="025DCB05" w14:textId="77777777" w:rsidTr="00A47F39">
        <w:trPr>
          <w:trHeight w:val="332"/>
        </w:trPr>
        <w:tc>
          <w:tcPr>
            <w:tcW w:w="4743" w:type="dxa"/>
          </w:tcPr>
          <w:p w14:paraId="0A5D12F1" w14:textId="2B9144F4" w:rsidR="00D61C12" w:rsidRPr="0041240B" w:rsidRDefault="00CF299E" w:rsidP="002C4E36">
            <w:pPr>
              <w:pStyle w:val="Table"/>
              <w:spacing w:before="40" w:after="40" w:line="240" w:lineRule="auto"/>
              <w:ind w:left="72" w:right="72"/>
              <w:rPr>
                <w:rFonts w:cs="Arial"/>
                <w:sz w:val="24"/>
                <w:szCs w:val="24"/>
              </w:rPr>
            </w:pPr>
            <w:r w:rsidRPr="0041240B">
              <w:rPr>
                <w:rFonts w:cs="Arial"/>
                <w:sz w:val="24"/>
                <w:szCs w:val="24"/>
              </w:rPr>
              <w:t>Seattle, WA</w:t>
            </w:r>
            <w:r w:rsidR="00D61C12" w:rsidRPr="0041240B">
              <w:rPr>
                <w:rFonts w:cs="Arial"/>
                <w:sz w:val="24"/>
                <w:szCs w:val="24"/>
              </w:rPr>
              <w:t xml:space="preserve"> </w:t>
            </w:r>
          </w:p>
        </w:tc>
        <w:tc>
          <w:tcPr>
            <w:tcW w:w="4725" w:type="dxa"/>
          </w:tcPr>
          <w:p w14:paraId="2FAC5C4D" w14:textId="77777777" w:rsidR="00D61C12" w:rsidRPr="0041240B" w:rsidRDefault="00D61C12" w:rsidP="003632E7">
            <w:pPr>
              <w:pStyle w:val="Table"/>
              <w:spacing w:before="40" w:after="40" w:line="240" w:lineRule="auto"/>
              <w:ind w:left="72" w:right="72"/>
              <w:rPr>
                <w:rFonts w:cs="Arial"/>
                <w:sz w:val="24"/>
                <w:szCs w:val="24"/>
              </w:rPr>
            </w:pPr>
          </w:p>
        </w:tc>
      </w:tr>
      <w:tr w:rsidR="00D61C12" w14:paraId="61B8D4B0" w14:textId="77777777" w:rsidTr="008C1DC1">
        <w:tc>
          <w:tcPr>
            <w:tcW w:w="4743" w:type="dxa"/>
          </w:tcPr>
          <w:p w14:paraId="63423882" w14:textId="7F0F06CC" w:rsidR="00D61C12" w:rsidRPr="0041240B" w:rsidRDefault="00CF299E" w:rsidP="002C4E36">
            <w:pPr>
              <w:pStyle w:val="Table"/>
              <w:spacing w:before="40" w:after="40" w:line="240" w:lineRule="auto"/>
              <w:ind w:left="72" w:right="72"/>
              <w:rPr>
                <w:rFonts w:cs="Arial"/>
                <w:sz w:val="24"/>
                <w:szCs w:val="24"/>
              </w:rPr>
            </w:pPr>
            <w:r w:rsidRPr="0041240B">
              <w:rPr>
                <w:rFonts w:cs="Arial"/>
                <w:sz w:val="24"/>
                <w:szCs w:val="24"/>
              </w:rPr>
              <w:t>206-</w:t>
            </w:r>
            <w:r w:rsidR="00D61C12" w:rsidRPr="0041240B">
              <w:rPr>
                <w:rFonts w:cs="Arial"/>
                <w:sz w:val="24"/>
                <w:szCs w:val="24"/>
              </w:rPr>
              <w:t xml:space="preserve"> </w:t>
            </w:r>
          </w:p>
        </w:tc>
        <w:tc>
          <w:tcPr>
            <w:tcW w:w="4725" w:type="dxa"/>
          </w:tcPr>
          <w:p w14:paraId="7E7ECE2F" w14:textId="77777777" w:rsidR="00D61C12" w:rsidRPr="0041240B" w:rsidRDefault="00D61C12" w:rsidP="003632E7">
            <w:pPr>
              <w:pStyle w:val="Table"/>
              <w:spacing w:before="40" w:after="40" w:line="240" w:lineRule="auto"/>
              <w:ind w:left="72" w:right="72"/>
              <w:rPr>
                <w:rFonts w:cs="Arial"/>
                <w:sz w:val="24"/>
                <w:szCs w:val="24"/>
              </w:rPr>
            </w:pPr>
          </w:p>
        </w:tc>
      </w:tr>
      <w:tr w:rsidR="00D61C12" w14:paraId="747FE1CF" w14:textId="77777777" w:rsidTr="008C1DC1">
        <w:tc>
          <w:tcPr>
            <w:tcW w:w="4743" w:type="dxa"/>
          </w:tcPr>
          <w:p w14:paraId="0AC44845" w14:textId="41E1C362" w:rsidR="00D61C12" w:rsidRPr="0041240B" w:rsidRDefault="00983495" w:rsidP="002C4E36">
            <w:pPr>
              <w:pStyle w:val="Table"/>
              <w:spacing w:before="40" w:after="40" w:line="240" w:lineRule="auto"/>
              <w:ind w:left="72" w:right="72"/>
              <w:rPr>
                <w:rFonts w:cs="Arial"/>
                <w:sz w:val="24"/>
                <w:szCs w:val="24"/>
              </w:rPr>
            </w:pPr>
            <w:hyperlink r:id="rId14" w:history="1">
              <w:r w:rsidR="00CF299E" w:rsidRPr="0041240B">
                <w:rPr>
                  <w:rStyle w:val="Hyperlink"/>
                  <w:rFonts w:cs="Arial"/>
                  <w:sz w:val="24"/>
                  <w:szCs w:val="24"/>
                </w:rPr>
                <w:t>xxxxxx@kingcounty.gov</w:t>
              </w:r>
            </w:hyperlink>
          </w:p>
        </w:tc>
        <w:tc>
          <w:tcPr>
            <w:tcW w:w="4725" w:type="dxa"/>
          </w:tcPr>
          <w:p w14:paraId="27153ADC" w14:textId="77777777" w:rsidR="00D61C12" w:rsidRPr="0041240B" w:rsidRDefault="00D61C12" w:rsidP="003632E7">
            <w:pPr>
              <w:pStyle w:val="Table"/>
              <w:spacing w:before="40" w:after="40" w:line="240" w:lineRule="auto"/>
              <w:ind w:left="72" w:right="72"/>
              <w:rPr>
                <w:rFonts w:cs="Arial"/>
                <w:sz w:val="24"/>
                <w:szCs w:val="24"/>
              </w:rPr>
            </w:pPr>
          </w:p>
        </w:tc>
      </w:tr>
    </w:tbl>
    <w:p w14:paraId="6906C4DF" w14:textId="5BD82EE2" w:rsidR="002617DF" w:rsidRDefault="002617DF" w:rsidP="00B90238">
      <w:pPr>
        <w:spacing w:after="0"/>
      </w:pPr>
    </w:p>
    <w:p w14:paraId="124CA0AA" w14:textId="2AC6459D" w:rsidR="00C602C1" w:rsidRPr="00C602C1" w:rsidRDefault="00C602C1" w:rsidP="00C602C1">
      <w:pPr>
        <w:spacing w:before="100" w:beforeAutospacing="1" w:after="100" w:afterAutospacing="1" w:line="240" w:lineRule="auto"/>
        <w:rPr>
          <w:rFonts w:cs="Arial"/>
          <w:b/>
          <w:bCs/>
          <w:szCs w:val="24"/>
          <w:lang w:bidi="ar-SA"/>
        </w:rPr>
      </w:pPr>
      <w:r w:rsidRPr="00C602C1">
        <w:rPr>
          <w:rFonts w:cs="Arial"/>
          <w:b/>
          <w:bCs/>
          <w:szCs w:val="24"/>
          <w:lang w:bidi="ar-SA"/>
        </w:rPr>
        <w:t>2.1</w:t>
      </w:r>
      <w:r>
        <w:rPr>
          <w:rFonts w:cs="Arial"/>
          <w:b/>
          <w:bCs/>
          <w:szCs w:val="24"/>
          <w:lang w:bidi="ar-SA"/>
        </w:rPr>
        <w:t>6</w:t>
      </w:r>
      <w:r w:rsidRPr="00C602C1">
        <w:rPr>
          <w:rFonts w:cs="Arial"/>
          <w:b/>
          <w:bCs/>
          <w:szCs w:val="24"/>
          <w:lang w:bidi="ar-SA"/>
        </w:rPr>
        <w:t xml:space="preserve"> Certification Regarding Debarment, Suspension and Other Responsibility Matters </w:t>
      </w:r>
    </w:p>
    <w:p w14:paraId="20BC5627" w14:textId="77777777" w:rsidR="00C602C1" w:rsidRPr="00C602C1" w:rsidRDefault="00C602C1" w:rsidP="00587406">
      <w:pPr>
        <w:spacing w:before="100" w:beforeAutospacing="1" w:after="100" w:afterAutospacing="1" w:line="240" w:lineRule="auto"/>
        <w:ind w:left="720"/>
        <w:rPr>
          <w:rFonts w:cs="Arial"/>
          <w:szCs w:val="24"/>
          <w:lang w:bidi="ar-SA"/>
        </w:rPr>
      </w:pPr>
      <w:r w:rsidRPr="00C602C1">
        <w:rPr>
          <w:rFonts w:cs="Arial"/>
          <w:szCs w:val="24"/>
          <w:lang w:bidi="ar-SA"/>
        </w:rPr>
        <w:t xml:space="preserve">Under King County Code 2.93.170, the King County Executive may debar a Contractor from consideration for award of contracts with the County for up to two years, and may suspend a Contractor from consideration for award of contracts with the County if there is probable cause for debarment for up to six months; for the following: </w:t>
      </w:r>
    </w:p>
    <w:p w14:paraId="1D31B5F9" w14:textId="027DED90" w:rsidR="00C602C1" w:rsidRPr="00C602C1" w:rsidRDefault="00C602C1" w:rsidP="00587406">
      <w:pPr>
        <w:spacing w:before="100" w:beforeAutospacing="1" w:after="100" w:afterAutospacing="1" w:line="240" w:lineRule="auto"/>
        <w:ind w:left="720"/>
        <w:rPr>
          <w:rFonts w:cs="Arial"/>
          <w:szCs w:val="24"/>
          <w:lang w:bidi="ar-SA"/>
        </w:rPr>
      </w:pPr>
      <w:r w:rsidRPr="00C602C1">
        <w:rPr>
          <w:rFonts w:cs="Arial"/>
          <w:szCs w:val="24"/>
          <w:lang w:bidi="ar-SA"/>
        </w:rPr>
        <w:t xml:space="preserve">A. Conviction within the five years preceding commencement of the debarment or suspension for commission of a criminal offense as an incident to obtaining or attempting to obtain a public or private contract or subcontract, or in the performance of the contract or subcontract; </w:t>
      </w:r>
    </w:p>
    <w:p w14:paraId="171EE5E7" w14:textId="77777777" w:rsidR="00C602C1" w:rsidRPr="00C602C1" w:rsidRDefault="00C602C1" w:rsidP="00587406">
      <w:pPr>
        <w:spacing w:before="100" w:beforeAutospacing="1" w:after="100" w:afterAutospacing="1" w:line="240" w:lineRule="auto"/>
        <w:ind w:left="720"/>
        <w:rPr>
          <w:rFonts w:cs="Arial"/>
          <w:szCs w:val="24"/>
          <w:lang w:bidi="ar-SA"/>
        </w:rPr>
      </w:pPr>
      <w:r w:rsidRPr="00C602C1">
        <w:rPr>
          <w:rFonts w:cs="Arial"/>
          <w:szCs w:val="24"/>
          <w:lang w:bidi="ar-SA"/>
        </w:rPr>
        <w:lastRenderedPageBreak/>
        <w:t xml:space="preserve">B. Conviction within the five years preceding commencement of the debarment or suspension under state or federal statutes of embezzlement, theft, forgery, bribery, falsification or destruction of records, receiving stolen property or any other offense indicating a lack of business integrity or business honesty that currently, seriously and directly affects responsibility as a contractor to the county; </w:t>
      </w:r>
    </w:p>
    <w:p w14:paraId="17669D98" w14:textId="77777777" w:rsidR="00C602C1" w:rsidRPr="00C602C1" w:rsidRDefault="00C602C1" w:rsidP="00587406">
      <w:pPr>
        <w:spacing w:before="100" w:beforeAutospacing="1" w:after="100" w:afterAutospacing="1" w:line="240" w:lineRule="auto"/>
        <w:ind w:left="720"/>
        <w:rPr>
          <w:rFonts w:cs="Arial"/>
          <w:szCs w:val="24"/>
          <w:lang w:bidi="ar-SA"/>
        </w:rPr>
      </w:pPr>
      <w:r w:rsidRPr="00C602C1">
        <w:rPr>
          <w:rFonts w:cs="Arial"/>
          <w:szCs w:val="24"/>
          <w:lang w:bidi="ar-SA"/>
        </w:rPr>
        <w:t xml:space="preserve">C. Conviction within the five years preceding commencement of the debarment or suspension under state or federal antitrust statutes arising out of the submission of bids or proposals; </w:t>
      </w:r>
    </w:p>
    <w:p w14:paraId="56B89F6B" w14:textId="77777777" w:rsidR="00C602C1" w:rsidRPr="00C602C1" w:rsidRDefault="00C602C1" w:rsidP="00587406">
      <w:pPr>
        <w:spacing w:before="100" w:beforeAutospacing="1" w:after="100" w:afterAutospacing="1" w:line="240" w:lineRule="auto"/>
        <w:ind w:left="720"/>
        <w:rPr>
          <w:rFonts w:cs="Arial"/>
          <w:szCs w:val="24"/>
          <w:lang w:bidi="ar-SA"/>
        </w:rPr>
      </w:pPr>
      <w:r w:rsidRPr="00C602C1">
        <w:rPr>
          <w:rFonts w:cs="Arial"/>
          <w:szCs w:val="24"/>
          <w:lang w:bidi="ar-SA"/>
        </w:rPr>
        <w:t xml:space="preserve">D. Violation of state wage payment laws; </w:t>
      </w:r>
    </w:p>
    <w:p w14:paraId="03C8A57D" w14:textId="77777777" w:rsidR="00C602C1" w:rsidRPr="00C602C1" w:rsidRDefault="00C602C1" w:rsidP="00587406">
      <w:pPr>
        <w:spacing w:before="100" w:beforeAutospacing="1" w:after="100" w:afterAutospacing="1" w:line="240" w:lineRule="auto"/>
        <w:ind w:left="720"/>
        <w:rPr>
          <w:rFonts w:cs="Arial"/>
          <w:szCs w:val="24"/>
          <w:lang w:bidi="ar-SA"/>
        </w:rPr>
      </w:pPr>
      <w:r w:rsidRPr="00C602C1">
        <w:rPr>
          <w:rFonts w:cs="Arial"/>
          <w:szCs w:val="24"/>
          <w:lang w:bidi="ar-SA"/>
        </w:rPr>
        <w:t xml:space="preserve">E. Violation of ethical standards set forth in contracts with the County; </w:t>
      </w:r>
    </w:p>
    <w:p w14:paraId="4381692D" w14:textId="77777777" w:rsidR="00C602C1" w:rsidRPr="00C602C1" w:rsidRDefault="00C602C1" w:rsidP="00587406">
      <w:pPr>
        <w:spacing w:before="100" w:beforeAutospacing="1" w:after="100" w:afterAutospacing="1" w:line="240" w:lineRule="auto"/>
        <w:ind w:left="720"/>
        <w:rPr>
          <w:rFonts w:cs="Arial"/>
          <w:szCs w:val="24"/>
          <w:lang w:bidi="ar-SA"/>
        </w:rPr>
      </w:pPr>
      <w:r w:rsidRPr="00C602C1">
        <w:rPr>
          <w:rFonts w:cs="Arial"/>
          <w:szCs w:val="24"/>
          <w:lang w:bidi="ar-SA"/>
        </w:rPr>
        <w:t xml:space="preserve">F. Violation of contract provisions, such as the following, of a character that is regarded by the Executive to be so serious as to justify debarment action: </w:t>
      </w:r>
    </w:p>
    <w:p w14:paraId="56ACC919" w14:textId="77777777" w:rsidR="00C602C1" w:rsidRPr="00C602C1" w:rsidRDefault="00C602C1" w:rsidP="00587406">
      <w:pPr>
        <w:spacing w:before="100" w:beforeAutospacing="1" w:after="100" w:afterAutospacing="1" w:line="240" w:lineRule="auto"/>
        <w:ind w:left="1440"/>
        <w:rPr>
          <w:rFonts w:cs="Arial"/>
          <w:szCs w:val="24"/>
          <w:lang w:bidi="ar-SA"/>
        </w:rPr>
      </w:pPr>
      <w:r w:rsidRPr="00C602C1">
        <w:rPr>
          <w:rFonts w:cs="Arial"/>
          <w:szCs w:val="24"/>
          <w:lang w:bidi="ar-SA"/>
        </w:rPr>
        <w:t xml:space="preserve">1. Deliberate failure without good cause to perform in accordance with the specifications or within the time limit provided in the contract; </w:t>
      </w:r>
    </w:p>
    <w:p w14:paraId="3DABB78C" w14:textId="77777777" w:rsidR="00C602C1" w:rsidRPr="00C602C1" w:rsidRDefault="00C602C1" w:rsidP="00587406">
      <w:pPr>
        <w:spacing w:before="100" w:beforeAutospacing="1" w:after="100" w:afterAutospacing="1" w:line="240" w:lineRule="auto"/>
        <w:ind w:left="1440"/>
        <w:rPr>
          <w:rFonts w:cs="Arial"/>
          <w:szCs w:val="24"/>
          <w:lang w:bidi="ar-SA"/>
        </w:rPr>
      </w:pPr>
      <w:r w:rsidRPr="00C602C1">
        <w:rPr>
          <w:rFonts w:cs="Arial"/>
          <w:szCs w:val="24"/>
          <w:lang w:bidi="ar-SA"/>
        </w:rPr>
        <w:t xml:space="preserve">2. Substantial failure to comply with commitments to and contractual requirement for participation by minority and women’s business enterprises and equal employment opportunity; or </w:t>
      </w:r>
    </w:p>
    <w:p w14:paraId="7FAD4C2C" w14:textId="77777777" w:rsidR="00C602C1" w:rsidRPr="00C602C1" w:rsidRDefault="00C602C1" w:rsidP="00587406">
      <w:pPr>
        <w:spacing w:before="100" w:beforeAutospacing="1" w:after="100" w:afterAutospacing="1" w:line="240" w:lineRule="auto"/>
        <w:ind w:left="1440"/>
        <w:rPr>
          <w:rFonts w:cs="Arial"/>
          <w:szCs w:val="24"/>
          <w:lang w:bidi="ar-SA"/>
        </w:rPr>
      </w:pPr>
      <w:r w:rsidRPr="00C602C1">
        <w:rPr>
          <w:rFonts w:cs="Arial"/>
          <w:szCs w:val="24"/>
          <w:lang w:bidi="ar-SA"/>
        </w:rPr>
        <w:t xml:space="preserve">3. A recent record of failure to perform or of unsatisfactory performance in accordance with the terms of one or more contracts, though failure to perform or unsatisfactory performance caused by acts beyond the control of the Contractor shall not be considered to be a basis for debarment; or </w:t>
      </w:r>
    </w:p>
    <w:p w14:paraId="36503DC7" w14:textId="77777777" w:rsidR="00C602C1" w:rsidRPr="00C602C1" w:rsidRDefault="00C602C1" w:rsidP="00587406">
      <w:pPr>
        <w:spacing w:before="100" w:beforeAutospacing="1" w:after="100" w:afterAutospacing="1" w:line="240" w:lineRule="auto"/>
        <w:ind w:left="720"/>
        <w:rPr>
          <w:rFonts w:cs="Arial"/>
          <w:szCs w:val="24"/>
          <w:lang w:bidi="ar-SA"/>
        </w:rPr>
      </w:pPr>
      <w:r w:rsidRPr="00C602C1">
        <w:rPr>
          <w:rFonts w:cs="Arial"/>
          <w:szCs w:val="24"/>
          <w:lang w:bidi="ar-SA"/>
        </w:rPr>
        <w:t xml:space="preserve">G. Any other cause that the Executive determines to be so serious and compelling as to affect responsibility as a Contractor to the county, including debarment by another governmental entity for any cause similar to those in this subsection; </w:t>
      </w:r>
    </w:p>
    <w:p w14:paraId="3F5ED6A2" w14:textId="77777777" w:rsidR="00C602C1" w:rsidRPr="00C602C1" w:rsidRDefault="00C602C1" w:rsidP="00587406">
      <w:pPr>
        <w:spacing w:before="100" w:beforeAutospacing="1" w:after="100" w:afterAutospacing="1" w:line="240" w:lineRule="auto"/>
        <w:ind w:left="720"/>
        <w:rPr>
          <w:rFonts w:cs="Arial"/>
          <w:szCs w:val="24"/>
          <w:lang w:bidi="ar-SA"/>
        </w:rPr>
      </w:pPr>
      <w:r w:rsidRPr="00C602C1">
        <w:rPr>
          <w:rFonts w:cs="Arial"/>
          <w:szCs w:val="24"/>
          <w:lang w:bidi="ar-SA"/>
        </w:rPr>
        <w:t>H. The King County Executive may issue an Order of Suspension/Debarment under King County Code 2.93.170 and Executive Policies and Procedures CON 7-20(PR). Rights and remedies of the County under these provisions are besides other rights and remedies provided by law or under the Agreement</w:t>
      </w:r>
    </w:p>
    <w:p w14:paraId="0F8B71B1" w14:textId="77777777" w:rsidR="00C602C1" w:rsidRDefault="00C602C1" w:rsidP="00B90238">
      <w:pPr>
        <w:spacing w:after="0"/>
      </w:pPr>
    </w:p>
    <w:p w14:paraId="43BB96D2" w14:textId="77777777" w:rsidR="002617DF" w:rsidRDefault="00724C58" w:rsidP="00B90238">
      <w:pPr>
        <w:pStyle w:val="ITBLevel1"/>
        <w:spacing w:line="276" w:lineRule="auto"/>
      </w:pPr>
      <w:bookmarkStart w:id="73" w:name="_Toc43823553"/>
      <w:r w:rsidRPr="00793D63">
        <w:lastRenderedPageBreak/>
        <w:t>LEGAL RELATIONS; INDEMNITY</w:t>
      </w:r>
      <w:r w:rsidR="001444E8" w:rsidRPr="00793D63">
        <w:t xml:space="preserve"> and </w:t>
      </w:r>
      <w:r w:rsidRPr="00793D63">
        <w:t>INSURANCE</w:t>
      </w:r>
      <w:bookmarkEnd w:id="72"/>
      <w:bookmarkEnd w:id="73"/>
    </w:p>
    <w:p w14:paraId="0E95E124" w14:textId="77777777" w:rsidR="001444E8" w:rsidRPr="00A31FF3" w:rsidRDefault="001444E8" w:rsidP="00DE4F94">
      <w:pPr>
        <w:pStyle w:val="ITBLevel2"/>
        <w:spacing w:line="276" w:lineRule="auto"/>
      </w:pPr>
      <w:bookmarkStart w:id="74" w:name="_Toc306881241"/>
      <w:bookmarkStart w:id="75" w:name="_Toc43823554"/>
      <w:bookmarkStart w:id="76" w:name="_Toc266340375"/>
      <w:r w:rsidRPr="00A31FF3">
        <w:t>Independent Status of Contractor</w:t>
      </w:r>
      <w:bookmarkEnd w:id="74"/>
      <w:bookmarkEnd w:id="75"/>
    </w:p>
    <w:p w14:paraId="26EAD64E" w14:textId="77777777" w:rsidR="001444E8" w:rsidRDefault="001444E8" w:rsidP="00DE4F94">
      <w:pPr>
        <w:pStyle w:val="ITBLevel2paragraph"/>
        <w:spacing w:line="276" w:lineRule="auto"/>
      </w:pPr>
      <w:r w:rsidRPr="00A31FF3">
        <w:t>In the performance of this Contract, the parties shall be acting in their individual, corporate or governmental capacities and not as agents, employees, partners, joint ventures, or associates of one another.  The parties intend that an independent contractor relationship shall be created by this Contract.  The Contractor shall be responsible for all federal and/or state tax, industrial insurance, wages, benefits, or other compensation by or on behalf of the Contractor and its employees. The Contractor shall not make any claim of right, privilege or benefit which would accrue to an employee under chapter 41.06 RCW or Title 51 RCW.</w:t>
      </w:r>
    </w:p>
    <w:p w14:paraId="1A2C38F8" w14:textId="77777777" w:rsidR="00337115" w:rsidRDefault="001444E8" w:rsidP="00DE4F94">
      <w:pPr>
        <w:pStyle w:val="ITBLevel2"/>
        <w:spacing w:line="276" w:lineRule="auto"/>
      </w:pPr>
      <w:bookmarkStart w:id="77" w:name="_Toc306881242"/>
      <w:bookmarkStart w:id="78" w:name="_Toc43823555"/>
      <w:r w:rsidRPr="00A31FF3">
        <w:t>Indemnification and Hold Harmless</w:t>
      </w:r>
      <w:bookmarkEnd w:id="76"/>
      <w:bookmarkEnd w:id="77"/>
      <w:bookmarkEnd w:id="78"/>
    </w:p>
    <w:p w14:paraId="2D923246" w14:textId="66AF9BEB" w:rsidR="001444E8" w:rsidRDefault="00337115" w:rsidP="003632E7">
      <w:pPr>
        <w:pStyle w:val="ITBLevel2paragraph"/>
        <w:spacing w:line="276" w:lineRule="auto"/>
      </w:pPr>
      <w:r>
        <w:t xml:space="preserve">To the maximum extent permitted by law and except to the extent caused by the sole negligence of the County, the Contractor shall indemnify and hold harmless the County, its officers, officials, agents and employees, from and against any and all suits, claims, actions, losses, costs, penalties and damages of whatsoever kind or nature arising out of, in connection with, or incident to the goods and/or Services Provided by or on behalf of the Contractor. In addition, the Contractor shall assume the defense of the County and its officers and employees in all legal or claim proceedings arising out of, in connection with, or incidental to such goods and/or Services: shall pay all defense expenses, including reasonable attorney's fees, expert fees and costs incurred by the County on account of such litigation or claims. This indemnification obligation shall include, but is not limited to, all claims against the County by an employee or former employee of the Contractor or its Subcontractors, and the Contractor, by mutual negotiation, expressly waives all immunity and limitation on liability, as respects the County only, under any industrial insurance act, including Title 51 RCW, other Worker's Compensation act, disability benefit act, or other employee benefit act of any jurisdiction which would otherwise be applicable in the case of such claim. </w:t>
      </w:r>
      <w:r w:rsidR="00CF299E" w:rsidRPr="00541F30">
        <w:t xml:space="preserve"> In addition, the Contractor shall protect and assume the defense of the County and its officers, agents and employees in all legal or claim proceedings arising out of, in connection with, or incidental to such Work; and shall pay all defense expenses, including reasonable attorney's fees</w:t>
      </w:r>
      <w:r w:rsidR="00CF299E" w:rsidRPr="001924F3">
        <w:t xml:space="preserve">, expert fees and costs incurred by the County on account of such litigation or claims.  </w:t>
      </w:r>
      <w:r>
        <w:t>In the event that the County incurs any judgment, award and/or cost</w:t>
      </w:r>
      <w:r w:rsidR="00CF299E" w:rsidRPr="001924F3">
        <w:t>,</w:t>
      </w:r>
      <w:r>
        <w:t xml:space="preserve"> including attorney’s fees arising from the provisions of this section, or to enforce the provisions of this section, any such judgment, award, fees, expenses and costs shall be recoverable from the Contractor. In the event of litigation between the parties to enforce the rights under this section, reasonable attorney fees shall be allowed to the substantially prevailing party.</w:t>
      </w:r>
      <w:bookmarkStart w:id="79" w:name="_Toc306881245"/>
    </w:p>
    <w:p w14:paraId="007ADD2B" w14:textId="77777777" w:rsidR="00CF299E" w:rsidRPr="0084354A" w:rsidRDefault="00CF299E" w:rsidP="0084354A">
      <w:pPr>
        <w:pStyle w:val="ITBLevel2paragraph"/>
        <w:rPr>
          <w:b/>
        </w:rPr>
      </w:pPr>
      <w:bookmarkStart w:id="80" w:name="_Toc306796331"/>
      <w:bookmarkStart w:id="81" w:name="_Toc306800384"/>
      <w:bookmarkStart w:id="82" w:name="_Toc306881243"/>
      <w:r w:rsidRPr="0084354A">
        <w:t>The indemnification, hold harmless, protection and defense obligations contained herein shall survive the expiration, abandonment or termination of this Contract.</w:t>
      </w:r>
      <w:bookmarkStart w:id="83" w:name="_Toc32231904"/>
      <w:bookmarkEnd w:id="80"/>
      <w:bookmarkEnd w:id="81"/>
      <w:bookmarkEnd w:id="82"/>
      <w:bookmarkEnd w:id="83"/>
    </w:p>
    <w:p w14:paraId="04837572" w14:textId="77777777" w:rsidR="00CF299E" w:rsidRPr="0084354A" w:rsidRDefault="00CF299E" w:rsidP="0084354A">
      <w:pPr>
        <w:pStyle w:val="ITBLevel2paragraph"/>
        <w:rPr>
          <w:b/>
        </w:rPr>
      </w:pPr>
      <w:bookmarkStart w:id="84" w:name="_Toc306796332"/>
      <w:bookmarkStart w:id="85" w:name="_Toc306800385"/>
      <w:bookmarkStart w:id="86" w:name="_Toc306881244"/>
      <w:r w:rsidRPr="0084354A">
        <w:t>Nothing contained within this Section 3.2 shall affect and/or alter the application of any other section contained within this Contract.</w:t>
      </w:r>
      <w:bookmarkStart w:id="87" w:name="_Toc32231905"/>
      <w:bookmarkEnd w:id="84"/>
      <w:bookmarkEnd w:id="85"/>
      <w:bookmarkEnd w:id="86"/>
      <w:bookmarkEnd w:id="87"/>
    </w:p>
    <w:p w14:paraId="5C9F7966" w14:textId="77777777" w:rsidR="001444E8" w:rsidRPr="003632E7" w:rsidRDefault="001444E8" w:rsidP="00DE4F94">
      <w:pPr>
        <w:pStyle w:val="ITBLevel2"/>
        <w:spacing w:line="276" w:lineRule="auto"/>
      </w:pPr>
      <w:bookmarkStart w:id="88" w:name="_Toc43823556"/>
      <w:bookmarkStart w:id="89" w:name="_Toc151282842"/>
      <w:bookmarkStart w:id="90" w:name="_Toc305144694"/>
      <w:bookmarkEnd w:id="79"/>
      <w:r w:rsidRPr="002C4E36">
        <w:lastRenderedPageBreak/>
        <w:t>Evidence and Cancellation of Insurance</w:t>
      </w:r>
      <w:bookmarkEnd w:id="88"/>
    </w:p>
    <w:bookmarkEnd w:id="89"/>
    <w:bookmarkEnd w:id="90"/>
    <w:p w14:paraId="6D013351" w14:textId="77777777" w:rsidR="001444E8" w:rsidRPr="00DE4F94" w:rsidRDefault="001444E8" w:rsidP="00DE4F94">
      <w:pPr>
        <w:pStyle w:val="ITBLevel3"/>
        <w:spacing w:line="276" w:lineRule="auto"/>
        <w:rPr>
          <w:b/>
        </w:rPr>
      </w:pPr>
      <w:r w:rsidRPr="00D52762">
        <w:t xml:space="preserve">Prior to execution of the Contract, the Contractor shall file with the County evidence of insurance and endorsements from the insurer(s) certifying to the coverage of all insurance required herein. All evidence of insurance shall be certified by a properly authorized officer, agent, general agent or qualified representative of the insurer(s) and shall certify the name of the insured, the type and amount of insurance, the location and operations to which the insurance applies, the expiration date, and that the County shall receive notice at least forty-five (45) Days prior to the effective date of any cancellation, lapse or material change in the policy. </w:t>
      </w:r>
    </w:p>
    <w:p w14:paraId="621A8E87" w14:textId="79FD8107" w:rsidR="001444E8" w:rsidRPr="00221D59" w:rsidRDefault="001444E8" w:rsidP="00DE4F94">
      <w:pPr>
        <w:pStyle w:val="ITBLevel3"/>
        <w:spacing w:line="276" w:lineRule="auto"/>
      </w:pPr>
      <w:r w:rsidRPr="00221D59">
        <w:t xml:space="preserve">The Contractor shall, upon </w:t>
      </w:r>
      <w:r w:rsidR="0099671B">
        <w:t xml:space="preserve">request </w:t>
      </w:r>
      <w:r w:rsidRPr="00221D59">
        <w:t>of the County, deliver to the County all such policies of insurance, and all endorsements and riders, and the receipts for payment of premiums thereon.</w:t>
      </w:r>
    </w:p>
    <w:p w14:paraId="2FDAC4A9" w14:textId="30902162" w:rsidR="001444E8" w:rsidRDefault="001444E8" w:rsidP="00DE4F94">
      <w:pPr>
        <w:pStyle w:val="ITBLevel3"/>
        <w:spacing w:line="276" w:lineRule="auto"/>
      </w:pPr>
      <w:r w:rsidRPr="00221D59">
        <w:t>Failure to Provide such insurance in a timeframe acceptable to the County shall enable the County to suspend or terminate the Contractor's Work hereunder in accordance with Contract provisions regarding "Termination for Convenience/Default/Non-appropriation." Suspension or termination of this Contract shall not relieve the Contractor from its insurance obligations hereunder.</w:t>
      </w:r>
    </w:p>
    <w:p w14:paraId="76B74548" w14:textId="77777777" w:rsidR="001444E8" w:rsidRPr="00D52762" w:rsidRDefault="001444E8" w:rsidP="00DE4F94">
      <w:pPr>
        <w:pStyle w:val="ITBLevel2"/>
        <w:spacing w:line="276" w:lineRule="auto"/>
      </w:pPr>
      <w:bookmarkStart w:id="91" w:name="_Toc151282843"/>
      <w:bookmarkStart w:id="92" w:name="_Toc305144695"/>
      <w:bookmarkStart w:id="93" w:name="_Toc43823557"/>
      <w:r w:rsidRPr="00D52762">
        <w:t>Insurance Requirements</w:t>
      </w:r>
      <w:bookmarkEnd w:id="91"/>
      <w:bookmarkEnd w:id="92"/>
      <w:bookmarkEnd w:id="93"/>
    </w:p>
    <w:p w14:paraId="6FE9DCB4" w14:textId="7513A21B" w:rsidR="001444E8" w:rsidRDefault="001444E8" w:rsidP="00DE4F94">
      <w:pPr>
        <w:pStyle w:val="ITBLevel3"/>
        <w:spacing w:line="276" w:lineRule="auto"/>
      </w:pPr>
      <w:r w:rsidRPr="00221D59">
        <w:t>The Contractor shall obtain and maintain the minimum insurance set forth below.  By requiring such minimum insurance, the County shall not be deemed or construed to have assessed the risks that may be applicable to the Contractor under this Contract. The Contractor shall assess its own risks and, if it deems appropriate and/or prudent, maintain greater limits and/or broader coverage.</w:t>
      </w:r>
    </w:p>
    <w:p w14:paraId="79C4E7D6" w14:textId="6705218E" w:rsidR="001444E8" w:rsidRDefault="001444E8" w:rsidP="00DE4F94">
      <w:pPr>
        <w:pStyle w:val="ITBLevel3"/>
        <w:spacing w:line="276" w:lineRule="auto"/>
      </w:pPr>
      <w:r w:rsidRPr="00D52762">
        <w:t xml:space="preserve">Nothing contained within these insurance requirements shall be deemed to limit the Scope, application and/or limits of the coverage afforded, which coverage shall apply to each insured to the full extent </w:t>
      </w:r>
      <w:r w:rsidR="004866E4">
        <w:t>p</w:t>
      </w:r>
      <w:r w:rsidRPr="00D52762">
        <w:t xml:space="preserve">rovided by the terms and conditions of the policy(s). Nothing contained </w:t>
      </w:r>
      <w:r w:rsidR="004866E4">
        <w:t>in</w:t>
      </w:r>
      <w:r w:rsidRPr="00D52762">
        <w:t xml:space="preserve"> this provision shall affect and/or alter the application of any other provision contained with</w:t>
      </w:r>
      <w:r w:rsidR="004866E4">
        <w:t>in</w:t>
      </w:r>
      <w:r w:rsidRPr="00D52762">
        <w:t xml:space="preserve"> this Contract.</w:t>
      </w:r>
    </w:p>
    <w:p w14:paraId="11FF0617" w14:textId="77777777" w:rsidR="001444E8" w:rsidRPr="00D52762" w:rsidRDefault="001444E8" w:rsidP="00B90238">
      <w:pPr>
        <w:pStyle w:val="ITBLevel3"/>
        <w:spacing w:line="276" w:lineRule="auto"/>
      </w:pPr>
      <w:r w:rsidRPr="00D52762">
        <w:t>For all coverages:</w:t>
      </w:r>
    </w:p>
    <w:p w14:paraId="7F9951E1" w14:textId="77777777" w:rsidR="001444E8" w:rsidRPr="00221D59" w:rsidRDefault="001444E8" w:rsidP="00B90238">
      <w:pPr>
        <w:pStyle w:val="ITBLevel4"/>
        <w:spacing w:line="276" w:lineRule="auto"/>
      </w:pPr>
      <w:r w:rsidRPr="00221D59">
        <w:t>Each insurance policy shall be written on an “occurrence” form; excepting insurance for professional liability/errors and omissions. Professional liability/errors and omissions when required, may be acceptable on a “claims made” form.</w:t>
      </w:r>
    </w:p>
    <w:p w14:paraId="37E7276A" w14:textId="77777777" w:rsidR="001444E8" w:rsidRDefault="001444E8" w:rsidP="00B90238">
      <w:pPr>
        <w:pStyle w:val="ITBLevel4"/>
        <w:spacing w:line="276" w:lineRule="auto"/>
      </w:pPr>
      <w:r w:rsidRPr="00221D59">
        <w:t>If coverage is approved and purchased on a “Claims Made” basis, the Contractor warrants continuation of coverage, either through policy renewals or the purchase of an extended discovery period, if such extended coverage is available, for not less than three (3) years from the date of completion of the Work which is the subject of this Contract.</w:t>
      </w:r>
    </w:p>
    <w:p w14:paraId="39DFDEF5" w14:textId="5217C003" w:rsidR="001444E8" w:rsidRDefault="001444E8" w:rsidP="00B90238">
      <w:pPr>
        <w:pStyle w:val="ITBLevel3"/>
        <w:spacing w:line="276" w:lineRule="auto"/>
      </w:pPr>
      <w:r w:rsidRPr="00221D59">
        <w:t>Minimum Scope of Insurance</w:t>
      </w:r>
    </w:p>
    <w:p w14:paraId="5C79217D" w14:textId="77777777" w:rsidR="001444E8" w:rsidRDefault="001444E8" w:rsidP="00B90238">
      <w:pPr>
        <w:pStyle w:val="ITBLevel3paragraph"/>
        <w:spacing w:line="276" w:lineRule="auto"/>
      </w:pPr>
      <w:r w:rsidRPr="00221D59">
        <w:lastRenderedPageBreak/>
        <w:t>Coverage shall be at least as broad as:</w:t>
      </w:r>
    </w:p>
    <w:p w14:paraId="2E069300" w14:textId="77777777" w:rsidR="001444E8" w:rsidRPr="00221D59" w:rsidRDefault="001444E8" w:rsidP="00B90238">
      <w:pPr>
        <w:pStyle w:val="ITBLevel4"/>
        <w:spacing w:line="276" w:lineRule="auto"/>
      </w:pPr>
      <w:r w:rsidRPr="00221D59">
        <w:t>General Liability</w:t>
      </w:r>
      <w:r>
        <w:t xml:space="preserve">: </w:t>
      </w:r>
      <w:r w:rsidRPr="00221D59">
        <w:t xml:space="preserve">Insurance Services Office form number (CG 00 01 current edition) covering </w:t>
      </w:r>
      <w:r w:rsidRPr="003467BF">
        <w:t>COMMERCIAL GENERAL LIABILITY.</w:t>
      </w:r>
    </w:p>
    <w:p w14:paraId="02D1DECB" w14:textId="77777777" w:rsidR="001444E8" w:rsidRPr="00221D59" w:rsidRDefault="001444E8" w:rsidP="00582D12">
      <w:pPr>
        <w:pStyle w:val="ITBLevel4"/>
        <w:widowControl w:val="0"/>
        <w:spacing w:line="276" w:lineRule="auto"/>
      </w:pPr>
      <w:r w:rsidRPr="00221D59">
        <w:t>Workers’ Compensation</w:t>
      </w:r>
      <w:r w:rsidR="00A71CE5">
        <w:t xml:space="preserve">: </w:t>
      </w:r>
      <w:r w:rsidRPr="00221D59">
        <w:t>Workers’ Compensation coverage, as required by the Industrial Insurance Act of the State of Washington, as well as any similar coverage required for this Work by applicable federal or “Other States” State Law.</w:t>
      </w:r>
    </w:p>
    <w:p w14:paraId="485CB70F" w14:textId="7945C52A" w:rsidR="001444E8" w:rsidRDefault="001444E8" w:rsidP="00582D12">
      <w:pPr>
        <w:pStyle w:val="ITBLevel4"/>
        <w:spacing w:line="276" w:lineRule="auto"/>
      </w:pPr>
      <w:r w:rsidRPr="00221D59">
        <w:t>Employers Liability or “Stop Gap”:</w:t>
      </w:r>
      <w:r w:rsidR="00A71CE5">
        <w:t xml:space="preserve"> </w:t>
      </w:r>
      <w:r w:rsidRPr="00221D59">
        <w:t>The protection Provided by the Workers Compensation Policy Part 2 (Employers Liability) or, in states with monopolistic state funds, the protection provided by the “Stop Gap” endorsement to the General Liability policy.</w:t>
      </w:r>
    </w:p>
    <w:p w14:paraId="04A9DA71" w14:textId="3CC82235" w:rsidR="0083000F" w:rsidRPr="0083000F" w:rsidRDefault="0083000F" w:rsidP="0083000F">
      <w:pPr>
        <w:pStyle w:val="ITBLevel4"/>
      </w:pPr>
      <w:r>
        <w:t xml:space="preserve">Contractor's </w:t>
      </w:r>
      <w:r w:rsidRPr="00315FC9">
        <w:t>Pollution Liability:</w:t>
      </w:r>
      <w:r w:rsidR="00275568" w:rsidRPr="00315FC9">
        <w:t xml:space="preserve"> Covering sudden and non-sudden bodily injury and/or property damage to include the destruction of tangible property, loss of use, clean-up costs and the loss of use of tangible property that has not been physically injured or destroyed.</w:t>
      </w:r>
    </w:p>
    <w:p w14:paraId="27E7A5D3" w14:textId="31740A43" w:rsidR="0072139A" w:rsidRPr="00B778DB" w:rsidRDefault="002E68E1" w:rsidP="00A23D3B">
      <w:pPr>
        <w:pStyle w:val="ITBLevel4"/>
        <w:spacing w:line="276" w:lineRule="auto"/>
      </w:pPr>
      <w:r>
        <w:t xml:space="preserve">Cyber </w:t>
      </w:r>
      <w:r w:rsidRPr="008C7868">
        <w:t xml:space="preserve">Liability </w:t>
      </w:r>
      <w:r w:rsidR="0046385F">
        <w:t>and</w:t>
      </w:r>
      <w:r w:rsidRPr="008C7868">
        <w:t xml:space="preserve"> Technology Errors and Omissions:</w:t>
      </w:r>
      <w:r w:rsidR="00385488" w:rsidRPr="008C7868">
        <w:t xml:space="preserve"> </w:t>
      </w:r>
      <w:r w:rsidR="0072139A" w:rsidRPr="00B778DB">
        <w:t xml:space="preserve">Coverage shall include loss resulting from data security/privacy breach, </w:t>
      </w:r>
      <w:r>
        <w:t xml:space="preserve">cyber extortion, </w:t>
      </w:r>
      <w:r w:rsidR="0072139A" w:rsidRPr="00B778DB">
        <w:t>unauthorized access, denial of service attacks, introduction of virus and malicious code, dissemination or destruction of electronic data, business interruptions, privacy law violations, disclosure of non-public, personal or confidential information, identity fraud, loss of income due to system crashes, and acts by rogue employees.  Coverage shall include notification and other expenses incurred in remedying a privacy breach as well as costs to investigate and restore data. </w:t>
      </w:r>
    </w:p>
    <w:p w14:paraId="7CD1654B" w14:textId="70365157" w:rsidR="001444E8" w:rsidRDefault="001444E8" w:rsidP="00DE4F94">
      <w:pPr>
        <w:pStyle w:val="ITBLevel2"/>
        <w:spacing w:line="276" w:lineRule="auto"/>
      </w:pPr>
      <w:bookmarkStart w:id="94" w:name="_Toc305144696"/>
      <w:bookmarkStart w:id="95" w:name="_Toc43823558"/>
      <w:r>
        <w:t>Minimum Limits of Insurance</w:t>
      </w:r>
      <w:bookmarkEnd w:id="94"/>
      <w:bookmarkEnd w:id="95"/>
    </w:p>
    <w:p w14:paraId="0827DFB1" w14:textId="77777777" w:rsidR="001444E8" w:rsidRPr="006B0CD1" w:rsidRDefault="001444E8" w:rsidP="00DE4F94">
      <w:pPr>
        <w:pStyle w:val="ITBLevel2paragraph"/>
        <w:spacing w:line="276" w:lineRule="auto"/>
      </w:pPr>
      <w:bookmarkStart w:id="96" w:name="_Toc151282844"/>
      <w:bookmarkStart w:id="97" w:name="_Toc184439422"/>
      <w:bookmarkStart w:id="98" w:name="_Toc186531161"/>
      <w:bookmarkStart w:id="99" w:name="_Toc186533205"/>
      <w:bookmarkStart w:id="100" w:name="_Toc188151757"/>
      <w:bookmarkStart w:id="101" w:name="_Toc188321658"/>
      <w:r w:rsidRPr="006B0CD1">
        <w:t>The Contractor shall maintain limits no less than, for:</w:t>
      </w:r>
      <w:bookmarkEnd w:id="96"/>
      <w:bookmarkEnd w:id="97"/>
      <w:bookmarkEnd w:id="98"/>
      <w:bookmarkEnd w:id="99"/>
      <w:bookmarkEnd w:id="100"/>
      <w:bookmarkEnd w:id="101"/>
    </w:p>
    <w:p w14:paraId="7CBD3D13" w14:textId="68B85B98" w:rsidR="001444E8" w:rsidRPr="00E321CC" w:rsidRDefault="001444E8" w:rsidP="003632E7">
      <w:pPr>
        <w:pStyle w:val="ITBLevel3"/>
        <w:spacing w:line="276" w:lineRule="auto"/>
      </w:pPr>
      <w:r w:rsidRPr="00E321CC">
        <w:t xml:space="preserve">General Liability: </w:t>
      </w:r>
      <w:r w:rsidR="003C795B" w:rsidRPr="00E321CC">
        <w:t>$1</w:t>
      </w:r>
      <w:r w:rsidR="00C138C2" w:rsidRPr="00E321CC">
        <w:t>,000,000</w:t>
      </w:r>
      <w:r w:rsidR="003C795B" w:rsidRPr="00E321CC">
        <w:t xml:space="preserve"> </w:t>
      </w:r>
      <w:r w:rsidRPr="00E321CC">
        <w:t>combined single limit per occurrence for bodily injury, personal injury and property damage, and for those policies with aggregate limits, a $</w:t>
      </w:r>
      <w:r w:rsidR="00C138C2" w:rsidRPr="00E321CC">
        <w:t>2</w:t>
      </w:r>
      <w:r w:rsidRPr="00E321CC">
        <w:t>,000,000 aggregate limit.</w:t>
      </w:r>
    </w:p>
    <w:p w14:paraId="1696E40B" w14:textId="279ACB1E" w:rsidR="001444E8" w:rsidRPr="00E321CC" w:rsidRDefault="001444E8" w:rsidP="003632E7">
      <w:pPr>
        <w:pStyle w:val="ITBLevel3"/>
        <w:spacing w:line="276" w:lineRule="auto"/>
      </w:pPr>
      <w:r w:rsidRPr="00E321CC">
        <w:t>Workers’ Compensation: Statutory requirements of the state of residency.</w:t>
      </w:r>
    </w:p>
    <w:p w14:paraId="35B74680" w14:textId="4FFA0904" w:rsidR="001444E8" w:rsidRPr="00E321CC" w:rsidRDefault="001444E8" w:rsidP="00B90238">
      <w:pPr>
        <w:pStyle w:val="ITBLevel3"/>
        <w:spacing w:line="276" w:lineRule="auto"/>
      </w:pPr>
      <w:r w:rsidRPr="00E321CC">
        <w:t xml:space="preserve">Employers Liability Stop Gap: </w:t>
      </w:r>
      <w:r w:rsidR="002B38B2" w:rsidRPr="00E321CC">
        <w:t>$1,000</w:t>
      </w:r>
      <w:r w:rsidR="00193ECF" w:rsidRPr="00E321CC">
        <w:t>,000</w:t>
      </w:r>
      <w:r w:rsidR="002B38B2" w:rsidRPr="00E321CC">
        <w:t>.</w:t>
      </w:r>
    </w:p>
    <w:p w14:paraId="4638C5DB" w14:textId="6AEC054F" w:rsidR="006370A7" w:rsidRPr="00E321CC" w:rsidRDefault="000173AC" w:rsidP="000173AC">
      <w:pPr>
        <w:pStyle w:val="ITBLevel3"/>
      </w:pPr>
      <w:r w:rsidRPr="00E321CC">
        <w:t>Contractor's Pollution Liability: $2,0</w:t>
      </w:r>
      <w:r w:rsidR="00275568" w:rsidRPr="00E321CC">
        <w:t>0</w:t>
      </w:r>
      <w:r w:rsidRPr="00E321CC">
        <w:t>0,000</w:t>
      </w:r>
      <w:r w:rsidR="0083000F" w:rsidRPr="00E321CC">
        <w:t>.</w:t>
      </w:r>
    </w:p>
    <w:p w14:paraId="5318616F" w14:textId="355B34BC" w:rsidR="00C816B0" w:rsidRPr="006B0CD1" w:rsidRDefault="004D6688" w:rsidP="003632E7">
      <w:pPr>
        <w:pStyle w:val="ITBLevel3"/>
        <w:spacing w:line="276" w:lineRule="auto"/>
      </w:pPr>
      <w:r w:rsidRPr="00E321CC">
        <w:rPr>
          <w:lang w:bidi="en-US"/>
        </w:rPr>
        <w:t>Cyber Liability and Technology Errors and Omissions</w:t>
      </w:r>
      <w:r w:rsidR="00C816B0" w:rsidRPr="00E321CC">
        <w:t xml:space="preserve">:  </w:t>
      </w:r>
      <w:r w:rsidR="000958DD" w:rsidRPr="00E321CC">
        <w:t xml:space="preserve">$5,000,000 </w:t>
      </w:r>
      <w:r w:rsidR="00C816B0" w:rsidRPr="006B0CD1">
        <w:t>per Claim</w:t>
      </w:r>
      <w:r w:rsidR="00D63E7B">
        <w:t>/</w:t>
      </w:r>
      <w:r w:rsidR="00C816B0" w:rsidRPr="006B0CD1">
        <w:t>Aggregate</w:t>
      </w:r>
      <w:r w:rsidR="006370A7">
        <w:t>.</w:t>
      </w:r>
    </w:p>
    <w:p w14:paraId="695EBD5B" w14:textId="77777777" w:rsidR="001444E8" w:rsidRDefault="001444E8" w:rsidP="00B90238">
      <w:pPr>
        <w:pStyle w:val="ITBLevel2"/>
        <w:spacing w:line="276" w:lineRule="auto"/>
      </w:pPr>
      <w:bookmarkStart w:id="102" w:name="_Toc43823559"/>
      <w:r w:rsidRPr="00510553">
        <w:t>Deductibles and Self-Insured Retentions</w:t>
      </w:r>
      <w:bookmarkEnd w:id="102"/>
    </w:p>
    <w:p w14:paraId="72934AAF" w14:textId="3A87D063" w:rsidR="001444E8" w:rsidRDefault="001444E8" w:rsidP="00B90238">
      <w:pPr>
        <w:pStyle w:val="ITBLevel2paragraph"/>
        <w:spacing w:line="276" w:lineRule="auto"/>
      </w:pPr>
      <w:r w:rsidRPr="00221D59">
        <w:t>The deductible and/or self-insured retention of the policies shall not limit or apply to the Contractor’s liability to the County and shall be the sole responsibility of the Contractor.</w:t>
      </w:r>
    </w:p>
    <w:p w14:paraId="17A51ABB" w14:textId="2F77F654" w:rsidR="001444E8" w:rsidRPr="00574DEC" w:rsidRDefault="001444E8" w:rsidP="00DE4F94">
      <w:pPr>
        <w:pStyle w:val="ITBLevel3"/>
        <w:spacing w:line="276" w:lineRule="auto"/>
      </w:pPr>
      <w:r w:rsidRPr="00221D59">
        <w:t>Other Insurance Provisions</w:t>
      </w:r>
    </w:p>
    <w:p w14:paraId="33FF34DA" w14:textId="2831AE83" w:rsidR="001444E8" w:rsidRDefault="001444E8" w:rsidP="00DE4F94">
      <w:pPr>
        <w:pStyle w:val="ITBLevel3paragraph"/>
        <w:spacing w:line="276" w:lineRule="auto"/>
      </w:pPr>
      <w:r w:rsidRPr="00221D59">
        <w:lastRenderedPageBreak/>
        <w:t>The insurance policies required in this Contract are to contain, or be endorsed to contain the following provisions:</w:t>
      </w:r>
    </w:p>
    <w:p w14:paraId="609B5C85" w14:textId="67AD3533" w:rsidR="001444E8" w:rsidRDefault="001444E8" w:rsidP="00DE4F94">
      <w:pPr>
        <w:pStyle w:val="ITBLevel4"/>
        <w:spacing w:line="276" w:lineRule="auto"/>
      </w:pPr>
      <w:r w:rsidRPr="00221D59">
        <w:t>Liability Policies (except Workers</w:t>
      </w:r>
      <w:r w:rsidR="004866E4">
        <w:t>’</w:t>
      </w:r>
      <w:r w:rsidRPr="00221D59">
        <w:t xml:space="preserve"> Compensation and Professional Liability):</w:t>
      </w:r>
    </w:p>
    <w:p w14:paraId="4339458A" w14:textId="2BBD6A7E" w:rsidR="001444E8" w:rsidRPr="00DE4F94" w:rsidRDefault="001444E8" w:rsidP="00DE4F94">
      <w:pPr>
        <w:pStyle w:val="ITBLevel5"/>
        <w:spacing w:line="276" w:lineRule="auto"/>
      </w:pPr>
      <w:r w:rsidRPr="00221D59">
        <w:t>The County, its officers, officials, employees and agents are to be covered as additional insureds as respects liability arising out of activities performed by or on behalf of the Contractor in connection with this Contract. Use the above exact language on the Endorsement Form. (CG 20 10 current edition or its equivalent).</w:t>
      </w:r>
    </w:p>
    <w:p w14:paraId="072D9634" w14:textId="776AD0DC" w:rsidR="001444E8" w:rsidRPr="00221D59" w:rsidRDefault="001444E8" w:rsidP="00B90238">
      <w:pPr>
        <w:pStyle w:val="ITBLevel5"/>
        <w:spacing w:line="276" w:lineRule="auto"/>
      </w:pPr>
      <w:r w:rsidRPr="00221D59">
        <w:t>To the extent of the Contractor’s negligence, the Contractor’s insurance coverage shall be primary insurance as respects the County, its officers, officials, employees and agents. Any insurance and/or self-insurance maintained by the County, its officers, officials, employees or agents shall not contribute with the insurance or benefit the Contractor in any way.</w:t>
      </w:r>
    </w:p>
    <w:p w14:paraId="7AE7FEE9" w14:textId="329818C6" w:rsidR="001444E8" w:rsidRPr="00221D59" w:rsidRDefault="001444E8" w:rsidP="00DE4F94">
      <w:pPr>
        <w:pStyle w:val="ITBLevel5"/>
        <w:spacing w:line="276" w:lineRule="auto"/>
      </w:pPr>
      <w:r w:rsidRPr="00221D59">
        <w:t>The Contractor’s insurance shall apply separately to each insured against whom a claim is made and/or lawsuit is brought, except with respect to the limits of the insurer’s liability.</w:t>
      </w:r>
    </w:p>
    <w:p w14:paraId="312B2F6D" w14:textId="77777777" w:rsidR="001444E8" w:rsidRDefault="001444E8" w:rsidP="00B90238">
      <w:pPr>
        <w:pStyle w:val="ITBLevel2"/>
        <w:spacing w:line="276" w:lineRule="auto"/>
      </w:pPr>
      <w:bookmarkStart w:id="103" w:name="_Toc32231910"/>
      <w:bookmarkStart w:id="104" w:name="_Toc32231911"/>
      <w:bookmarkStart w:id="105" w:name="_Toc43823560"/>
      <w:bookmarkEnd w:id="103"/>
      <w:bookmarkEnd w:id="104"/>
      <w:r w:rsidRPr="00AA1B3A">
        <w:t>Acceptability of Insurers</w:t>
      </w:r>
      <w:bookmarkEnd w:id="105"/>
    </w:p>
    <w:p w14:paraId="60C728F6" w14:textId="77777777" w:rsidR="001444E8" w:rsidRDefault="001444E8" w:rsidP="00B90238">
      <w:pPr>
        <w:pStyle w:val="ITBLevel2paragraph"/>
        <w:spacing w:line="276" w:lineRule="auto"/>
      </w:pPr>
      <w:r>
        <w:t>Unless otherwise approved by the County:</w:t>
      </w:r>
    </w:p>
    <w:p w14:paraId="537B4054" w14:textId="7FDDC98C" w:rsidR="001444E8" w:rsidRDefault="001444E8" w:rsidP="00DE4F94">
      <w:pPr>
        <w:pStyle w:val="ITBLevel2paragraph"/>
        <w:spacing w:line="276" w:lineRule="auto"/>
      </w:pPr>
      <w:r>
        <w:t>Insurance is to be placed with insurers with a Bests’ rating of no less than A:VIII, or, if not rated with Bests’, with minimum surpluses the equivalent of Bests’ surplus size VIII.</w:t>
      </w:r>
    </w:p>
    <w:p w14:paraId="3A5FC3FD" w14:textId="243F02FA" w:rsidR="001444E8" w:rsidRPr="0037394A" w:rsidRDefault="001444E8" w:rsidP="00DE4F94">
      <w:pPr>
        <w:pStyle w:val="ITBLevel2paragraph"/>
        <w:spacing w:line="276" w:lineRule="auto"/>
      </w:pPr>
      <w:r w:rsidRPr="002C4E36">
        <w:t xml:space="preserve">If at any time </w:t>
      </w:r>
      <w:r>
        <w:t>one</w:t>
      </w:r>
      <w:r w:rsidRPr="002C4E36">
        <w:t xml:space="preserve"> of the foregoing policies </w:t>
      </w:r>
      <w:r>
        <w:t xml:space="preserve">shall </w:t>
      </w:r>
      <w:r w:rsidRPr="002C4E36">
        <w:t xml:space="preserve">fail to meet </w:t>
      </w:r>
      <w:r>
        <w:t>the above stated</w:t>
      </w:r>
      <w:r w:rsidRPr="002C4E36">
        <w:t xml:space="preserve"> requirem</w:t>
      </w:r>
      <w:r w:rsidRPr="003632E7">
        <w:t>ents, the Contractor shall, upon notice to that effect from the County, promptly obtain a new policy, and shall submit the same to the County, with the appropriate certificates and endorsements, for approval.</w:t>
      </w:r>
    </w:p>
    <w:p w14:paraId="06EE82DA" w14:textId="77777777" w:rsidR="001444E8" w:rsidRDefault="001444E8" w:rsidP="00DE4F94">
      <w:pPr>
        <w:pStyle w:val="ITBLevel2"/>
        <w:spacing w:line="276" w:lineRule="auto"/>
      </w:pPr>
      <w:bookmarkStart w:id="106" w:name="_Toc43823561"/>
      <w:r w:rsidRPr="00510553">
        <w:t>Subcontractors</w:t>
      </w:r>
      <w:bookmarkEnd w:id="106"/>
    </w:p>
    <w:p w14:paraId="071E92AE" w14:textId="02981D1C" w:rsidR="001444E8" w:rsidRPr="00DE4F94" w:rsidRDefault="001444E8" w:rsidP="00DE4F94">
      <w:pPr>
        <w:pStyle w:val="ITBLevel2paragraph"/>
        <w:spacing w:line="276" w:lineRule="auto"/>
        <w:rPr>
          <w:b/>
          <w:u w:val="single"/>
        </w:rPr>
      </w:pPr>
      <w:r>
        <w:t xml:space="preserve">The Contractor shall include all Subcontractors as insureds under its </w:t>
      </w:r>
      <w:r w:rsidR="003632E7">
        <w:t>policies or</w:t>
      </w:r>
      <w:r>
        <w:t xml:space="preserve"> shall furnish separate certificates of insurance and policy endorsements for each Subcontractor. </w:t>
      </w:r>
      <w:r w:rsidRPr="00DE4F94">
        <w:rPr>
          <w:b/>
        </w:rPr>
        <w:t>Insurance coverages provided by Subcontractors as evidence of compliance with the insurance requirements of this Contract shall be subject to all of the requirements stated herein.</w:t>
      </w:r>
    </w:p>
    <w:p w14:paraId="3AEDDA81" w14:textId="77777777" w:rsidR="001444E8" w:rsidRDefault="001444E8" w:rsidP="00DE4F94">
      <w:pPr>
        <w:pStyle w:val="ITBLevel2"/>
        <w:spacing w:line="276" w:lineRule="auto"/>
      </w:pPr>
      <w:bookmarkStart w:id="107" w:name="_Toc43823562"/>
      <w:r w:rsidRPr="00AA1B3A">
        <w:t xml:space="preserve">Work Site </w:t>
      </w:r>
      <w:r w:rsidRPr="00A1374A">
        <w:t>Safety</w:t>
      </w:r>
      <w:bookmarkEnd w:id="107"/>
    </w:p>
    <w:p w14:paraId="51E450AB" w14:textId="5878ABF5" w:rsidR="001444E8" w:rsidRPr="00DE4F94" w:rsidRDefault="001444E8" w:rsidP="00DE4F94">
      <w:pPr>
        <w:pStyle w:val="ITBLevel2paragraph"/>
        <w:spacing w:line="276" w:lineRule="auto"/>
      </w:pPr>
      <w:r>
        <w:t>The Contractor shall have the “right to control” and bear the sole responsibility for the job site conditions, and job site safety. The Contractor shall comply with all applicable federal, state and local safety regulations governing the job site, employees and Subcontractors. The Contractor shall be responsible for the Subcontractor’s compliance with these provisions.</w:t>
      </w:r>
    </w:p>
    <w:p w14:paraId="3EF786BD" w14:textId="77777777" w:rsidR="001444E8" w:rsidRDefault="001444E8" w:rsidP="00B90238">
      <w:pPr>
        <w:pStyle w:val="ITBLevel2"/>
        <w:spacing w:line="276" w:lineRule="auto"/>
      </w:pPr>
      <w:bookmarkStart w:id="108" w:name="_Toc43823563"/>
      <w:r w:rsidRPr="00510553">
        <w:lastRenderedPageBreak/>
        <w:t>Endorsements</w:t>
      </w:r>
      <w:bookmarkEnd w:id="108"/>
    </w:p>
    <w:p w14:paraId="38F8D99A" w14:textId="77777777" w:rsidR="00D61C12" w:rsidRDefault="001444E8" w:rsidP="00B90238">
      <w:pPr>
        <w:pStyle w:val="ITBLevel2paragraph"/>
        <w:spacing w:line="276" w:lineRule="auto"/>
        <w:rPr>
          <w:b/>
          <w:u w:val="single"/>
        </w:rPr>
      </w:pPr>
      <w:r>
        <w:t xml:space="preserve">Additional Insured Endorsement shall be included with the certificate of insurance, “CG 2010 current edition" or its equivalent is required. </w:t>
      </w:r>
      <w:r w:rsidRPr="00E335FD">
        <w:rPr>
          <w:b/>
        </w:rPr>
        <w:t xml:space="preserve">The </w:t>
      </w:r>
      <w:r w:rsidR="004866E4">
        <w:rPr>
          <w:b/>
        </w:rPr>
        <w:t>C</w:t>
      </w:r>
      <w:r w:rsidRPr="00E335FD">
        <w:rPr>
          <w:b/>
        </w:rPr>
        <w:t>ounty requires this Endorsement to complete the Contract.</w:t>
      </w:r>
    </w:p>
    <w:p w14:paraId="3DC0B3B9" w14:textId="77777777" w:rsidR="001444E8" w:rsidRDefault="00724C58" w:rsidP="00B90238">
      <w:pPr>
        <w:pStyle w:val="ITBLevel1"/>
        <w:spacing w:line="276" w:lineRule="auto"/>
      </w:pPr>
      <w:bookmarkStart w:id="109" w:name="_Toc306881246"/>
      <w:bookmarkStart w:id="110" w:name="_Toc43823564"/>
      <w:r w:rsidRPr="00E17E45">
        <w:lastRenderedPageBreak/>
        <w:t xml:space="preserve">CONFLICTS </w:t>
      </w:r>
      <w:r w:rsidR="001444E8" w:rsidRPr="00E17E45">
        <w:t xml:space="preserve">of </w:t>
      </w:r>
      <w:r w:rsidRPr="00E17E45">
        <w:t xml:space="preserve">INTEREST </w:t>
      </w:r>
      <w:r w:rsidR="001444E8" w:rsidRPr="00E17E45">
        <w:t xml:space="preserve">and </w:t>
      </w:r>
      <w:r w:rsidRPr="00E17E45">
        <w:t>NON-COMPETITIVE PRACTICES</w:t>
      </w:r>
      <w:bookmarkEnd w:id="109"/>
      <w:bookmarkEnd w:id="110"/>
    </w:p>
    <w:p w14:paraId="24BBA4B0" w14:textId="77777777" w:rsidR="001444E8" w:rsidRPr="00A31FF3" w:rsidRDefault="001444E8" w:rsidP="00DE4F94">
      <w:pPr>
        <w:pStyle w:val="ITBLevel2"/>
        <w:spacing w:line="276" w:lineRule="auto"/>
      </w:pPr>
      <w:bookmarkStart w:id="111" w:name="_Toc266340377"/>
      <w:bookmarkStart w:id="112" w:name="_Toc306881247"/>
      <w:bookmarkStart w:id="113" w:name="_Toc43823565"/>
      <w:r w:rsidRPr="00A31FF3">
        <w:t>Conflicts of Interest and Non-Competitive Practices</w:t>
      </w:r>
      <w:bookmarkEnd w:id="111"/>
      <w:bookmarkEnd w:id="112"/>
      <w:bookmarkEnd w:id="113"/>
    </w:p>
    <w:p w14:paraId="4DA9BDAB" w14:textId="79AFE446" w:rsidR="001444E8" w:rsidRPr="00A31FF3" w:rsidRDefault="001444E8" w:rsidP="00DE4F94">
      <w:pPr>
        <w:pStyle w:val="ITBLevel3"/>
        <w:spacing w:line="276" w:lineRule="auto"/>
      </w:pPr>
      <w:r w:rsidRPr="00A31FF3">
        <w:t>Conflict of Interest - By entering into this Contract to perform Work, the Contractor represents that it has no direct or indirect pecuniary or proprietary interest, and that it shall not acquire any such interest, that conflicts in any manner or degree with the Work required to be performed under this Contract.  The Contractor shall not employ any Person or agent having any conflict of interest.  In the event that the Contractor or its agents, employees or officers</w:t>
      </w:r>
      <w:r w:rsidR="00A47F39">
        <w:t>,</w:t>
      </w:r>
      <w:r w:rsidRPr="00A31FF3">
        <w:t xml:space="preserve"> hereafter acquires such a conflict of interest, it shall immediately disclose such conflict to the County.  The County shall require that the Contractor take immediate action to eliminate the conflict.</w:t>
      </w:r>
    </w:p>
    <w:p w14:paraId="03DE18C6" w14:textId="77777777" w:rsidR="001444E8" w:rsidRPr="00A31FF3" w:rsidRDefault="001444E8" w:rsidP="00DE4F94">
      <w:pPr>
        <w:pStyle w:val="ITBLevel3"/>
        <w:spacing w:line="276" w:lineRule="auto"/>
      </w:pPr>
      <w:r w:rsidRPr="00A31FF3">
        <w:t>Contingent Fees and Gratuities - By entering into this Contract to perform Work, the Contractor represents that:</w:t>
      </w:r>
    </w:p>
    <w:p w14:paraId="7A691AA0" w14:textId="77777777" w:rsidR="001444E8" w:rsidRPr="00A31FF3" w:rsidRDefault="001444E8" w:rsidP="00DE4F94">
      <w:pPr>
        <w:pStyle w:val="ITBLevel4"/>
        <w:spacing w:line="276" w:lineRule="auto"/>
      </w:pPr>
      <w:r w:rsidRPr="00A31FF3">
        <w:t>No Persons except as designated by Contractor shall be employed or retained to solicit or secure this Contract with an agreement or understanding that a commission, percentage, brokerage, or contingent fee would be paid.</w:t>
      </w:r>
    </w:p>
    <w:p w14:paraId="2D2F5CE5" w14:textId="77777777" w:rsidR="001444E8" w:rsidRPr="00A31FF3" w:rsidRDefault="001444E8" w:rsidP="00DE4F94">
      <w:pPr>
        <w:pStyle w:val="ITBLevel4"/>
        <w:spacing w:line="276" w:lineRule="auto"/>
      </w:pPr>
      <w:r w:rsidRPr="00A31FF3">
        <w:t>No gratuities, in the form of entertainment, gifts or otherwise, were offered or given by the Contractor or any of its officers, agents, employees or representatives, to any official, member or employee of the County or other governmental agency with a view toward securing this Contract or securing favorable treatment with respect to the awarding or amending, or the making of any determination with respect to the performance of this Contract.</w:t>
      </w:r>
    </w:p>
    <w:p w14:paraId="0D0B7EE8" w14:textId="77777777" w:rsidR="001444E8" w:rsidRPr="00A31FF3" w:rsidRDefault="001444E8" w:rsidP="00DE4F94">
      <w:pPr>
        <w:pStyle w:val="ITBLevel4"/>
        <w:spacing w:line="276" w:lineRule="auto"/>
      </w:pPr>
      <w:r w:rsidRPr="00A31FF3">
        <w:t>Any Person having an existing contract with the County or seeking to obtain a contract who willfully attempts to secure preferential treatment in his or her dealings with the County by offering any valuable consideration, thing or promise, in any form to any County official or employee shall have his or her current contracts with the County canceled and shall not be able to bid on any other County contracts for a period of two (2) years.</w:t>
      </w:r>
    </w:p>
    <w:p w14:paraId="0D104939" w14:textId="77777777" w:rsidR="001444E8" w:rsidRPr="00777A74" w:rsidRDefault="001444E8" w:rsidP="00DE4F94">
      <w:pPr>
        <w:pStyle w:val="ITBLevel3"/>
        <w:spacing w:line="276" w:lineRule="auto"/>
      </w:pPr>
      <w:r w:rsidRPr="00777A74">
        <w:t>Disclosure of Current and Former County Employees - To avoid any actual or potential conflict of interest or unethical conduct:</w:t>
      </w:r>
    </w:p>
    <w:p w14:paraId="44D5D95D" w14:textId="77777777" w:rsidR="001444E8" w:rsidRPr="00044E06" w:rsidRDefault="001444E8" w:rsidP="00DE4F94">
      <w:pPr>
        <w:pStyle w:val="ITBLevel4"/>
        <w:spacing w:line="276" w:lineRule="auto"/>
      </w:pPr>
      <w:r w:rsidRPr="00044E06">
        <w:t>County employees or former County employees are prohibited from assisting with the preparation of proposals or contracting with, influencing, advocating, advising or consulting with a third party, including Contractor, while employed by the County or within one (1) year after leaving County employment if he/she participated in determining the Work to be done or processes to be followed while a County employee.</w:t>
      </w:r>
    </w:p>
    <w:p w14:paraId="5B008D77" w14:textId="77777777" w:rsidR="001444E8" w:rsidRPr="00044E06" w:rsidRDefault="001444E8" w:rsidP="00DE4F94">
      <w:pPr>
        <w:pStyle w:val="ITBLevel4"/>
        <w:spacing w:line="276" w:lineRule="auto"/>
      </w:pPr>
      <w:r w:rsidRPr="00044E06">
        <w:t xml:space="preserve">Contractor shall identify at the time of offer current or former County employees involved in the preparation of proposals or the anticipated performance of Work if </w:t>
      </w:r>
      <w:r w:rsidRPr="00044E06">
        <w:lastRenderedPageBreak/>
        <w:t>awarded the Contract.  Failure to identify current or former County employees involved in this Contract may result in termination of this Contract.</w:t>
      </w:r>
    </w:p>
    <w:p w14:paraId="3F3FEF6A" w14:textId="77777777" w:rsidR="001444E8" w:rsidRPr="00656A3F" w:rsidRDefault="001444E8" w:rsidP="00DE4F94">
      <w:pPr>
        <w:pStyle w:val="ITBLevel4"/>
        <w:spacing w:after="0" w:line="276" w:lineRule="auto"/>
      </w:pPr>
      <w:r w:rsidRPr="00044E06">
        <w:t xml:space="preserve">After Contract award, the Contractor is responsible for notifying the County’s Project Manager of current or former County employees who may become involved in the Contract any time </w:t>
      </w:r>
      <w:r w:rsidR="00044E06">
        <w:t>during the term of the Contract.</w:t>
      </w:r>
    </w:p>
    <w:p w14:paraId="12D07F8A" w14:textId="77777777" w:rsidR="001444E8" w:rsidRDefault="00724C58" w:rsidP="00B90238">
      <w:pPr>
        <w:pStyle w:val="ITBLevel1"/>
        <w:spacing w:line="276" w:lineRule="auto"/>
      </w:pPr>
      <w:bookmarkStart w:id="114" w:name="_Toc306881248"/>
      <w:bookmarkStart w:id="115" w:name="_Toc43823566"/>
      <w:r w:rsidRPr="00E17E45">
        <w:lastRenderedPageBreak/>
        <w:t xml:space="preserve">RECORDS </w:t>
      </w:r>
      <w:r>
        <w:t>and</w:t>
      </w:r>
      <w:r w:rsidRPr="00E17E45">
        <w:t xml:space="preserve"> AUDITS</w:t>
      </w:r>
      <w:bookmarkEnd w:id="114"/>
      <w:bookmarkEnd w:id="115"/>
    </w:p>
    <w:p w14:paraId="63B9964A" w14:textId="77777777" w:rsidR="001444E8" w:rsidRPr="00777A74" w:rsidRDefault="001444E8" w:rsidP="00DE4F94">
      <w:pPr>
        <w:pStyle w:val="ITBLevel2"/>
        <w:spacing w:line="276" w:lineRule="auto"/>
      </w:pPr>
      <w:bookmarkStart w:id="116" w:name="_Toc266340380"/>
      <w:bookmarkStart w:id="117" w:name="_Toc306881249"/>
      <w:bookmarkStart w:id="118" w:name="_Toc43823567"/>
      <w:r w:rsidRPr="00777A74">
        <w:t>Retention of Records, Audit Access and Proof of Compliance with Contract</w:t>
      </w:r>
      <w:bookmarkEnd w:id="116"/>
      <w:bookmarkEnd w:id="117"/>
      <w:bookmarkEnd w:id="118"/>
    </w:p>
    <w:p w14:paraId="61C787D2" w14:textId="77777777" w:rsidR="001444E8" w:rsidRPr="00D52762" w:rsidRDefault="001444E8" w:rsidP="00DE4F94">
      <w:pPr>
        <w:pStyle w:val="ITBLevel3"/>
        <w:spacing w:line="276" w:lineRule="auto"/>
      </w:pPr>
      <w:r w:rsidRPr="00D52762">
        <w:t>Retention of Records</w:t>
      </w:r>
    </w:p>
    <w:p w14:paraId="3EB2758E" w14:textId="77777777" w:rsidR="001444E8" w:rsidRPr="00777A74" w:rsidRDefault="001444E8" w:rsidP="00DE4F94">
      <w:pPr>
        <w:pStyle w:val="ITBLevel3paragraph"/>
        <w:spacing w:line="276" w:lineRule="auto"/>
      </w:pPr>
      <w:r w:rsidRPr="00777A74">
        <w:t>The Contractor and its Subcontractors shall maintain books, records and documents of its performance under this Contract in accordance with generally accepted accounting principles.  The Contractor shall retain for six (6) years after the date of final payment under the Contract all financial information, data and records for all Work.</w:t>
      </w:r>
    </w:p>
    <w:p w14:paraId="5F54A280" w14:textId="77777777" w:rsidR="001444E8" w:rsidRPr="00D52762" w:rsidRDefault="001444E8" w:rsidP="00DE4F94">
      <w:pPr>
        <w:pStyle w:val="ITBLevel3"/>
        <w:spacing w:line="276" w:lineRule="auto"/>
      </w:pPr>
      <w:r w:rsidRPr="00D52762">
        <w:t>Audit Access</w:t>
      </w:r>
    </w:p>
    <w:p w14:paraId="4CEAE124" w14:textId="77777777" w:rsidR="001444E8" w:rsidRPr="00777A74" w:rsidRDefault="001444E8" w:rsidP="00DE4F94">
      <w:pPr>
        <w:pStyle w:val="ITBLevel3paragraph"/>
        <w:spacing w:line="276" w:lineRule="auto"/>
      </w:pPr>
      <w:r w:rsidRPr="00777A74">
        <w:t>The Contractor shall provide access to its facilities, including those of any Subcontractors, to the County, the state and/or federal agencies or officials at all reasonable times in order to monitor and evaluate the Work provided under this Contract.  The County shall give reasonable notice to the Contractor of the date on which the audit shall begin.</w:t>
      </w:r>
    </w:p>
    <w:p w14:paraId="69CBF758" w14:textId="77777777" w:rsidR="001444E8" w:rsidRPr="00D52762" w:rsidRDefault="001444E8" w:rsidP="00DE4F94">
      <w:pPr>
        <w:pStyle w:val="ITBLevel2"/>
        <w:spacing w:line="276" w:lineRule="auto"/>
      </w:pPr>
      <w:bookmarkStart w:id="119" w:name="_Toc306881250"/>
      <w:bookmarkStart w:id="120" w:name="_Toc43823568"/>
      <w:r w:rsidRPr="00D52762">
        <w:t>Audit Exception</w:t>
      </w:r>
      <w:bookmarkEnd w:id="119"/>
      <w:bookmarkEnd w:id="120"/>
    </w:p>
    <w:p w14:paraId="50DCDFEE" w14:textId="77777777" w:rsidR="001444E8" w:rsidRPr="00DE4F94" w:rsidRDefault="001444E8" w:rsidP="00DE4F94">
      <w:pPr>
        <w:pStyle w:val="ITBLevel2paragraph"/>
        <w:spacing w:line="276" w:lineRule="auto"/>
        <w:rPr>
          <w:b/>
        </w:rPr>
      </w:pPr>
      <w:bookmarkStart w:id="121" w:name="_Toc306796336"/>
      <w:bookmarkStart w:id="122" w:name="_Toc306800392"/>
      <w:bookmarkStart w:id="123" w:name="_Toc306881251"/>
      <w:r w:rsidRPr="00777A74">
        <w:t>The Contractor agrees that it is financially responsible for and will repay the County all indicated amounts following an audit exception that occurs due to the negligence, intentional act and/or failure for any reason to comply with the terms of this Contract by the Contractor, its officers, employees, agents, and/or representatives.  This duty to repay shall survive the expiration or termination of this Contract.</w:t>
      </w:r>
      <w:bookmarkEnd w:id="121"/>
      <w:bookmarkEnd w:id="122"/>
      <w:bookmarkEnd w:id="123"/>
    </w:p>
    <w:p w14:paraId="44879C0E" w14:textId="77777777" w:rsidR="001444E8" w:rsidRDefault="001444E8" w:rsidP="00DE4F94">
      <w:pPr>
        <w:pStyle w:val="ITBLevel2"/>
        <w:spacing w:line="276" w:lineRule="auto"/>
      </w:pPr>
      <w:bookmarkStart w:id="124" w:name="_Toc306881252"/>
      <w:bookmarkStart w:id="125" w:name="_Toc43823569"/>
      <w:r w:rsidRPr="00777A74">
        <w:t>Federal Funding Audit</w:t>
      </w:r>
      <w:bookmarkEnd w:id="124"/>
      <w:bookmarkEnd w:id="125"/>
    </w:p>
    <w:p w14:paraId="217AA2D3" w14:textId="3F71AD45" w:rsidR="001444E8" w:rsidRPr="00DE4F94" w:rsidRDefault="001444E8" w:rsidP="00DE4F94">
      <w:pPr>
        <w:pStyle w:val="ITBLevel2paragraph"/>
        <w:spacing w:line="276" w:lineRule="auto"/>
        <w:rPr>
          <w:b/>
        </w:rPr>
      </w:pPr>
      <w:bookmarkStart w:id="126" w:name="_Toc306796337"/>
      <w:bookmarkStart w:id="127" w:name="_Toc306800394"/>
      <w:bookmarkStart w:id="128" w:name="_Toc306881253"/>
      <w:r w:rsidRPr="00777A74">
        <w:t>If the Contractor expended a total of $</w:t>
      </w:r>
      <w:commentRangeStart w:id="129"/>
      <w:r w:rsidRPr="00777A74">
        <w:t>500</w:t>
      </w:r>
      <w:commentRangeEnd w:id="129"/>
      <w:r w:rsidR="00C14595">
        <w:rPr>
          <w:rStyle w:val="CommentReference"/>
          <w:rFonts w:cs="Times New Roman"/>
        </w:rPr>
        <w:commentReference w:id="129"/>
      </w:r>
      <w:r w:rsidRPr="00777A74">
        <w:t xml:space="preserve">,000 or more in federal awards during its fiscal year, and is a non-profit organization, and is, under this Contract, carrying out or administering a program or portion of a program, it shall have an independent audit conducted in accordance with </w:t>
      </w:r>
      <w:r w:rsidR="00A23D3B" w:rsidRPr="00A23D3B">
        <w:t xml:space="preserve">Office of Management and Budget </w:t>
      </w:r>
      <w:r w:rsidRPr="00777A74">
        <w:t xml:space="preserve">OMB Circular A-133, which shall comply with the requirements of </w:t>
      </w:r>
      <w:r w:rsidR="00FF2F91">
        <w:t>GAAS (</w:t>
      </w:r>
      <w:r w:rsidR="00A23D3B" w:rsidRPr="00A23D3B">
        <w:t>Generally Accepted Auditing Standards</w:t>
      </w:r>
      <w:r w:rsidR="00FF2F91">
        <w:t>)</w:t>
      </w:r>
      <w:r w:rsidRPr="00777A74">
        <w:t xml:space="preserve">, </w:t>
      </w:r>
      <w:r w:rsidR="00E261B6">
        <w:t>GAO’s (</w:t>
      </w:r>
      <w:r w:rsidR="00A23D3B" w:rsidRPr="00A23D3B">
        <w:t>Government Accountability Office</w:t>
      </w:r>
      <w:r w:rsidR="00E261B6">
        <w:t xml:space="preserve">) </w:t>
      </w:r>
      <w:r w:rsidRPr="00777A74">
        <w:t>Government Audit Standards, as amended and as applicable.  Contractors expending federal awards from more than one source shall be responsible for determining if the combined financial awards are equal to or greater than $</w:t>
      </w:r>
      <w:commentRangeStart w:id="130"/>
      <w:r w:rsidRPr="00777A74">
        <w:t>500,000</w:t>
      </w:r>
      <w:commentRangeEnd w:id="130"/>
      <w:r w:rsidR="00202753">
        <w:rPr>
          <w:rStyle w:val="CommentReference"/>
          <w:rFonts w:cs="Times New Roman"/>
        </w:rPr>
        <w:commentReference w:id="130"/>
      </w:r>
      <w:r w:rsidRPr="00777A74">
        <w:t>.  The Contractor shall provide one copy of the audit report to each County division providing federal awards to the Contractor no later than nine (9) months subsequent to the end of the Contractor’s fiscal year.</w:t>
      </w:r>
      <w:bookmarkEnd w:id="126"/>
      <w:bookmarkEnd w:id="127"/>
      <w:bookmarkEnd w:id="128"/>
    </w:p>
    <w:p w14:paraId="78C5350B" w14:textId="77777777" w:rsidR="001444E8" w:rsidRDefault="001444E8" w:rsidP="00DE4F94">
      <w:pPr>
        <w:pStyle w:val="ITBLevel2"/>
        <w:spacing w:line="276" w:lineRule="auto"/>
      </w:pPr>
      <w:bookmarkStart w:id="131" w:name="_Toc306881254"/>
      <w:bookmarkStart w:id="132" w:name="_Toc43823570"/>
      <w:r w:rsidRPr="00777A74">
        <w:t>Public Records Requests</w:t>
      </w:r>
      <w:bookmarkEnd w:id="131"/>
      <w:bookmarkEnd w:id="132"/>
    </w:p>
    <w:p w14:paraId="4090D045" w14:textId="77777777" w:rsidR="001444E8" w:rsidRDefault="001444E8" w:rsidP="00DE4F94">
      <w:pPr>
        <w:pStyle w:val="ITBLevel2paragraph"/>
        <w:spacing w:line="276" w:lineRule="auto"/>
        <w:rPr>
          <w:b/>
        </w:rPr>
      </w:pPr>
      <w:bookmarkStart w:id="133" w:name="_Toc306796339"/>
      <w:bookmarkStart w:id="134" w:name="_Toc306800396"/>
      <w:bookmarkStart w:id="135" w:name="_Toc306881255"/>
      <w:r w:rsidRPr="00777A74">
        <w:t>This Contract shall be considered a public document and will be available for inspection and copying by the public in accordance with the Public Records Act, chapter 42.56 RCW (the “Act”).</w:t>
      </w:r>
      <w:bookmarkEnd w:id="133"/>
      <w:bookmarkEnd w:id="134"/>
      <w:bookmarkEnd w:id="135"/>
    </w:p>
    <w:p w14:paraId="0E92C8DA" w14:textId="77777777" w:rsidR="006975C4" w:rsidRDefault="001444E8" w:rsidP="00DE4F94">
      <w:pPr>
        <w:pStyle w:val="ITBLevel2paragraph"/>
        <w:spacing w:line="276" w:lineRule="auto"/>
        <w:rPr>
          <w:b/>
        </w:rPr>
      </w:pPr>
      <w:bookmarkStart w:id="136" w:name="_Toc306796340"/>
      <w:bookmarkStart w:id="137" w:name="_Toc306800397"/>
      <w:bookmarkStart w:id="138" w:name="_Toc306881256"/>
      <w:r w:rsidRPr="00777A74">
        <w:t xml:space="preserve">If the Contractor considers any portion of any record provided to the County under this Contract, whether in electronic or hard copy form, to be protected under law, the Contractor shall clearly identify each such portion with words such as “CONFIDENTIAL,” </w:t>
      </w:r>
      <w:r w:rsidRPr="00777A74">
        <w:lastRenderedPageBreak/>
        <w:t>“PROPRIETARY” or “BUSINESS SECRET.” If a request is made for disclosure of such portion, the County will determine whether the material should be made available under the Act. If the County determines that the material is subject to disclosure, the County will notify the Contractor of the request and allow the Contractor ten (10) business days to take whatever action it deems necessary to protect its interests. If the Contractor fails or neglects to take such action within said period, the County will release the portions of record(s) deemed by the County to be subject to disclosure. The County shall not be liable to the Contractor for inadvertently releasing records pursuant to a disclosure request not clearly identified by the Contractor as “CONFIDENTIAL,” “PROPRIETARY” or “BUSINESS SECRET.”</w:t>
      </w:r>
      <w:bookmarkEnd w:id="136"/>
      <w:bookmarkEnd w:id="137"/>
      <w:bookmarkEnd w:id="138"/>
    </w:p>
    <w:p w14:paraId="3030083F" w14:textId="77777777" w:rsidR="001444E8" w:rsidRDefault="001444E8" w:rsidP="00B90238">
      <w:pPr>
        <w:spacing w:after="0"/>
      </w:pPr>
    </w:p>
    <w:p w14:paraId="3DB92371" w14:textId="77777777" w:rsidR="001444E8" w:rsidRDefault="00724C58" w:rsidP="00B90238">
      <w:pPr>
        <w:pStyle w:val="ITBLevel1"/>
        <w:spacing w:line="276" w:lineRule="auto"/>
      </w:pPr>
      <w:bookmarkStart w:id="139" w:name="_Toc306881257"/>
      <w:bookmarkStart w:id="140" w:name="_Toc43823571"/>
      <w:r w:rsidRPr="00694D89">
        <w:lastRenderedPageBreak/>
        <w:t>INTELLECTUAL PROPERTY</w:t>
      </w:r>
      <w:bookmarkEnd w:id="139"/>
      <w:bookmarkEnd w:id="140"/>
    </w:p>
    <w:p w14:paraId="029175A1" w14:textId="77777777" w:rsidR="001444E8" w:rsidRPr="008A7C35" w:rsidRDefault="001444E8" w:rsidP="00DE4F94">
      <w:pPr>
        <w:pStyle w:val="ITBLevel2"/>
        <w:spacing w:line="276" w:lineRule="auto"/>
      </w:pPr>
      <w:bookmarkStart w:id="141" w:name="_Toc306881258"/>
      <w:bookmarkStart w:id="142" w:name="_Toc43823572"/>
      <w:r w:rsidRPr="008A7C35">
        <w:t>Patents, Copyrights and Rights in Subject Data</w:t>
      </w:r>
      <w:bookmarkEnd w:id="141"/>
      <w:bookmarkEnd w:id="142"/>
    </w:p>
    <w:p w14:paraId="215A5138" w14:textId="77777777" w:rsidR="001444E8" w:rsidRDefault="001444E8" w:rsidP="00DE4F94">
      <w:pPr>
        <w:pStyle w:val="ITBLevel2paragraph"/>
        <w:spacing w:line="276" w:lineRule="auto"/>
        <w:rPr>
          <w:b/>
        </w:rPr>
      </w:pPr>
      <w:bookmarkStart w:id="143" w:name="_Toc306796342"/>
      <w:bookmarkStart w:id="144" w:name="_Toc306800400"/>
      <w:bookmarkStart w:id="145" w:name="_Toc306881259"/>
      <w:r w:rsidRPr="008A7C35">
        <w:t>Any patentable result or materials suitable for copyright arising out of this Contract shall be owned and retained by the County.  The County in its sole discretion shall determine whether it is in the public's interest to release or make available any patent or copyright.</w:t>
      </w:r>
      <w:bookmarkEnd w:id="143"/>
      <w:bookmarkEnd w:id="144"/>
      <w:bookmarkEnd w:id="145"/>
    </w:p>
    <w:p w14:paraId="20EA9FE0" w14:textId="77777777" w:rsidR="001444E8" w:rsidRDefault="001444E8" w:rsidP="00DE4F94">
      <w:pPr>
        <w:pStyle w:val="ITBLevel2paragraph"/>
        <w:spacing w:line="276" w:lineRule="auto"/>
        <w:rPr>
          <w:b/>
        </w:rPr>
      </w:pPr>
      <w:bookmarkStart w:id="146" w:name="_Toc306796343"/>
      <w:bookmarkStart w:id="147" w:name="_Toc306800401"/>
      <w:bookmarkStart w:id="148" w:name="_Toc306881260"/>
      <w:r w:rsidRPr="008A7C35">
        <w:t>The Contractor agrees that the ownership of any plans, drawing, designs, Scope of Work, computer programs, technical reports, operating manuals, calculations, notes and other work submitted or which is specified to be delivered under this Contract, whether or not complete (referred to in this subsection as "Subject Data") shall be vested in the County.</w:t>
      </w:r>
      <w:bookmarkEnd w:id="146"/>
      <w:bookmarkEnd w:id="147"/>
      <w:bookmarkEnd w:id="148"/>
    </w:p>
    <w:p w14:paraId="64040646" w14:textId="77777777" w:rsidR="001444E8" w:rsidRDefault="001444E8" w:rsidP="00DE4F94">
      <w:pPr>
        <w:pStyle w:val="ITBLevel2paragraph"/>
        <w:spacing w:line="276" w:lineRule="auto"/>
        <w:rPr>
          <w:b/>
        </w:rPr>
      </w:pPr>
      <w:bookmarkStart w:id="149" w:name="_Toc306796344"/>
      <w:bookmarkStart w:id="150" w:name="_Toc306800402"/>
      <w:bookmarkStart w:id="151" w:name="_Toc306881261"/>
      <w:r w:rsidRPr="008A7C35">
        <w:t>All such Subject Data furnished by the Contractor pursuant to this Contract, other than documents exclusively for internal use by the County, shall carry such notations on the front cover or a title page (or in such case of maps, in the name block), as may be requested by the County.  The Contractor shall also place its endorsement on all Contractor-furnished Subject Data.  All such identification details shall be subject to approval by the County prior to printing.</w:t>
      </w:r>
      <w:bookmarkEnd w:id="149"/>
      <w:bookmarkEnd w:id="150"/>
      <w:bookmarkEnd w:id="151"/>
    </w:p>
    <w:p w14:paraId="0971AA96" w14:textId="77777777" w:rsidR="001444E8" w:rsidRDefault="001444E8" w:rsidP="00DE4F94">
      <w:pPr>
        <w:pStyle w:val="ITBLevel2paragraph"/>
        <w:spacing w:line="276" w:lineRule="auto"/>
        <w:rPr>
          <w:b/>
        </w:rPr>
      </w:pPr>
      <w:bookmarkStart w:id="152" w:name="_Toc306796345"/>
      <w:bookmarkStart w:id="153" w:name="_Toc306800403"/>
      <w:bookmarkStart w:id="154" w:name="_Toc306881262"/>
      <w:r w:rsidRPr="008A7C35">
        <w:t xml:space="preserve">The Contractor shall ensure that the substance of </w:t>
      </w:r>
      <w:r>
        <w:t xml:space="preserve">the </w:t>
      </w:r>
      <w:r w:rsidRPr="008A7C35">
        <w:t>foregoing subsections is included in each subcontract for the Work under this Contract.</w:t>
      </w:r>
      <w:bookmarkEnd w:id="152"/>
      <w:bookmarkEnd w:id="153"/>
      <w:bookmarkEnd w:id="154"/>
    </w:p>
    <w:p w14:paraId="68A9F955" w14:textId="77777777" w:rsidR="009E7FD2" w:rsidRDefault="009E7FD2" w:rsidP="00B90238">
      <w:pPr>
        <w:pStyle w:val="ITBLevel2"/>
        <w:spacing w:line="276" w:lineRule="auto"/>
      </w:pPr>
      <w:bookmarkStart w:id="155" w:name="_Toc43823573"/>
      <w:bookmarkStart w:id="156" w:name="_Toc306881263"/>
      <w:r>
        <w:t>Ownership of Data</w:t>
      </w:r>
      <w:bookmarkEnd w:id="155"/>
    </w:p>
    <w:p w14:paraId="5BCF1E99" w14:textId="341CF60E" w:rsidR="009E7FD2" w:rsidRPr="009E7FD2" w:rsidRDefault="009E7FD2" w:rsidP="009E7FD2">
      <w:pPr>
        <w:ind w:left="720"/>
        <w:rPr>
          <w:lang w:bidi="ar-SA"/>
        </w:rPr>
      </w:pPr>
      <w:r>
        <w:t>Contractor</w:t>
      </w:r>
      <w:r w:rsidRPr="00894A57">
        <w:t xml:space="preserve"> acknowledges that it has no property interest </w:t>
      </w:r>
      <w:r w:rsidR="003632E7" w:rsidRPr="00894A57">
        <w:t>in and</w:t>
      </w:r>
      <w:r w:rsidRPr="00894A57">
        <w:t xml:space="preserve"> may assert no lien on or right to withhold from </w:t>
      </w:r>
      <w:r>
        <w:t>the</w:t>
      </w:r>
      <w:r w:rsidRPr="00894A57">
        <w:t xml:space="preserve"> County, any data it receives from, receives addressed to, or stores on behalf of, </w:t>
      </w:r>
      <w:r>
        <w:t>the</w:t>
      </w:r>
      <w:r w:rsidRPr="00894A57">
        <w:t xml:space="preserve"> County. All records, data and files stored by the </w:t>
      </w:r>
      <w:r>
        <w:t>Contractor</w:t>
      </w:r>
      <w:r w:rsidRPr="00894A57">
        <w:t xml:space="preserve"> as archives of </w:t>
      </w:r>
      <w:r>
        <w:t>the</w:t>
      </w:r>
      <w:r w:rsidRPr="00894A57">
        <w:t xml:space="preserve"> County’s data, including the media on which they are stored, are the exclusive property of </w:t>
      </w:r>
      <w:r>
        <w:t xml:space="preserve">the </w:t>
      </w:r>
      <w:r w:rsidRPr="00894A57">
        <w:t xml:space="preserve">County, and </w:t>
      </w:r>
      <w:r>
        <w:t>Contractor</w:t>
      </w:r>
      <w:r w:rsidRPr="00894A57">
        <w:t xml:space="preserve"> may assert no lien on or right to any of the same. </w:t>
      </w:r>
      <w:r>
        <w:t>Contractor</w:t>
      </w:r>
      <w:r w:rsidRPr="00894A57">
        <w:t xml:space="preserve"> will conspicuously mark all such archival storage media as King County’s property</w:t>
      </w:r>
      <w:r>
        <w:t xml:space="preserve"> (when possible)</w:t>
      </w:r>
      <w:r w:rsidRPr="00894A57">
        <w:t xml:space="preserve">. </w:t>
      </w:r>
    </w:p>
    <w:p w14:paraId="33D5C2ED" w14:textId="77777777" w:rsidR="001444E8" w:rsidRDefault="001444E8" w:rsidP="007A2AAC">
      <w:pPr>
        <w:pStyle w:val="ITBLevel2"/>
        <w:spacing w:line="276" w:lineRule="auto"/>
      </w:pPr>
      <w:bookmarkStart w:id="157" w:name="_Toc43823574"/>
      <w:r w:rsidRPr="008A7C35">
        <w:t>Nondisclosure of Data</w:t>
      </w:r>
      <w:bookmarkEnd w:id="156"/>
      <w:bookmarkEnd w:id="157"/>
    </w:p>
    <w:p w14:paraId="2AA3D4CB" w14:textId="77777777" w:rsidR="001444E8" w:rsidRDefault="001444E8" w:rsidP="007A2AAC">
      <w:pPr>
        <w:pStyle w:val="ITBLevel2paragraph"/>
        <w:spacing w:line="276" w:lineRule="auto"/>
        <w:rPr>
          <w:b/>
        </w:rPr>
      </w:pPr>
      <w:bookmarkStart w:id="158" w:name="_Toc306796347"/>
      <w:bookmarkStart w:id="159" w:name="_Toc306800405"/>
      <w:bookmarkStart w:id="160" w:name="_Toc306881264"/>
      <w:r w:rsidRPr="008A7C35">
        <w:t>Data provided by the County either before or after Contract award shall only be used for its intended purpose. Contractors and Subcontractors shall not utilize nor distribute the County data in any form without the prior express written approval of the County.</w:t>
      </w:r>
      <w:bookmarkEnd w:id="158"/>
      <w:bookmarkEnd w:id="159"/>
      <w:bookmarkEnd w:id="160"/>
    </w:p>
    <w:p w14:paraId="6A27294A" w14:textId="77777777" w:rsidR="001444E8" w:rsidRPr="00D52762" w:rsidRDefault="001444E8" w:rsidP="007A2AAC">
      <w:pPr>
        <w:pStyle w:val="ITBLevel2"/>
        <w:spacing w:line="276" w:lineRule="auto"/>
      </w:pPr>
      <w:bookmarkStart w:id="161" w:name="_Toc306881265"/>
      <w:bookmarkStart w:id="162" w:name="_Toc43823575"/>
      <w:r w:rsidRPr="00D52762">
        <w:t>Non-Disclosure Obligation</w:t>
      </w:r>
      <w:bookmarkEnd w:id="161"/>
      <w:bookmarkEnd w:id="162"/>
    </w:p>
    <w:p w14:paraId="7B67E8E6" w14:textId="77777777" w:rsidR="001444E8" w:rsidRPr="007A2AAC" w:rsidRDefault="001444E8" w:rsidP="007A2AAC">
      <w:pPr>
        <w:pStyle w:val="ITBLevel2paragraph"/>
        <w:spacing w:line="276" w:lineRule="auto"/>
      </w:pPr>
      <w:bookmarkStart w:id="163" w:name="_Toc306796349"/>
      <w:bookmarkStart w:id="164" w:name="_Toc306800407"/>
      <w:bookmarkStart w:id="165" w:name="_Toc306881266"/>
      <w:r w:rsidRPr="008A7C35">
        <w:t xml:space="preserve">While performing the Work under this Contract, the Contractor </w:t>
      </w:r>
      <w:r w:rsidR="00613FD7">
        <w:t xml:space="preserve">and Subcontractor </w:t>
      </w:r>
      <w:r w:rsidRPr="008A7C35">
        <w:t xml:space="preserve">may encounter personal information, licensed technology, drawings, schematics, manuals, data, sealed court records, and other materials described as “Confidential”, “Proprietary” or “Business Secret”.  The Contractor shall not disclose or publish the information and material received or used in performance of this Contract.  This obligation is perpetual.  The Contract imposes no obligation upon the Contractor with respect to confidential information which the Contractor can establish that: a) was in the possession of, or was rightfully known by the Contractor without an obligation to maintain its confidentiality prior to receipt from the County </w:t>
      </w:r>
      <w:r w:rsidRPr="008A7C35">
        <w:lastRenderedPageBreak/>
        <w:t>or a third party; b) is or becomes generally known to the public without violation of this Contract; c) is obtained by the Contractor in good faith from a third party having the right to disclose it without an obligation of confidentiality; or, d) is independently developed by the Contractor without the participation of individuals who have had access to  the County’s or the third party’s confidential information.  If the Contractor is required by law to disclose confidential information the Contractor shall notify the County of such requirement prior to disclosure.</w:t>
      </w:r>
      <w:bookmarkEnd w:id="163"/>
      <w:bookmarkEnd w:id="164"/>
      <w:bookmarkEnd w:id="165"/>
    </w:p>
    <w:p w14:paraId="5C5ECAC5" w14:textId="3FD6BABC" w:rsidR="001444E8" w:rsidRPr="002F1696" w:rsidRDefault="00724C58" w:rsidP="002F1696">
      <w:pPr>
        <w:pStyle w:val="ITBLevel1"/>
        <w:spacing w:line="276" w:lineRule="auto"/>
      </w:pPr>
      <w:bookmarkStart w:id="166" w:name="_Toc306881267"/>
      <w:bookmarkStart w:id="167" w:name="_Toc43823576"/>
      <w:r w:rsidRPr="006E5CC7">
        <w:lastRenderedPageBreak/>
        <w:t>NONDISCRIMINATION</w:t>
      </w:r>
      <w:bookmarkEnd w:id="166"/>
      <w:r w:rsidR="00F2296F" w:rsidRPr="002F1696">
        <w:t xml:space="preserve"> AND PAYMENT OF A LIVING WAGE</w:t>
      </w:r>
      <w:bookmarkEnd w:id="167"/>
    </w:p>
    <w:p w14:paraId="3B95D44A" w14:textId="77777777" w:rsidR="001444E8" w:rsidRDefault="001444E8" w:rsidP="002F1696">
      <w:pPr>
        <w:pStyle w:val="ITBLevel2"/>
        <w:spacing w:line="276" w:lineRule="auto"/>
      </w:pPr>
      <w:bookmarkStart w:id="168" w:name="_Toc266340383"/>
      <w:bookmarkStart w:id="169" w:name="_Toc306881268"/>
      <w:bookmarkStart w:id="170" w:name="_Toc43823577"/>
      <w:r w:rsidRPr="00777D51">
        <w:t>Nondiscrimination and Equal Employment Opportunity</w:t>
      </w:r>
      <w:bookmarkEnd w:id="168"/>
      <w:bookmarkEnd w:id="169"/>
      <w:bookmarkEnd w:id="170"/>
    </w:p>
    <w:p w14:paraId="7DFDE3DC" w14:textId="77777777" w:rsidR="001444E8" w:rsidRPr="00D71AD9" w:rsidRDefault="001444E8" w:rsidP="002F1696">
      <w:pPr>
        <w:pStyle w:val="ITBLevel3"/>
        <w:spacing w:line="276" w:lineRule="auto"/>
      </w:pPr>
      <w:r w:rsidRPr="00D71AD9">
        <w:t>Nondiscrimination in Employment</w:t>
      </w:r>
    </w:p>
    <w:p w14:paraId="101B6BFB" w14:textId="77777777" w:rsidR="001444E8" w:rsidRDefault="001444E8" w:rsidP="002F1696">
      <w:pPr>
        <w:pStyle w:val="ITBLevel3paragraph"/>
        <w:spacing w:line="276" w:lineRule="auto"/>
        <w:rPr>
          <w:rStyle w:val="st2"/>
          <w:rFonts w:cs="Arial"/>
        </w:rPr>
      </w:pPr>
      <w:r w:rsidRPr="00777D51">
        <w:rPr>
          <w:rStyle w:val="st2"/>
          <w:rFonts w:cs="Arial"/>
        </w:rPr>
        <w:t>During performance of this Contract, the Contractor agrees that it will not discriminate against any employee or applicant for employment because of the employee or applicant's sex, race, color, marital status, national origin, religious affiliation, disability, sexual orientation, gender identity or expression or age except by minimum age and retirement provisions, unless based upon a bona fide occupational qualification.</w:t>
      </w:r>
    </w:p>
    <w:p w14:paraId="070A35CF" w14:textId="77777777" w:rsidR="001444E8" w:rsidRPr="00D71AD9" w:rsidRDefault="001444E8" w:rsidP="002F1696">
      <w:pPr>
        <w:pStyle w:val="ITBLevel3"/>
        <w:spacing w:line="276" w:lineRule="auto"/>
      </w:pPr>
      <w:r w:rsidRPr="00D71AD9">
        <w:t>Equal Employment Opportunity Efforts</w:t>
      </w:r>
    </w:p>
    <w:p w14:paraId="2DBEED77" w14:textId="72AA6ABB" w:rsidR="001444E8" w:rsidRPr="00777D51" w:rsidRDefault="001444E8" w:rsidP="002F1696">
      <w:pPr>
        <w:pStyle w:val="ITBLevel3paragraph"/>
        <w:spacing w:line="276" w:lineRule="auto"/>
      </w:pPr>
      <w:r w:rsidRPr="00777D51">
        <w:rPr>
          <w:rStyle w:val="st2"/>
          <w:rFonts w:cs="Arial"/>
        </w:rPr>
        <w:t xml:space="preserve">The Contractor will </w:t>
      </w:r>
      <w:r w:rsidR="00CD3112" w:rsidRPr="00777D51">
        <w:rPr>
          <w:rStyle w:val="st2"/>
          <w:rFonts w:cs="Arial"/>
        </w:rPr>
        <w:t>undertake and</w:t>
      </w:r>
      <w:r w:rsidRPr="00777D51">
        <w:rPr>
          <w:rStyle w:val="st2"/>
          <w:rFonts w:cs="Arial"/>
        </w:rPr>
        <w:t xml:space="preserve"> require all Subcontractors to undertake equal employment opportunity efforts to ensure that applicants and employees are treated, without regard to their sex, race, color, marital status, national origin, religious affiliation, disability, sexual orientation, gender identity or expression or age.  Equal employment opportunity efforts shall include, but not be limited to, the following: employment, upgrading, demotion or transfer; recruitment or recruitment advertising; layoff or termination; rates of pay or other forms of compensation; and selection for training, including apprenticeships. The Contractor agrees to post, and to require Subcontractors to post in conspicuous places available to employees and applicants for employment notices setting forth this nondiscrimination clause.</w:t>
      </w:r>
      <w:r w:rsidRPr="00777D51" w:rsidDel="00235880">
        <w:t xml:space="preserve"> </w:t>
      </w:r>
      <w:r w:rsidRPr="00777D51">
        <w:t xml:space="preserve"> In accordance with KCC 12.16.010.J, “equal employment opportunity efforts” shall mean </w:t>
      </w:r>
      <w:r w:rsidRPr="00777D51">
        <w:rPr>
          <w:rStyle w:val="st2"/>
          <w:rFonts w:cs="Arial"/>
        </w:rPr>
        <w:t>active efforts to ensure equal opportunity in employment that is free from all forms of discrimination.</w:t>
      </w:r>
      <w:r w:rsidRPr="00777D51">
        <w:t xml:space="preserve"> </w:t>
      </w:r>
    </w:p>
    <w:p w14:paraId="10A8A89A" w14:textId="77777777" w:rsidR="001444E8" w:rsidRDefault="001444E8" w:rsidP="002F1696">
      <w:pPr>
        <w:pStyle w:val="ITBLevel3paragraph"/>
        <w:spacing w:line="276" w:lineRule="auto"/>
      </w:pPr>
      <w:r w:rsidRPr="00777D51">
        <w:t>Ref:  KCC 12.16.020.</w:t>
      </w:r>
    </w:p>
    <w:p w14:paraId="48984C0E" w14:textId="1A9C2CA0" w:rsidR="004A7129" w:rsidRPr="00237B72" w:rsidRDefault="004A7129" w:rsidP="00237B72">
      <w:pPr>
        <w:pStyle w:val="ITBLevel3"/>
        <w:spacing w:line="276" w:lineRule="auto"/>
        <w:rPr>
          <w:color w:val="FF0000"/>
        </w:rPr>
      </w:pPr>
      <w:r>
        <w:t xml:space="preserve">Equal </w:t>
      </w:r>
      <w:r w:rsidRPr="004A7129">
        <w:t xml:space="preserve">Benefits to Employees with Domestic Partners </w:t>
      </w:r>
      <w:r w:rsidRPr="00237B72">
        <w:rPr>
          <w:color w:val="FF0000"/>
        </w:rPr>
        <w:t xml:space="preserve">(remove when contract is based on a waiver or if it is federal grant funded) </w:t>
      </w:r>
    </w:p>
    <w:p w14:paraId="15AA7F58" w14:textId="7468A5B4" w:rsidR="004A7129" w:rsidRPr="004A7129" w:rsidRDefault="004A7129" w:rsidP="00237B72">
      <w:pPr>
        <w:pStyle w:val="ITBLevel3"/>
        <w:numPr>
          <w:ilvl w:val="0"/>
          <w:numId w:val="0"/>
        </w:numPr>
        <w:ind w:left="1267"/>
      </w:pPr>
      <w:r w:rsidRPr="004A7129">
        <w:t xml:space="preserve">In accordance with King County Ordinance 14823, as a condition of award of a contract valued at $25,000 or more, the Contractor agrees that it shall not discriminate in the provision of employee benefits between employees with spouses and employees with domestic partners during the performance of this Contract. Absent authorization for delayed or alternative compliance, failure to comply with this provision shall be considered a material breach of this Contract and may subject the Contractor to administrative sanctions and remedies for breach. </w:t>
      </w:r>
    </w:p>
    <w:p w14:paraId="64C8EABC" w14:textId="372C50E2" w:rsidR="004A7129" w:rsidRPr="004A7129" w:rsidRDefault="004A7129" w:rsidP="00237B72">
      <w:pPr>
        <w:pStyle w:val="ITBLevel3"/>
        <w:numPr>
          <w:ilvl w:val="0"/>
          <w:numId w:val="0"/>
        </w:numPr>
        <w:ind w:left="1267"/>
      </w:pPr>
      <w:r w:rsidRPr="004A7129">
        <w:t>When the contract is valued at $25,000 or more, by signing the Contract/Bid Submittal the Contractor is indicating compliance with this requirement or with the terms of an authorization for delayed or alternative compliance.</w:t>
      </w:r>
    </w:p>
    <w:p w14:paraId="7DFD8C69" w14:textId="7633E576" w:rsidR="001444E8" w:rsidRPr="00D71AD9" w:rsidRDefault="001444E8" w:rsidP="002F1696">
      <w:pPr>
        <w:pStyle w:val="ITBLevel3"/>
        <w:spacing w:line="276" w:lineRule="auto"/>
      </w:pPr>
      <w:r w:rsidRPr="00D71AD9">
        <w:t xml:space="preserve">Nondiscrimination in Subcontracting Practices </w:t>
      </w:r>
    </w:p>
    <w:p w14:paraId="0300A0F8" w14:textId="6E45AEAF" w:rsidR="001444E8" w:rsidRDefault="001444E8" w:rsidP="002F1696">
      <w:pPr>
        <w:pStyle w:val="ITBLevel3paragraph"/>
        <w:spacing w:line="276" w:lineRule="auto"/>
        <w:rPr>
          <w:rStyle w:val="st2"/>
          <w:rFonts w:cs="Arial"/>
        </w:rPr>
      </w:pPr>
      <w:r w:rsidRPr="00777D51">
        <w:rPr>
          <w:rStyle w:val="st2"/>
          <w:rFonts w:cs="Arial"/>
        </w:rPr>
        <w:t xml:space="preserve">During the term of this Contract, the Contractor shall not create barriers to open and fair opportunities to participate in County contracts or to obtain or compete for contracts and subcontracts as sources of supplies, equipment, construction and services.  In </w:t>
      </w:r>
      <w:r w:rsidRPr="00777D51">
        <w:rPr>
          <w:rStyle w:val="st2"/>
          <w:rFonts w:cs="Arial"/>
        </w:rPr>
        <w:lastRenderedPageBreak/>
        <w:t>considering offers from and doing business with subcontractors and suppliers, the Contractor shall not discriminate against any person because of their sex, race, color, marital status, national origin, religious affiliation, disability, sexual orientation, gender identity or expression or age except by minimum age and retirement provisions, unless based upon a bona fide occupational qualification.</w:t>
      </w:r>
      <w:r w:rsidR="00CF299E" w:rsidRPr="008556D3">
        <w:rPr>
          <w:rStyle w:val="st2"/>
        </w:rPr>
        <w:t xml:space="preserve"> </w:t>
      </w:r>
    </w:p>
    <w:p w14:paraId="4A2BF148" w14:textId="77777777" w:rsidR="001444E8" w:rsidRDefault="001444E8" w:rsidP="002F1696">
      <w:pPr>
        <w:pStyle w:val="ITBLevel3"/>
        <w:spacing w:line="276" w:lineRule="auto"/>
      </w:pPr>
      <w:r w:rsidRPr="00D71AD9">
        <w:t>C</w:t>
      </w:r>
      <w:r w:rsidRPr="00936068">
        <w:rPr>
          <w:rStyle w:val="st2"/>
          <w:rFonts w:cs="Arial"/>
        </w:rPr>
        <w:t>o</w:t>
      </w:r>
      <w:r w:rsidRPr="00D71AD9">
        <w:t>mpliance with Laws and Regulations</w:t>
      </w:r>
    </w:p>
    <w:p w14:paraId="12D430ED" w14:textId="644A034E" w:rsidR="001444E8" w:rsidRDefault="001444E8" w:rsidP="002F1696">
      <w:pPr>
        <w:pStyle w:val="ITBLevel3paragraph"/>
        <w:spacing w:line="276" w:lineRule="auto"/>
        <w:rPr>
          <w:rStyle w:val="st2"/>
          <w:rFonts w:cs="Arial"/>
        </w:rPr>
      </w:pPr>
      <w:r w:rsidRPr="00777D51">
        <w:rPr>
          <w:rStyle w:val="st2"/>
          <w:rFonts w:cs="Arial"/>
        </w:rPr>
        <w:t>The Contractor and all Subcontractors shall comply fully with all applicable federal, state and local laws, ordinances, executive orders and regulations that prohibit discrimination.  These laws include, but are not limit</w:t>
      </w:r>
      <w:r>
        <w:rPr>
          <w:rStyle w:val="st2"/>
          <w:rFonts w:cs="Arial"/>
        </w:rPr>
        <w:t>ed to, c</w:t>
      </w:r>
      <w:r w:rsidRPr="00777D51">
        <w:rPr>
          <w:rStyle w:val="st2"/>
          <w:rFonts w:cs="Arial"/>
        </w:rPr>
        <w:t>hapter 49.60 RCW, Titles VI and VII of the Civil Rights Act of 1964, the American with Disabilities Act, and the Restoration Act of 1987.  KCC chapters 12.16, 12.17 and 12.18 are incorporated herein by reference and the requirements in these code sections shall specifically apply to this Contract.  The Contractor and all Subcontractors shall further comply fully with any equal opportunity requirements set forth in any federal regulations, statutes or rules included or referenced in the contract documents.</w:t>
      </w:r>
    </w:p>
    <w:p w14:paraId="7165AF70" w14:textId="2B9986EE" w:rsidR="009F75D4" w:rsidRPr="001924F3" w:rsidRDefault="009F75D4" w:rsidP="002F1696">
      <w:pPr>
        <w:pStyle w:val="ITBLevel3"/>
        <w:spacing w:line="276" w:lineRule="auto"/>
      </w:pPr>
      <w:bookmarkStart w:id="171" w:name="_Toc149379556"/>
      <w:bookmarkStart w:id="172" w:name="_Toc171844931"/>
      <w:bookmarkStart w:id="173" w:name="_Toc171846105"/>
      <w:bookmarkStart w:id="174" w:name="_Toc299981603"/>
      <w:r w:rsidRPr="001924F3">
        <w:t>Small Contractors and Suppliers Policy</w:t>
      </w:r>
      <w:bookmarkEnd w:id="171"/>
      <w:bookmarkEnd w:id="172"/>
      <w:bookmarkEnd w:id="173"/>
      <w:bookmarkEnd w:id="174"/>
    </w:p>
    <w:p w14:paraId="6508567E" w14:textId="77777777" w:rsidR="009F75D4" w:rsidRPr="001924F3" w:rsidRDefault="009F75D4" w:rsidP="002F1696">
      <w:pPr>
        <w:pStyle w:val="SectionSubpartParaNum"/>
        <w:numPr>
          <w:ilvl w:val="0"/>
          <w:numId w:val="0"/>
        </w:numPr>
        <w:ind w:left="1260"/>
        <w:jc w:val="left"/>
      </w:pPr>
      <w:r w:rsidRPr="001924F3">
        <w:rPr>
          <w:rFonts w:cs="Arial"/>
          <w:b/>
          <w:szCs w:val="24"/>
          <w:u w:val="single"/>
        </w:rPr>
        <w:t>Policy</w:t>
      </w:r>
      <w:r w:rsidRPr="002F1696">
        <w:rPr>
          <w:b/>
        </w:rPr>
        <w:t>.</w:t>
      </w:r>
      <w:r w:rsidRPr="001924F3">
        <w:rPr>
          <w:rFonts w:cs="Arial"/>
          <w:szCs w:val="24"/>
        </w:rPr>
        <w:t xml:space="preserve"> It is King </w:t>
      </w:r>
      <w:r w:rsidRPr="00541F30">
        <w:rPr>
          <w:rFonts w:cs="Arial"/>
          <w:szCs w:val="24"/>
        </w:rPr>
        <w:t>County policy that Small Contractors and Suppliers (SCS) have equitable opportunities to participate in the performance of goods and services contracts issued by King County, and that contractors and subcontractors shall afford equal opportunity in employment while providing supplies and services for and to King County.</w:t>
      </w:r>
    </w:p>
    <w:p w14:paraId="0BEB14E4" w14:textId="3D5F93FC" w:rsidR="009F75D4" w:rsidRPr="002F1696" w:rsidRDefault="009F75D4" w:rsidP="002F1696">
      <w:pPr>
        <w:pStyle w:val="SectionSubpartParaNum"/>
        <w:numPr>
          <w:ilvl w:val="0"/>
          <w:numId w:val="0"/>
        </w:numPr>
        <w:ind w:left="1260"/>
        <w:jc w:val="left"/>
      </w:pPr>
      <w:r w:rsidRPr="009F75D4">
        <w:rPr>
          <w:rFonts w:cs="Arial"/>
          <w:b/>
          <w:szCs w:val="24"/>
          <w:u w:val="single"/>
        </w:rPr>
        <w:t>Inquiries and Information Regarding King County Certified SCS Firms</w:t>
      </w:r>
      <w:r w:rsidRPr="009F75D4">
        <w:rPr>
          <w:rFonts w:cs="Arial"/>
          <w:szCs w:val="24"/>
        </w:rPr>
        <w:t xml:space="preserve">. Direct inquiries on how to apply for SCS </w:t>
      </w:r>
      <w:r w:rsidR="00954005" w:rsidRPr="009F75D4">
        <w:rPr>
          <w:rFonts w:cs="Arial"/>
          <w:szCs w:val="24"/>
        </w:rPr>
        <w:t>certification or</w:t>
      </w:r>
      <w:r w:rsidRPr="009F75D4">
        <w:rPr>
          <w:rFonts w:cs="Arial"/>
          <w:szCs w:val="24"/>
        </w:rPr>
        <w:t xml:space="preserve"> obtain a list of King County Certified Firms to the King County Business Development and Contract Compliance (BDCC) office by telephone at 206-263-9734. Information about becoming a King County Certified SCS Firm, as well as a Directory of King County Certified Firms is available at: </w:t>
      </w:r>
      <w:hyperlink r:id="rId18" w:history="1">
        <w:r w:rsidRPr="00D41959">
          <w:rPr>
            <w:rStyle w:val="Hyperlink"/>
            <w:rFonts w:cs="Arial"/>
            <w:szCs w:val="24"/>
            <w:u w:val="none"/>
          </w:rPr>
          <w:t>http://</w:t>
        </w:r>
        <w:r w:rsidRPr="002C4E36">
          <w:rPr>
            <w:rStyle w:val="Hyperlink"/>
            <w:u w:val="none"/>
          </w:rPr>
          <w:t>www.kin</w:t>
        </w:r>
        <w:bookmarkStart w:id="175" w:name="_Hlt236647604"/>
        <w:r w:rsidRPr="002C4E36">
          <w:rPr>
            <w:rStyle w:val="Hyperlink"/>
            <w:u w:val="none"/>
          </w:rPr>
          <w:t>g</w:t>
        </w:r>
        <w:bookmarkEnd w:id="175"/>
        <w:r w:rsidRPr="002C4E36">
          <w:rPr>
            <w:rStyle w:val="Hyperlink"/>
            <w:u w:val="none"/>
          </w:rPr>
          <w:t>county.gov/bdcc</w:t>
        </w:r>
      </w:hyperlink>
      <w:r w:rsidRPr="00D41959">
        <w:rPr>
          <w:rFonts w:cs="Arial"/>
          <w:szCs w:val="24"/>
        </w:rPr>
        <w:t>.</w:t>
      </w:r>
    </w:p>
    <w:p w14:paraId="548D1EA2" w14:textId="77777777" w:rsidR="009F75D4" w:rsidRPr="001924F3" w:rsidRDefault="009F75D4" w:rsidP="002F1696">
      <w:pPr>
        <w:pStyle w:val="SectionSubpartParaNum"/>
        <w:keepNext/>
        <w:keepLines/>
        <w:numPr>
          <w:ilvl w:val="0"/>
          <w:numId w:val="0"/>
        </w:numPr>
        <w:ind w:left="1267"/>
      </w:pPr>
      <w:r w:rsidRPr="001924F3">
        <w:rPr>
          <w:rFonts w:cs="Arial"/>
          <w:b/>
          <w:szCs w:val="24"/>
          <w:u w:val="single"/>
        </w:rPr>
        <w:t>Definitions</w:t>
      </w:r>
      <w:r w:rsidRPr="002F1696">
        <w:rPr>
          <w:b/>
        </w:rPr>
        <w:t>.</w:t>
      </w:r>
      <w:r w:rsidRPr="001924F3">
        <w:rPr>
          <w:rFonts w:cs="Arial"/>
          <w:szCs w:val="24"/>
        </w:rPr>
        <w:t xml:space="preserve"> The following definitions shall apply throughout this Section. </w:t>
      </w:r>
    </w:p>
    <w:p w14:paraId="44DD0258" w14:textId="77777777" w:rsidR="009F75D4" w:rsidRPr="006D4579" w:rsidRDefault="009F75D4" w:rsidP="002F1696">
      <w:pPr>
        <w:pStyle w:val="ITBLevel4"/>
        <w:spacing w:line="276" w:lineRule="auto"/>
      </w:pPr>
      <w:r w:rsidRPr="006D4579">
        <w:t>“Administrator”</w:t>
      </w:r>
      <w:r w:rsidRPr="002F1696">
        <w:rPr>
          <w:b/>
        </w:rPr>
        <w:t xml:space="preserve"> </w:t>
      </w:r>
      <w:r w:rsidRPr="006D4579">
        <w:t>means the Director of Finance.</w:t>
      </w:r>
    </w:p>
    <w:p w14:paraId="6DAFCD79" w14:textId="333C23C4" w:rsidR="009F75D4" w:rsidRPr="006D4579" w:rsidRDefault="009F75D4" w:rsidP="002F1696">
      <w:pPr>
        <w:pStyle w:val="ITBLevel4"/>
        <w:spacing w:line="276" w:lineRule="auto"/>
      </w:pPr>
      <w:r w:rsidRPr="006D4579">
        <w:t xml:space="preserve">"Certified SCS Firm” means a business that has applied for participation in King County's Contracting Opportunities </w:t>
      </w:r>
      <w:r w:rsidR="00240824" w:rsidRPr="006D4579">
        <w:t>Program and</w:t>
      </w:r>
      <w:r w:rsidRPr="006D4579">
        <w:t xml:space="preserve"> has been certified as an SCS by the King County BDCC office.  </w:t>
      </w:r>
    </w:p>
    <w:p w14:paraId="0C6A7D31" w14:textId="27374759" w:rsidR="009F75D4" w:rsidRPr="006D4579" w:rsidRDefault="009F75D4" w:rsidP="002F1696">
      <w:pPr>
        <w:pStyle w:val="ITBLevel4"/>
        <w:spacing w:line="276" w:lineRule="auto"/>
      </w:pPr>
      <w:r w:rsidRPr="006D4579">
        <w:t xml:space="preserve">“Small Contractor or Supplier” or “(SCS)” means that a business and the person or persons who own and control it are in a financial condition, which puts the business at a substantial disadvantage in attempting to compete for public contracts. The relevant financial condition for eligibility under the Contracting Opportunities Program is based on a dollar ceiling for standard business classifications that is set at fifty percent (50%) of the Federal Small Business Administration (SBA) small </w:t>
      </w:r>
      <w:r w:rsidRPr="006D4579">
        <w:lastRenderedPageBreak/>
        <w:t>business size standards using the North American Industrial Classification System (NAICS), and an Owners' Personal Net Worth less than $750</w:t>
      </w:r>
      <w:r w:rsidR="00A23D3B">
        <w:t>,000</w:t>
      </w:r>
      <w:r w:rsidRPr="006D4579">
        <w:t>.</w:t>
      </w:r>
    </w:p>
    <w:p w14:paraId="6C51795F" w14:textId="7EC010CA" w:rsidR="001444E8" w:rsidRPr="001D4015" w:rsidRDefault="001444E8" w:rsidP="002F1696">
      <w:pPr>
        <w:pStyle w:val="ITBLevel3"/>
        <w:spacing w:line="276" w:lineRule="auto"/>
      </w:pPr>
      <w:r w:rsidRPr="001D4015">
        <w:t>Compliance with Section 504 of the Rehabilitation Act of 1973, as amended (Section 504) and the American with Disabilities Act of 1990 as amended (ADA</w:t>
      </w:r>
      <w:r w:rsidR="004866E4">
        <w:t>)</w:t>
      </w:r>
    </w:p>
    <w:p w14:paraId="0CAA10AD" w14:textId="77777777" w:rsidR="001444E8" w:rsidRPr="00777D51" w:rsidRDefault="001444E8" w:rsidP="002F1696">
      <w:pPr>
        <w:pStyle w:val="ITBLevel3paragraph"/>
        <w:spacing w:line="276" w:lineRule="auto"/>
      </w:pPr>
      <w:r w:rsidRPr="00777D51">
        <w:t xml:space="preserve">Pursuant to Title II of the ADA, and Section 504, King County must not discriminate against people with disabilities in providing services, programs or activities even if those services, programs or activities are carried out by contractors.  The Contractor agrees that it shall provide all programs, services, and activities to County employees or members of the public under this Contract in the same manner as King county is obligated to under Title II of the ADA, and Section 504 and shall not deny participation of the benefits of such services, programs, or activities to people with disabilities on the basis of such disability.  Failure to comply with this </w:t>
      </w:r>
      <w:r w:rsidRPr="002F1696">
        <w:rPr>
          <w:color w:val="FF0000"/>
        </w:rPr>
        <w:t xml:space="preserve">Section 7.1.H </w:t>
      </w:r>
      <w:r w:rsidRPr="00777D51">
        <w:t xml:space="preserve">shall be a material breach of, and grounds for the immediate termination of, this Contract. </w:t>
      </w:r>
    </w:p>
    <w:p w14:paraId="734E6455" w14:textId="77777777" w:rsidR="001444E8" w:rsidRDefault="001444E8" w:rsidP="002F1696">
      <w:pPr>
        <w:pStyle w:val="ITBLevel3paragraph"/>
        <w:spacing w:line="276" w:lineRule="auto"/>
      </w:pPr>
      <w:r w:rsidRPr="00777D51">
        <w:t>The Contractor agrees to provide to persons with disabilities access to programs, activities and services provided under the Contract, as required by the disability access laws as defined by KCC 12.16.</w:t>
      </w:r>
    </w:p>
    <w:p w14:paraId="216C0685" w14:textId="77777777" w:rsidR="001444E8" w:rsidRDefault="001444E8" w:rsidP="002F1696">
      <w:pPr>
        <w:pStyle w:val="ITBLevel3paragraph"/>
        <w:spacing w:line="276" w:lineRule="auto"/>
      </w:pPr>
      <w:r w:rsidRPr="00777D51">
        <w:t>The Contractor shall not discriminate against persons with disabilities in providing the Work.  In any subcontracts for the programs, activities and services under their Contract, the Contractor shall include the requirement that the Subcontractor provide to persons with disabilities access to programs, activities and services provided under the Contract, as required by the disability access laws as defined by KCC 12.16; that the Subcontractor shall not discriminate against persons with disabilities in providing the Work under the Contract; and that the Subcontractor shall provide that the County is a third party beneficiary to that required provision.</w:t>
      </w:r>
    </w:p>
    <w:p w14:paraId="505C68BD" w14:textId="77777777" w:rsidR="00D41959" w:rsidRPr="00D41959" w:rsidRDefault="00D41959" w:rsidP="002F1696">
      <w:pPr>
        <w:pStyle w:val="ITBLevel3"/>
        <w:spacing w:line="276" w:lineRule="auto"/>
      </w:pPr>
      <w:r w:rsidRPr="00D41959">
        <w:t>Diversity Compliance Management System (DCMS) Reports</w:t>
      </w:r>
    </w:p>
    <w:p w14:paraId="042AFCE5" w14:textId="77777777" w:rsidR="00D41959" w:rsidRPr="002F1696" w:rsidRDefault="00D41959" w:rsidP="00D41959">
      <w:pPr>
        <w:pStyle w:val="ITBLevel3paragraph"/>
      </w:pPr>
      <w:r w:rsidRPr="00D41959">
        <w:t xml:space="preserve">The Contractor shall report monthly in the DCMS website located at </w:t>
      </w:r>
      <w:hyperlink r:id="rId19" w:history="1">
        <w:r w:rsidRPr="002C4E36">
          <w:rPr>
            <w:rStyle w:val="Hyperlink"/>
            <w:u w:val="none"/>
          </w:rPr>
          <w:t>https://kingcounty.diversitycompliance.com</w:t>
        </w:r>
      </w:hyperlink>
      <w:r w:rsidRPr="00D41959">
        <w:t>. Telephone 206-263-9745 for assistance. Such information shall be submitted prior to the County processing and paying any invoice. Reporting requirements include:</w:t>
      </w:r>
    </w:p>
    <w:p w14:paraId="003495B1" w14:textId="77777777" w:rsidR="00D41959" w:rsidRPr="00D41959" w:rsidRDefault="00D41959" w:rsidP="00D41959">
      <w:pPr>
        <w:pStyle w:val="ITBLevel4"/>
        <w:rPr>
          <w:rFonts w:eastAsiaTheme="minorEastAsia"/>
        </w:rPr>
      </w:pPr>
      <w:r w:rsidRPr="00D41959">
        <w:rPr>
          <w:rFonts w:eastAsiaTheme="minorEastAsia"/>
        </w:rPr>
        <w:t>Payment Reports for Subcontractors and Suppliers.  The Contractor must submit Payment Reports for all subcontractors and suppliers electronically using the DCMS.</w:t>
      </w:r>
    </w:p>
    <w:p w14:paraId="7C5F5920" w14:textId="77777777" w:rsidR="00D41959" w:rsidRPr="00D41959" w:rsidRDefault="00D41959" w:rsidP="00D41959">
      <w:pPr>
        <w:pStyle w:val="ITBLevel5"/>
      </w:pPr>
      <w:r w:rsidRPr="00D41959">
        <w:t>Once work has commenced, the Contractor shall submit a Payment Report for subcontractors and suppliers detailing amounts paid to each subcontractors and supplier for the previous invoice not later than the 15th day of the month.</w:t>
      </w:r>
    </w:p>
    <w:p w14:paraId="70EB18CF" w14:textId="77777777" w:rsidR="00D41959" w:rsidRPr="00D41959" w:rsidRDefault="00D41959" w:rsidP="00D41959">
      <w:pPr>
        <w:pStyle w:val="ITBLevel5"/>
      </w:pPr>
      <w:r w:rsidRPr="00D41959">
        <w:t xml:space="preserve">The Contractor shall notify and instruct all subcontractors and suppliers performing Work to date, to sign into the DCMS and verify payments received for each reporting period. </w:t>
      </w:r>
    </w:p>
    <w:p w14:paraId="0623B2EA" w14:textId="20E87C69" w:rsidR="00D41959" w:rsidRPr="00D41959" w:rsidRDefault="00D41959" w:rsidP="00D41959">
      <w:pPr>
        <w:pStyle w:val="ITBLevel4"/>
        <w:rPr>
          <w:rFonts w:eastAsiaTheme="minorEastAsia"/>
        </w:rPr>
      </w:pPr>
      <w:r w:rsidRPr="00D41959">
        <w:rPr>
          <w:rFonts w:eastAsiaTheme="minorEastAsia"/>
        </w:rPr>
        <w:t xml:space="preserve">Upon completion of all Work and as a condition precedent to final payment, the Contractor shall complete the last Payment Report and identify this document as “final” and submit this document into the DCMS. The final Payment Report must list </w:t>
      </w:r>
      <w:r w:rsidRPr="00D41959">
        <w:rPr>
          <w:rFonts w:eastAsiaTheme="minorEastAsia"/>
        </w:rPr>
        <w:lastRenderedPageBreak/>
        <w:t xml:space="preserve">the name </w:t>
      </w:r>
      <w:r w:rsidR="00445026" w:rsidRPr="00D41959">
        <w:rPr>
          <w:rFonts w:eastAsiaTheme="minorEastAsia"/>
        </w:rPr>
        <w:t>of,</w:t>
      </w:r>
      <w:r w:rsidRPr="00D41959">
        <w:rPr>
          <w:rFonts w:eastAsiaTheme="minorEastAsia"/>
        </w:rPr>
        <w:t xml:space="preserve"> and dollar amount paid to each subcontractors and supplier used by the Contractor.  Failure to submit the final Payment Report may result in withholding of payments or the final payment.</w:t>
      </w:r>
    </w:p>
    <w:p w14:paraId="22937C46" w14:textId="77777777" w:rsidR="00D41959" w:rsidRPr="00D41959" w:rsidRDefault="00D41959" w:rsidP="00D41959">
      <w:pPr>
        <w:pStyle w:val="ITBLevel4"/>
        <w:rPr>
          <w:rFonts w:eastAsiaTheme="minorEastAsia"/>
          <w:szCs w:val="24"/>
        </w:rPr>
      </w:pPr>
      <w:r w:rsidRPr="00D41959">
        <w:rPr>
          <w:rFonts w:eastAsiaTheme="minorEastAsia"/>
          <w:szCs w:val="24"/>
        </w:rPr>
        <w:t xml:space="preserve">Add Subcontractors and Suppliers. The Contractor shall add all firms used on the Project electronically using the DCMS. </w:t>
      </w:r>
    </w:p>
    <w:p w14:paraId="49280660" w14:textId="0F1344ED" w:rsidR="004866E4" w:rsidRPr="00D41959" w:rsidRDefault="00D41959" w:rsidP="00D41959">
      <w:pPr>
        <w:pStyle w:val="ITBLevel4"/>
        <w:rPr>
          <w:szCs w:val="24"/>
        </w:rPr>
      </w:pPr>
      <w:r w:rsidRPr="00D41959">
        <w:rPr>
          <w:rFonts w:cs="Times New Roman"/>
          <w:szCs w:val="24"/>
        </w:rPr>
        <w:t>The Contractor must submit other information as requested by the County to verify firms working on the Project and compliance with requirements for the use of certified firms.  The County may add, delete, or change the information required by the Contractor, as necessary.</w:t>
      </w:r>
    </w:p>
    <w:p w14:paraId="1F897355" w14:textId="0D46529D" w:rsidR="001444E8" w:rsidRPr="001D4015" w:rsidRDefault="001444E8" w:rsidP="00B90238">
      <w:pPr>
        <w:pStyle w:val="ITBLevel3"/>
        <w:spacing w:line="276" w:lineRule="auto"/>
      </w:pPr>
      <w:r w:rsidRPr="001D4015">
        <w:t>Sanctions for Violations</w:t>
      </w:r>
    </w:p>
    <w:p w14:paraId="771A5147" w14:textId="0E85B241" w:rsidR="001444E8" w:rsidRDefault="001444E8" w:rsidP="00B610E4">
      <w:pPr>
        <w:pStyle w:val="ITBLevel3paragraph"/>
        <w:spacing w:line="276" w:lineRule="auto"/>
      </w:pPr>
      <w:r w:rsidRPr="00777D51">
        <w:t xml:space="preserve">Any violation of the mandatory requirements of the provisions of this Section shall be a material breach of Contract, for which the Contractor may be subject to damages, withholding payment and any other sanctions provided for by </w:t>
      </w:r>
      <w:r w:rsidR="00B24ADD">
        <w:t>Contract and by applicable law</w:t>
      </w:r>
      <w:r w:rsidR="00F2296F">
        <w:t>.</w:t>
      </w:r>
    </w:p>
    <w:p w14:paraId="47AD02FC" w14:textId="77777777" w:rsidR="00F2296F" w:rsidRDefault="00F2296F" w:rsidP="00B610E4">
      <w:pPr>
        <w:pStyle w:val="ITBLevel2"/>
        <w:spacing w:line="276" w:lineRule="auto"/>
      </w:pPr>
      <w:bookmarkStart w:id="176" w:name="_Toc43823578"/>
      <w:r>
        <w:t>Requirements of King County Living Wage Ordinance</w:t>
      </w:r>
      <w:bookmarkEnd w:id="176"/>
      <w:r>
        <w:t xml:space="preserve"> </w:t>
      </w:r>
    </w:p>
    <w:p w14:paraId="5358507E" w14:textId="100F3B8B" w:rsidR="005D5618" w:rsidRDefault="00F2296F" w:rsidP="00B610E4">
      <w:pPr>
        <w:pStyle w:val="ITBLevel3paragraph"/>
        <w:spacing w:line="276" w:lineRule="auto"/>
        <w:ind w:left="720"/>
      </w:pPr>
      <w:r>
        <w:t xml:space="preserve">In accordance with King County Ordinance 17909, as a condition of award for contracts for services with an initial or amended value of $100,000 or more, the Contractor agrees that it shall pay and require all Subcontractors to pay a living wage as described in the ordinance, to employees for each hour the employee performs a Measurable Amount of Work on this Contract.  </w:t>
      </w:r>
    </w:p>
    <w:p w14:paraId="3D016F6D" w14:textId="77777777" w:rsidR="00C82A51" w:rsidRDefault="00F2296F" w:rsidP="00C82A51">
      <w:pPr>
        <w:pStyle w:val="ITBLevel3paragraph"/>
        <w:spacing w:line="276" w:lineRule="auto"/>
        <w:ind w:left="720"/>
      </w:pPr>
      <w:r>
        <w:t xml:space="preserve">The requirements of the ordinance, including payment schedules, are detailed at </w:t>
      </w:r>
      <w:hyperlink r:id="rId20" w:history="1">
        <w:r w:rsidR="00C82A51">
          <w:rPr>
            <w:rStyle w:val="Hyperlink"/>
            <w:u w:val="none"/>
          </w:rPr>
          <w:t>https://www.kingcounty.gov/about/policies/rules/contracting/con721pr.aspx</w:t>
        </w:r>
      </w:hyperlink>
      <w:r w:rsidR="00C82A51" w:rsidRPr="00D41959">
        <w:t>..</w:t>
      </w:r>
      <w:r w:rsidR="00C82A51">
        <w:t xml:space="preserve"> </w:t>
      </w:r>
    </w:p>
    <w:p w14:paraId="7F4432A9" w14:textId="37DB536B" w:rsidR="00F2296F" w:rsidRDefault="00F2296F" w:rsidP="00B610E4">
      <w:pPr>
        <w:pStyle w:val="ITBLevel3paragraph"/>
        <w:spacing w:line="276" w:lineRule="auto"/>
        <w:ind w:left="720"/>
      </w:pPr>
      <w:r>
        <w:t xml:space="preserve">Violations of this requirement may result in disqualification of the Contractor from bidding on or being awarded a County contract for up to two years; contractual remedies including, but not limited to, liquidated damages and/or termination of the Contract; remedial action as set forth in public rule; and other civil remedies and sanctions allowed by </w:t>
      </w:r>
      <w:r w:rsidR="00EE2FD2">
        <w:t>l</w:t>
      </w:r>
      <w:r w:rsidR="005D5618">
        <w:t>aw.</w:t>
      </w:r>
    </w:p>
    <w:p w14:paraId="765875F3" w14:textId="77777777" w:rsidR="001444E8" w:rsidRDefault="00724C58" w:rsidP="00B90238">
      <w:pPr>
        <w:pStyle w:val="ITBLevel1"/>
        <w:spacing w:line="276" w:lineRule="auto"/>
      </w:pPr>
      <w:bookmarkStart w:id="177" w:name="_Toc306881269"/>
      <w:bookmarkStart w:id="178" w:name="_Toc43823579"/>
      <w:r w:rsidRPr="006E5CC7">
        <w:lastRenderedPageBreak/>
        <w:t>CLAIMS AND APPEALS; DISPUTE RESOLUTION</w:t>
      </w:r>
      <w:bookmarkEnd w:id="177"/>
      <w:bookmarkEnd w:id="178"/>
    </w:p>
    <w:p w14:paraId="3AB1F585" w14:textId="77777777" w:rsidR="001444E8" w:rsidRDefault="001444E8" w:rsidP="00B610E4">
      <w:pPr>
        <w:pStyle w:val="ITBLevel2"/>
        <w:spacing w:line="276" w:lineRule="auto"/>
      </w:pPr>
      <w:bookmarkStart w:id="179" w:name="_Toc306881270"/>
      <w:bookmarkStart w:id="180" w:name="_Toc43823580"/>
      <w:r w:rsidRPr="00777D51">
        <w:t>Claims and Appeals</w:t>
      </w:r>
      <w:bookmarkEnd w:id="179"/>
      <w:bookmarkEnd w:id="180"/>
    </w:p>
    <w:p w14:paraId="5824CE19" w14:textId="77777777" w:rsidR="001444E8" w:rsidRPr="00777D51" w:rsidRDefault="001444E8" w:rsidP="00B610E4">
      <w:pPr>
        <w:pStyle w:val="ITBLevel2paragraph"/>
        <w:spacing w:line="276" w:lineRule="auto"/>
      </w:pPr>
      <w:r w:rsidRPr="00777D51">
        <w:t>The Contractor shall address claims for additional time or compensation under the Contract in writing to the Buyer and Project Manager within ten (10) Days of the date in which the Contractor knows or should know of the basis for the claim. Claims shall be accompanied by supporting documentation and citation to applicable provisions in the Contract documents. The County reserves the right to request additional documentation necessary to adequately review the claim.  No claim by the Contractor shall be allowed if asserted after final payment under this Contract. The Buyer and Project Manager shall ordinarily respond to the Contractor in writing with a decision issued jointly, but absent such written response, the claim shall be deemed denied upon the tenth (10th) Day following receipt by the Buyer and Project Manager of the claim, or requested additional documentation, whichever is later.</w:t>
      </w:r>
    </w:p>
    <w:p w14:paraId="17038CAC" w14:textId="0D4643C2" w:rsidR="001444E8" w:rsidRDefault="001444E8" w:rsidP="00B610E4">
      <w:pPr>
        <w:pStyle w:val="ITBLevel2paragraph"/>
        <w:spacing w:line="276" w:lineRule="auto"/>
      </w:pPr>
      <w:r w:rsidRPr="00777D51">
        <w:t xml:space="preserve">In the event the Contractor disagrees with the determination of the </w:t>
      </w:r>
      <w:r w:rsidRPr="00C82A51">
        <w:t>Buyer</w:t>
      </w:r>
      <w:r w:rsidRPr="00777D51">
        <w:t xml:space="preserve"> and Project Manager, the Contractor shall, within five (5) Days of the date of such determination, appeal the determination in writing to the Procurement and </w:t>
      </w:r>
      <w:r w:rsidR="00CF299E">
        <w:t>Payables</w:t>
      </w:r>
      <w:r w:rsidRPr="00777D51">
        <w:t xml:space="preserve"> Section Manager. Such written notice of appeal shall include all information necessary to substantiate the appeal. The Procurement and </w:t>
      </w:r>
      <w:r w:rsidR="00CF299E">
        <w:t>Payables</w:t>
      </w:r>
      <w:r w:rsidRPr="00777D51">
        <w:t xml:space="preserve"> Section Manager shall review the appeal and make a determination in writing, which shall be final. Appeal to the Procurement and </w:t>
      </w:r>
      <w:r w:rsidR="00CF299E">
        <w:t>Payables</w:t>
      </w:r>
      <w:r w:rsidRPr="00777D51">
        <w:t xml:space="preserve"> Section Manager on claims for additional time or compensation shall be a condition precedent to litigation.</w:t>
      </w:r>
    </w:p>
    <w:p w14:paraId="7E38520F" w14:textId="77777777" w:rsidR="001444E8" w:rsidRDefault="001444E8" w:rsidP="00B610E4">
      <w:pPr>
        <w:pStyle w:val="ITBLevel2paragraph"/>
        <w:spacing w:line="276" w:lineRule="auto"/>
      </w:pPr>
      <w:r w:rsidRPr="00777D51">
        <w:t xml:space="preserve">At all times, the Contractor shall proceed diligently with the performance of the Contract and in accordance with the direction of the Buyer or Project Manager. Failure to comply precisely with the time deadlines under this </w:t>
      </w:r>
      <w:r w:rsidRPr="00B610E4">
        <w:rPr>
          <w:color w:val="FF0000"/>
        </w:rPr>
        <w:t xml:space="preserve">Section 8.1 </w:t>
      </w:r>
      <w:r w:rsidRPr="00777D51">
        <w:t>as to any claim and appeal shall operate as a waiver and release of that claim and appeal and an acknowledgment of prejudice to the County.</w:t>
      </w:r>
    </w:p>
    <w:p w14:paraId="51B116C3" w14:textId="77777777" w:rsidR="001444E8" w:rsidRDefault="001444E8" w:rsidP="00B610E4">
      <w:pPr>
        <w:pStyle w:val="ITBLevel2"/>
        <w:spacing w:line="276" w:lineRule="auto"/>
      </w:pPr>
      <w:bookmarkStart w:id="181" w:name="_Toc306881271"/>
      <w:bookmarkStart w:id="182" w:name="_Toc43823581"/>
      <w:r w:rsidRPr="00777D51">
        <w:t>Mediation and Arbitration</w:t>
      </w:r>
      <w:bookmarkEnd w:id="181"/>
      <w:bookmarkEnd w:id="182"/>
    </w:p>
    <w:p w14:paraId="11C326DC" w14:textId="38D588DC" w:rsidR="001444E8" w:rsidRDefault="001444E8" w:rsidP="00B610E4">
      <w:pPr>
        <w:pStyle w:val="ITBLevel2paragraph"/>
        <w:spacing w:line="276" w:lineRule="auto"/>
      </w:pPr>
      <w:r w:rsidRPr="00777D51">
        <w:t xml:space="preserve">If a dispute arises out of or relates to this Contract, or the breach thereof, including any Contractor claim, that is not resolved through the required claims and appeal process set forth in </w:t>
      </w:r>
      <w:r w:rsidRPr="00B610E4">
        <w:rPr>
          <w:color w:val="FF0000"/>
        </w:rPr>
        <w:t>Section 8.1</w:t>
      </w:r>
      <w:r w:rsidRPr="00777D51">
        <w:t>, the parties may, upon mutual agreement, endeavor to settle the dispute in an amicable manner by mediation or other agreed form of alternative dispute resolution process prior to commencing litigation.</w:t>
      </w:r>
      <w:r w:rsidR="00804C6D">
        <w:t xml:space="preserve"> Pending resolution of the dispute, Contractor shall continue to perform and provide the Services according to County instruction</w:t>
      </w:r>
      <w:r w:rsidR="0033133D">
        <w:t>s so long as the County continues to make payment</w:t>
      </w:r>
      <w:r w:rsidR="00C26D65">
        <w:t xml:space="preserve"> for accepted work</w:t>
      </w:r>
      <w:r w:rsidR="00181C02">
        <w:t>.</w:t>
      </w:r>
      <w:r w:rsidR="0033133D">
        <w:t xml:space="preserve"> </w:t>
      </w:r>
    </w:p>
    <w:p w14:paraId="06B68E9B" w14:textId="77777777" w:rsidR="001444E8" w:rsidRPr="00777D51" w:rsidRDefault="001444E8" w:rsidP="00B610E4">
      <w:pPr>
        <w:pStyle w:val="ITBLevel2"/>
        <w:spacing w:line="276" w:lineRule="auto"/>
      </w:pPr>
      <w:bookmarkStart w:id="183" w:name="_Toc306881272"/>
      <w:bookmarkStart w:id="184" w:name="_Toc43823582"/>
      <w:r w:rsidRPr="00777D51">
        <w:t>Applicable Law and Forum</w:t>
      </w:r>
      <w:bookmarkEnd w:id="183"/>
      <w:bookmarkEnd w:id="184"/>
    </w:p>
    <w:p w14:paraId="24898B21" w14:textId="356D4426" w:rsidR="001444E8" w:rsidRDefault="001444E8" w:rsidP="00B610E4">
      <w:pPr>
        <w:pStyle w:val="ITBLevel2paragraph"/>
        <w:spacing w:line="276" w:lineRule="auto"/>
      </w:pPr>
      <w:r w:rsidRPr="00777D51">
        <w:t>This Contract shall be governed by and construed according to the laws of the State of Washington.  Any claim or suit between the parties arising out of this Contract may only be filed and prosecuted in King County Superior Court or U.S. District for the Western District of Washington, in Seattle.</w:t>
      </w:r>
    </w:p>
    <w:p w14:paraId="4BAB3B04" w14:textId="77777777" w:rsidR="001444E8" w:rsidRDefault="00724C58" w:rsidP="00B90238">
      <w:pPr>
        <w:pStyle w:val="ITBLevel1"/>
        <w:spacing w:line="276" w:lineRule="auto"/>
      </w:pPr>
      <w:bookmarkStart w:id="185" w:name="_Toc306881273"/>
      <w:bookmarkStart w:id="186" w:name="_Toc43823583"/>
      <w:r w:rsidRPr="00777D51">
        <w:lastRenderedPageBreak/>
        <w:t>TERMINATION</w:t>
      </w:r>
      <w:bookmarkEnd w:id="185"/>
      <w:bookmarkEnd w:id="186"/>
    </w:p>
    <w:p w14:paraId="0303F3FB" w14:textId="77777777" w:rsidR="001444E8" w:rsidRDefault="001444E8" w:rsidP="00B610E4">
      <w:pPr>
        <w:pStyle w:val="ITBLevel2"/>
        <w:spacing w:line="276" w:lineRule="auto"/>
      </w:pPr>
      <w:bookmarkStart w:id="187" w:name="_Toc306881274"/>
      <w:bookmarkStart w:id="188" w:name="_Toc43823584"/>
      <w:r w:rsidRPr="00777D51">
        <w:t>Termination for Convenience/Default/Non-Appropriation</w:t>
      </w:r>
      <w:bookmarkEnd w:id="187"/>
      <w:bookmarkEnd w:id="188"/>
    </w:p>
    <w:p w14:paraId="49B38A66" w14:textId="77777777" w:rsidR="001444E8" w:rsidRPr="00777D51" w:rsidRDefault="001444E8" w:rsidP="00B610E4">
      <w:pPr>
        <w:pStyle w:val="ITBLevel3"/>
        <w:spacing w:line="276" w:lineRule="auto"/>
      </w:pPr>
      <w:r w:rsidRPr="00103BBF">
        <w:t>Termination for Convenience</w:t>
      </w:r>
    </w:p>
    <w:p w14:paraId="07D136F7" w14:textId="77777777" w:rsidR="001444E8" w:rsidRDefault="001444E8" w:rsidP="00B610E4">
      <w:pPr>
        <w:pStyle w:val="ITBLevel3paragraph"/>
        <w:spacing w:line="276" w:lineRule="auto"/>
      </w:pPr>
      <w:r w:rsidRPr="00777D51">
        <w:t xml:space="preserve">This Contract may be terminated by the County without cause, in whole or in part, upon providing the Contractor ten (10) Days' advance written notice of the termination.  If the Contract is terminated pursuant to this </w:t>
      </w:r>
      <w:r w:rsidRPr="00B610E4">
        <w:rPr>
          <w:color w:val="FF0000"/>
        </w:rPr>
        <w:t>Section 9.1.A</w:t>
      </w:r>
      <w:r w:rsidRPr="00777D51">
        <w:t>, the County will be liable only for payment in accordance with the terms of this Contract for Work performed and Accepted prior to the effective date of termination.</w:t>
      </w:r>
    </w:p>
    <w:p w14:paraId="003645ED" w14:textId="77777777" w:rsidR="001444E8" w:rsidRPr="00103BBF" w:rsidRDefault="001444E8" w:rsidP="00B610E4">
      <w:pPr>
        <w:pStyle w:val="ITBLevel3"/>
        <w:spacing w:line="276" w:lineRule="auto"/>
      </w:pPr>
      <w:r w:rsidRPr="00103BBF">
        <w:t>Termination for Default</w:t>
      </w:r>
    </w:p>
    <w:p w14:paraId="3D253E4F" w14:textId="77777777" w:rsidR="001444E8" w:rsidRPr="00777D51" w:rsidRDefault="001444E8" w:rsidP="00B610E4">
      <w:pPr>
        <w:pStyle w:val="ITBLevel3paragraph"/>
        <w:spacing w:line="276" w:lineRule="auto"/>
      </w:pPr>
      <w:r w:rsidRPr="00777D51">
        <w:t>If the Contrac</w:t>
      </w:r>
      <w:r>
        <w:t xml:space="preserve">tor does not perform the Work, </w:t>
      </w:r>
      <w:r w:rsidRPr="00777D51">
        <w:t>or the Contractor fails to perform in the manner called for in the Contract, or if the Contractor fails to comply with any material provisions of the Contract, the County may terminate this Contract, in whole or in part, for default as follows:</w:t>
      </w:r>
    </w:p>
    <w:p w14:paraId="58D432CB" w14:textId="081E7DF4" w:rsidR="001444E8" w:rsidRPr="00777D51" w:rsidRDefault="001444E8" w:rsidP="00B610E4">
      <w:pPr>
        <w:pStyle w:val="ITBLevel4"/>
        <w:spacing w:line="276" w:lineRule="auto"/>
      </w:pPr>
      <w:r w:rsidRPr="00777D51">
        <w:t xml:space="preserve">A “notice to cure” shall be served on the Contractor by certified or registered first class mail in accordance with </w:t>
      </w:r>
      <w:r w:rsidRPr="00B610E4">
        <w:rPr>
          <w:color w:val="FF0000"/>
        </w:rPr>
        <w:t>Section 2.</w:t>
      </w:r>
      <w:r w:rsidRPr="00385488">
        <w:rPr>
          <w:color w:val="FF0000"/>
        </w:rPr>
        <w:t>1</w:t>
      </w:r>
      <w:r w:rsidR="008228CD">
        <w:rPr>
          <w:color w:val="FF0000"/>
        </w:rPr>
        <w:t>5</w:t>
      </w:r>
      <w:r w:rsidRPr="00777D51">
        <w:t>.  The Contractor shall have ten (10) Days from the date of</w:t>
      </w:r>
      <w:r>
        <w:t xml:space="preserve"> receipt to cure the default or, at the County's discretion, </w:t>
      </w:r>
      <w:r w:rsidRPr="00777D51">
        <w:t>provide the County with a detailed written plan for review and acceptance, which indicates the time and methods needed to bring the Work into compliance and cure the default.</w:t>
      </w:r>
    </w:p>
    <w:p w14:paraId="5FAD72A8" w14:textId="73E8CB4E" w:rsidR="001444E8" w:rsidRPr="00777D51" w:rsidRDefault="001444E8" w:rsidP="00B610E4">
      <w:pPr>
        <w:pStyle w:val="ITBLevel4"/>
        <w:spacing w:line="276" w:lineRule="auto"/>
      </w:pPr>
      <w:r w:rsidRPr="00777D51">
        <w:t xml:space="preserve">If the Contractor has not cured the default or the plan to cure the default is not acceptable to the County, the County may terminate the Contract by serving a "notice of termination" in accordance with </w:t>
      </w:r>
      <w:r w:rsidRPr="00B610E4">
        <w:rPr>
          <w:color w:val="FF0000"/>
        </w:rPr>
        <w:t>Section 2.</w:t>
      </w:r>
      <w:r w:rsidRPr="00385488">
        <w:rPr>
          <w:color w:val="FF0000"/>
        </w:rPr>
        <w:t>1</w:t>
      </w:r>
      <w:r w:rsidR="008228CD">
        <w:rPr>
          <w:color w:val="FF0000"/>
        </w:rPr>
        <w:t>5</w:t>
      </w:r>
      <w:r w:rsidRPr="00B610E4">
        <w:rPr>
          <w:color w:val="FF0000"/>
        </w:rPr>
        <w:t xml:space="preserve"> </w:t>
      </w:r>
      <w:r w:rsidRPr="00777D51">
        <w:t>setting forth the manner in which the Contractor is in default and the effective date of termination.</w:t>
      </w:r>
    </w:p>
    <w:p w14:paraId="1C1479DD" w14:textId="77777777" w:rsidR="001444E8" w:rsidRPr="00777D51" w:rsidRDefault="001444E8" w:rsidP="00B610E4">
      <w:pPr>
        <w:pStyle w:val="ITBLevel4"/>
        <w:spacing w:line="276" w:lineRule="auto"/>
      </w:pPr>
      <w:r w:rsidRPr="00777D51">
        <w:t>The Contractor shall only be paid for Work performed and Accepted less any damages to the County caused by or arising from such default.  All termination payment requests are subject to an analysis of cost or price by the County to verify compliance with the Contract, applicable laws and regulations.</w:t>
      </w:r>
    </w:p>
    <w:p w14:paraId="5893DD2A" w14:textId="77777777" w:rsidR="001444E8" w:rsidRDefault="001444E8" w:rsidP="00B610E4">
      <w:pPr>
        <w:pStyle w:val="ITBLevel4"/>
        <w:spacing w:line="276" w:lineRule="auto"/>
      </w:pPr>
      <w:r w:rsidRPr="00777D51">
        <w:t xml:space="preserve">The termination of this Contract shall in no way relieve the Contractor from any of its obligations under this Contract nor limit the rights and remedies of the County hereunder in any manner. </w:t>
      </w:r>
    </w:p>
    <w:p w14:paraId="3B9871D8" w14:textId="77777777" w:rsidR="001444E8" w:rsidRPr="00103BBF" w:rsidRDefault="001444E8" w:rsidP="00B610E4">
      <w:pPr>
        <w:pStyle w:val="ITBLevel3"/>
        <w:spacing w:line="276" w:lineRule="auto"/>
      </w:pPr>
      <w:r w:rsidRPr="00103BBF">
        <w:t>Termination for Non-Appropriation</w:t>
      </w:r>
    </w:p>
    <w:p w14:paraId="62544049" w14:textId="39ED46F9" w:rsidR="00E10C64" w:rsidRDefault="00E10C64" w:rsidP="00B610E4">
      <w:pPr>
        <w:pStyle w:val="ITBLevel4"/>
      </w:pPr>
      <w:r>
        <w:t xml:space="preserve">If expected or actual funding is withdrawn, reduced </w:t>
      </w:r>
      <w:r w:rsidR="00FD75F1">
        <w:t xml:space="preserve">or limited in any way prior to </w:t>
      </w:r>
      <w:r>
        <w:t>Final Acceptance and/or Completion of the Project, the County may, upon written notice to the Contractor, terminate this Contract in whole or in part for lack of appropriation.  Such termination shall be in addition to the County’s rights to terminate for convenience or default.  In the event of termination under this section the following shall apply:</w:t>
      </w:r>
    </w:p>
    <w:p w14:paraId="55332209" w14:textId="77777777" w:rsidR="00E10C64" w:rsidRDefault="00E10C64" w:rsidP="00B610E4">
      <w:pPr>
        <w:pStyle w:val="ITBLevel5"/>
      </w:pPr>
      <w:r>
        <w:lastRenderedPageBreak/>
        <w:t xml:space="preserve">Subject to subsection b., the County will be liable only for payment in accordance with the terms of this Contract for Work performed prior to the effective date of termination; </w:t>
      </w:r>
    </w:p>
    <w:p w14:paraId="25AD943B" w14:textId="77777777" w:rsidR="00E10C64" w:rsidRDefault="00E10C64" w:rsidP="00E10C64">
      <w:pPr>
        <w:pStyle w:val="ITBLevel5"/>
      </w:pPr>
      <w:r>
        <w:t>Payment, if any, associated with such termination shall not exceed the appropriation for the biennium in which termination occurs; and</w:t>
      </w:r>
    </w:p>
    <w:p w14:paraId="0F1C5090" w14:textId="77777777" w:rsidR="00E10C64" w:rsidRDefault="00E10C64" w:rsidP="00641F6A">
      <w:pPr>
        <w:pStyle w:val="ITBLevel5"/>
      </w:pPr>
      <w:r>
        <w:t xml:space="preserve">The Contractor shall be released from any obligation to provide further Work under the Contract affected by the termination.  </w:t>
      </w:r>
    </w:p>
    <w:p w14:paraId="4C4B4F79" w14:textId="36013EF1" w:rsidR="00D06CE1" w:rsidRDefault="00E10C64" w:rsidP="00641F6A">
      <w:pPr>
        <w:pStyle w:val="ITBLevel4"/>
      </w:pPr>
      <w:r>
        <w:t>Notwithstanding subsection 1., funding of this Contract beyond the current biennium is conditional upon the appropriation by the County Council of sufficient funds to support the Work described in this Contract.  Otherwise, the Contract shall terminate on December 31 of the current biennium</w:t>
      </w:r>
      <w:r w:rsidR="00D06CE1">
        <w:t>.</w:t>
      </w:r>
      <w:bookmarkStart w:id="189" w:name="_Toc306881275"/>
    </w:p>
    <w:p w14:paraId="0034A06A" w14:textId="77777777" w:rsidR="001444E8" w:rsidRDefault="00724C58" w:rsidP="00B90238">
      <w:pPr>
        <w:pStyle w:val="ITBLevel1"/>
        <w:spacing w:line="276" w:lineRule="auto"/>
      </w:pPr>
      <w:bookmarkStart w:id="190" w:name="_Toc43823585"/>
      <w:r>
        <w:lastRenderedPageBreak/>
        <w:t>M</w:t>
      </w:r>
      <w:r w:rsidRPr="006E5CC7">
        <w:t>ISCELLANEOUS</w:t>
      </w:r>
      <w:bookmarkEnd w:id="189"/>
      <w:bookmarkEnd w:id="190"/>
    </w:p>
    <w:p w14:paraId="7DFAB29C" w14:textId="77777777" w:rsidR="001444E8" w:rsidRDefault="001444E8" w:rsidP="00CE3883">
      <w:pPr>
        <w:pStyle w:val="ITBLevel2"/>
        <w:spacing w:line="276" w:lineRule="auto"/>
      </w:pPr>
      <w:bookmarkStart w:id="191" w:name="_Toc306881276"/>
      <w:bookmarkStart w:id="192" w:name="_Toc43823586"/>
      <w:r w:rsidRPr="00777D51">
        <w:t>Other Public Agency Orders</w:t>
      </w:r>
      <w:bookmarkEnd w:id="191"/>
      <w:bookmarkEnd w:id="192"/>
    </w:p>
    <w:p w14:paraId="15A2FC0B" w14:textId="77777777" w:rsidR="001444E8" w:rsidRDefault="001444E8" w:rsidP="00CE3883">
      <w:pPr>
        <w:pStyle w:val="ITBLevel2paragraph"/>
        <w:spacing w:line="276" w:lineRule="auto"/>
      </w:pPr>
      <w:r w:rsidRPr="00777D51">
        <w:t>Other federal, state, county and local entities may utilize the terms and conditions established by this Contract if agreeable to all parties.  The County does not accept any responsibility or involvement in the purchase orders or contracts issued by other public agencies.</w:t>
      </w:r>
    </w:p>
    <w:p w14:paraId="0CE37316" w14:textId="5524F81B" w:rsidR="00CF299E" w:rsidRPr="001924F3" w:rsidRDefault="00CF299E" w:rsidP="0084354A">
      <w:pPr>
        <w:pStyle w:val="ITBLevel2paragraph"/>
      </w:pPr>
      <w:r>
        <w:t>If the contractor agrees to extend this contract to other governmental agencies, this contract is subject to an Administrative Fee of 1% (.01).  The Fee shall be based on total sales made to each governmental agency outside of King County’s Departments, Divisions and Agencies, less sales tax, freight and any credits(s).  The Fee shall be paid by the contractor, payable and remitted to King County Procurement and Payables Section not less than twice per year, on July 31</w:t>
      </w:r>
      <w:r w:rsidRPr="00DD5889">
        <w:rPr>
          <w:vertAlign w:val="superscript"/>
        </w:rPr>
        <w:t>st</w:t>
      </w:r>
      <w:r>
        <w:t xml:space="preserve"> and January 31</w:t>
      </w:r>
      <w:r w:rsidRPr="00DD5889">
        <w:rPr>
          <w:vertAlign w:val="superscript"/>
        </w:rPr>
        <w:t>st</w:t>
      </w:r>
      <w:r>
        <w:t xml:space="preserve"> for the first and second half of the year sales respectively.  Fees submitted shall be accompanied by a sales report, reference the contract number, and show the total sales to other governmental agencies, excluding King County.  The contractor shall not invoice the Fee to any contract user.  </w:t>
      </w:r>
    </w:p>
    <w:p w14:paraId="28ABED1E" w14:textId="77777777" w:rsidR="001444E8" w:rsidRDefault="001444E8" w:rsidP="00CE3883">
      <w:pPr>
        <w:pStyle w:val="ITBLevel2"/>
        <w:spacing w:line="276" w:lineRule="auto"/>
      </w:pPr>
      <w:bookmarkStart w:id="193" w:name="_Toc306881277"/>
      <w:bookmarkStart w:id="194" w:name="_Toc43823587"/>
      <w:r w:rsidRPr="00777D51">
        <w:t>Assignment</w:t>
      </w:r>
      <w:bookmarkEnd w:id="193"/>
      <w:bookmarkEnd w:id="194"/>
    </w:p>
    <w:p w14:paraId="66B45770" w14:textId="2AF257E3" w:rsidR="001444E8" w:rsidRDefault="001444E8" w:rsidP="00CE3883">
      <w:pPr>
        <w:pStyle w:val="ITBLevel2paragraph"/>
        <w:spacing w:line="276" w:lineRule="auto"/>
      </w:pPr>
      <w:r w:rsidRPr="00777D51">
        <w:t xml:space="preserve">Neither party shall assign any interest, obligation or benefit under or in this Contract or transfer any interest in the same, whether by assignment or </w:t>
      </w:r>
      <w:r w:rsidRPr="00D46802">
        <w:t>novation</w:t>
      </w:r>
      <w:r w:rsidRPr="00777D51">
        <w:t>, without prior written consent of the other party.  If assignment is approved, this Contract shall be binding upon and inure to the benefit of the successors of the assigning party.  This provision shall not prevent Contractor from pledging any proceeds from this Contract as security to a lender so long as King County Policy F</w:t>
      </w:r>
      <w:r w:rsidR="00A23D3B">
        <w:t xml:space="preserve">IN </w:t>
      </w:r>
      <w:r w:rsidR="009D0551" w:rsidRPr="00777D51">
        <w:t>10-</w:t>
      </w:r>
      <w:r w:rsidR="009D0551">
        <w:t>1-2</w:t>
      </w:r>
      <w:r w:rsidR="009D0551" w:rsidRPr="00777D51">
        <w:t xml:space="preserve"> </w:t>
      </w:r>
      <w:r w:rsidR="009D0551">
        <w:t>(EP</w:t>
      </w:r>
      <w:r w:rsidR="009D0551" w:rsidRPr="00777D51">
        <w:t>)</w:t>
      </w:r>
      <w:r w:rsidR="009D0551">
        <w:t xml:space="preserve">, </w:t>
      </w:r>
      <w:hyperlink r:id="rId21" w:history="1">
        <w:r w:rsidR="009D0551" w:rsidRPr="007B5A1B">
          <w:rPr>
            <w:rStyle w:val="Hyperlink"/>
          </w:rPr>
          <w:t>https://www.kingcounty.gov/about/policies/aep/financeaep/fin1012ep.aspx</w:t>
        </w:r>
      </w:hyperlink>
      <w:r w:rsidR="009D0551">
        <w:t xml:space="preserve"> </w:t>
      </w:r>
      <w:r w:rsidR="009D0551" w:rsidRPr="00E72C64">
        <w:t xml:space="preserve">is </w:t>
      </w:r>
      <w:r w:rsidR="009D0551" w:rsidRPr="00777D51">
        <w:t xml:space="preserve">followed. </w:t>
      </w:r>
      <w:r w:rsidR="00D57F32">
        <w:t xml:space="preserve"> </w:t>
      </w:r>
      <w:r w:rsidRPr="00777D51">
        <w:t>If an assignment is approved, it shall be effective upon the posting of all required bonds, securities and the like by the assignee and the written agreement by assignee to assume and be responsible for the obligations and liabilities of the Contract, known and unknown, and applicable law.</w:t>
      </w:r>
    </w:p>
    <w:p w14:paraId="2F8B3EBA" w14:textId="77777777" w:rsidR="001444E8" w:rsidRDefault="001444E8" w:rsidP="00CE3883">
      <w:pPr>
        <w:pStyle w:val="ITBLevel2"/>
        <w:spacing w:line="276" w:lineRule="auto"/>
      </w:pPr>
      <w:bookmarkStart w:id="195" w:name="_Toc306881278"/>
      <w:bookmarkStart w:id="196" w:name="_Toc43823588"/>
      <w:r w:rsidRPr="00777D51">
        <w:t>Force Majeure</w:t>
      </w:r>
      <w:bookmarkEnd w:id="195"/>
      <w:bookmarkEnd w:id="196"/>
    </w:p>
    <w:p w14:paraId="0BF233A6" w14:textId="77777777" w:rsidR="001444E8" w:rsidRDefault="001444E8" w:rsidP="00CE3883">
      <w:pPr>
        <w:pStyle w:val="ITBLevel2paragraph"/>
        <w:spacing w:line="276" w:lineRule="auto"/>
      </w:pPr>
      <w:r w:rsidRPr="00777D51">
        <w:t xml:space="preserve">The term "force majeure" shall include, without limitation by the following enumeration:  acts of nature, acts of civil or military authorities, terrorism, fire, accidents, shutdowns for purpose of emergency repairs, industrial, civil or public disturbances, causing the inability to perform the requirements of this Contract.  If any party is rendered unable, wholly or in part, by a force majeure event to perform or comply with any obligation or condition of this Contract, upon giving notice and reasonably full particulars to the other party, such obligation or condition shall be suspended only for the time and to the extent commercially practicable to restore normal operations.  In the event the Contractor ceases to be excused pursuant to this provision, then the County shall be entitled to exercise any remedies otherwise provided for in this Contract, including termination for default.  </w:t>
      </w:r>
    </w:p>
    <w:p w14:paraId="41993D7D" w14:textId="75E40B3E" w:rsidR="001444E8" w:rsidRPr="00A0733A" w:rsidRDefault="001444E8" w:rsidP="00641F6A">
      <w:pPr>
        <w:pStyle w:val="ITBLevel2"/>
        <w:rPr>
          <w:b w:val="0"/>
          <w:bCs/>
          <w:color w:val="FF0000"/>
        </w:rPr>
      </w:pPr>
      <w:bookmarkStart w:id="197" w:name="_Toc306881280"/>
      <w:bookmarkStart w:id="198" w:name="_Toc43823589"/>
      <w:r w:rsidRPr="00777D51">
        <w:lastRenderedPageBreak/>
        <w:t>HIPAA – Protecting Patient Privacy</w:t>
      </w:r>
      <w:bookmarkEnd w:id="197"/>
      <w:r w:rsidR="00891C7F">
        <w:t xml:space="preserve"> </w:t>
      </w:r>
      <w:r w:rsidR="00891C7F" w:rsidRPr="00A0733A">
        <w:rPr>
          <w:b w:val="0"/>
          <w:bCs/>
          <w:color w:val="FF0000"/>
        </w:rPr>
        <w:t>(Use when contractor may encounter health information)</w:t>
      </w:r>
      <w:bookmarkEnd w:id="198"/>
    </w:p>
    <w:p w14:paraId="2ED8BD0D" w14:textId="4410D630" w:rsidR="001444E8" w:rsidRDefault="001444E8" w:rsidP="00CE3883">
      <w:pPr>
        <w:pStyle w:val="ITBLevel2paragraph"/>
        <w:spacing w:line="276" w:lineRule="auto"/>
      </w:pPr>
      <w:r w:rsidRPr="00777D51">
        <w:t xml:space="preserve">The Work under this Contract may require compliance with “The Health Insurance Portability and </w:t>
      </w:r>
      <w:r w:rsidRPr="00355A2C">
        <w:t>Accountability</w:t>
      </w:r>
      <w:r w:rsidRPr="00777D51">
        <w:t xml:space="preserve"> Act of 1996” (HIPAA). </w:t>
      </w:r>
      <w:r w:rsidR="00CF299E" w:rsidRPr="001924F3">
        <w:t xml:space="preserve"> Information on this Act can be found at the U.S. Office of Civil Rights website: </w:t>
      </w:r>
      <w:hyperlink r:id="rId22" w:history="1">
        <w:r w:rsidR="00CF299E" w:rsidRPr="006B3381">
          <w:rPr>
            <w:rStyle w:val="Hyperlink"/>
          </w:rPr>
          <w:t>www.hhs.gov/ocr/hipaa/</w:t>
        </w:r>
      </w:hyperlink>
      <w:r w:rsidR="00CF299E" w:rsidRPr="006B3381">
        <w:t>.</w:t>
      </w:r>
      <w:r w:rsidRPr="00777D51">
        <w:t xml:space="preserve"> </w:t>
      </w:r>
    </w:p>
    <w:p w14:paraId="4BD970FE" w14:textId="73B46CB7" w:rsidR="001444E8" w:rsidRDefault="001444E8" w:rsidP="00CE3883">
      <w:pPr>
        <w:pStyle w:val="ITBLevel2"/>
        <w:spacing w:line="276" w:lineRule="auto"/>
      </w:pPr>
      <w:bookmarkStart w:id="199" w:name="_Toc306881281"/>
      <w:bookmarkStart w:id="200" w:name="_Toc43823590"/>
      <w:r w:rsidRPr="00777D51">
        <w:t>No Third</w:t>
      </w:r>
      <w:r w:rsidR="0082027F">
        <w:t>-</w:t>
      </w:r>
      <w:r w:rsidRPr="00777D51">
        <w:t>Party Beneficiary</w:t>
      </w:r>
      <w:bookmarkEnd w:id="199"/>
      <w:bookmarkEnd w:id="200"/>
    </w:p>
    <w:p w14:paraId="6FD08EDF" w14:textId="77777777" w:rsidR="001444E8" w:rsidRDefault="001444E8" w:rsidP="00CE3883">
      <w:pPr>
        <w:pStyle w:val="ITBLevel2paragraph"/>
        <w:spacing w:line="276" w:lineRule="auto"/>
      </w:pPr>
      <w:r w:rsidRPr="00777D51">
        <w:t xml:space="preserve">This Contract is for the sole and </w:t>
      </w:r>
      <w:r w:rsidRPr="00777D51">
        <w:rPr>
          <w:color w:val="000000"/>
          <w:w w:val="0"/>
        </w:rPr>
        <w:t>exclusive</w:t>
      </w:r>
      <w:r w:rsidRPr="00777D51">
        <w:t xml:space="preserve"> benefit of the County and the Contractor and shall not create a contractual relationship with, or cause of action in favor of, any third party.  </w:t>
      </w:r>
    </w:p>
    <w:p w14:paraId="2F05EF9B" w14:textId="77777777" w:rsidR="001444E8" w:rsidRDefault="001444E8" w:rsidP="00CE3883">
      <w:pPr>
        <w:pStyle w:val="ITBLevel2"/>
        <w:spacing w:line="276" w:lineRule="auto"/>
      </w:pPr>
      <w:bookmarkStart w:id="201" w:name="_Toc306881282"/>
      <w:bookmarkStart w:id="202" w:name="_Toc43823591"/>
      <w:r w:rsidRPr="00777D51">
        <w:t>Severability</w:t>
      </w:r>
      <w:bookmarkEnd w:id="201"/>
      <w:bookmarkEnd w:id="202"/>
    </w:p>
    <w:p w14:paraId="11C5EB0C" w14:textId="77777777" w:rsidR="001444E8" w:rsidRDefault="001444E8" w:rsidP="00CE3883">
      <w:pPr>
        <w:pStyle w:val="ITBLevel2paragraph"/>
        <w:spacing w:line="276" w:lineRule="auto"/>
      </w:pPr>
      <w:r w:rsidRPr="00777D51">
        <w:t>Whenever possible, each provision of this Contract shall be interpreted to be effective and valid under applicable law.  If any provision is found to be invalid, illegal or unenforceable, then such provision or portion thereof shall be modified to the extent necessary to render it legal, valid and enforceable and have the intent and economic effect as close as possible to the invalid, illegal and unenforceable provision.</w:t>
      </w:r>
    </w:p>
    <w:p w14:paraId="70D6E7C0" w14:textId="77777777" w:rsidR="001444E8" w:rsidRDefault="001444E8" w:rsidP="00CE3883">
      <w:pPr>
        <w:pStyle w:val="ITBLevel2"/>
        <w:spacing w:line="276" w:lineRule="auto"/>
      </w:pPr>
      <w:bookmarkStart w:id="203" w:name="_Toc306881283"/>
      <w:bookmarkStart w:id="204" w:name="_Toc43823592"/>
      <w:r w:rsidRPr="00777D51">
        <w:t>Non-Waiver of Breach</w:t>
      </w:r>
      <w:bookmarkEnd w:id="203"/>
      <w:bookmarkEnd w:id="204"/>
    </w:p>
    <w:p w14:paraId="7F859A05" w14:textId="77777777" w:rsidR="001444E8" w:rsidRDefault="001444E8" w:rsidP="00CE3883">
      <w:pPr>
        <w:pStyle w:val="ITBLevel2paragraph"/>
        <w:spacing w:line="276" w:lineRule="auto"/>
      </w:pPr>
      <w:r w:rsidRPr="00777D51">
        <w:t xml:space="preserve">No action or failure to act by the County shall constitute a waiver of any right or duty afforded to the </w:t>
      </w:r>
      <w:r w:rsidRPr="00355A2C">
        <w:t>County</w:t>
      </w:r>
      <w:r w:rsidRPr="00777D51">
        <w:t xml:space="preserve"> under the Contract; nor shall any such action or failure to act by the County constitute an approval of, or acquiescence in, any breach hereunder, except as may be specifically stated by the County in writing.</w:t>
      </w:r>
    </w:p>
    <w:p w14:paraId="4372B9F6" w14:textId="10DB55EF" w:rsidR="00F63173" w:rsidRDefault="001444E8" w:rsidP="00236C5B">
      <w:pPr>
        <w:pStyle w:val="ITBLevel2"/>
        <w:spacing w:line="276" w:lineRule="auto"/>
      </w:pPr>
      <w:bookmarkStart w:id="205" w:name="_Toc305144692"/>
      <w:bookmarkStart w:id="206" w:name="_Toc22281054"/>
      <w:bookmarkStart w:id="207" w:name="_Toc43823593"/>
      <w:bookmarkStart w:id="208" w:name="_Hlk22281884"/>
      <w:r w:rsidRPr="00777D51">
        <w:t>Background Checks</w:t>
      </w:r>
      <w:bookmarkEnd w:id="205"/>
      <w:bookmarkEnd w:id="206"/>
      <w:bookmarkEnd w:id="207"/>
    </w:p>
    <w:p w14:paraId="2354EDDB" w14:textId="77777777" w:rsidR="00F63173" w:rsidRPr="00F63173" w:rsidRDefault="00F63173" w:rsidP="00A95192">
      <w:pPr>
        <w:pStyle w:val="ITBLevel2paragraph"/>
        <w:spacing w:line="276" w:lineRule="auto"/>
      </w:pPr>
      <w:r w:rsidRPr="00A95192">
        <w:t>Contractor warrants and represents that each and every Contractor employee can meet the following requirements: (a) No convictions within the past ten (10) years for crimes involving computers, moral turpitude, including fraud, perjury, dishonesty; and (b) No adverse employment actions within the past ten (10) years regarding dishonesty or the use or misuse of computers.</w:t>
      </w:r>
    </w:p>
    <w:p w14:paraId="0C35BC16" w14:textId="76FAD937" w:rsidR="001C4239" w:rsidRDefault="001C4239" w:rsidP="00B90238">
      <w:pPr>
        <w:pStyle w:val="ITBLevel2paragraph"/>
        <w:spacing w:line="276" w:lineRule="auto"/>
      </w:pPr>
      <w:r w:rsidRPr="001C4239">
        <w:t xml:space="preserve">Contractor personnel needing access to secure areas, records, or systems may be required to complete a security/background check by the County. The County may require Contractor’s employees, agents, consultants or </w:t>
      </w:r>
      <w:r w:rsidR="004866E4">
        <w:t>S</w:t>
      </w:r>
      <w:r w:rsidRPr="001C4239">
        <w:t>ubcontractors to complete a brief questionnaire and complete fingerprinting as part of the investigation process. The required background check will review and evaluate driving records, criminal records, employment histories, military records, personal and employment references and related information. Contractor staff failing the background check may, at the sole discretion of the County, be restricted from working within secured areas or with County systems in any capacity. The Contractor will assign alternative staff who have passed the background check to meet the requirements of the Contract.</w:t>
      </w:r>
    </w:p>
    <w:p w14:paraId="6DA811AF" w14:textId="24BA4399" w:rsidR="00A612DE" w:rsidRPr="001114D1" w:rsidRDefault="00236C5B" w:rsidP="00236C5B">
      <w:pPr>
        <w:pStyle w:val="ITBLevel2"/>
        <w:spacing w:line="276" w:lineRule="auto"/>
        <w:rPr>
          <w:b w:val="0"/>
        </w:rPr>
      </w:pPr>
      <w:bookmarkStart w:id="209" w:name="_Toc43823594"/>
      <w:r w:rsidRPr="00777D51">
        <w:lastRenderedPageBreak/>
        <w:t xml:space="preserve">Background </w:t>
      </w:r>
      <w:r w:rsidR="00A612DE" w:rsidRPr="00236C5B">
        <w:rPr>
          <w:bCs/>
        </w:rPr>
        <w:t xml:space="preserve">Contractor Impairment </w:t>
      </w:r>
      <w:r w:rsidR="00A612DE" w:rsidRPr="001114D1">
        <w:rPr>
          <w:b w:val="0"/>
          <w:color w:val="FF0000"/>
        </w:rPr>
        <w:t>(for contracts involving Contractors doing work on County property and worksites)</w:t>
      </w:r>
      <w:bookmarkEnd w:id="209"/>
      <w:r w:rsidR="00A612DE" w:rsidRPr="001114D1">
        <w:rPr>
          <w:b w:val="0"/>
          <w:color w:val="FF0000"/>
        </w:rPr>
        <w:t xml:space="preserve"> </w:t>
      </w:r>
    </w:p>
    <w:p w14:paraId="63BB58EA" w14:textId="77777777" w:rsidR="00A612DE" w:rsidRPr="00A612DE" w:rsidRDefault="00A612DE" w:rsidP="00A612DE">
      <w:pPr>
        <w:spacing w:before="100" w:beforeAutospacing="1" w:after="100" w:afterAutospacing="1" w:line="240" w:lineRule="auto"/>
        <w:ind w:left="720"/>
        <w:rPr>
          <w:rFonts w:cs="Arial"/>
          <w:szCs w:val="24"/>
          <w:lang w:bidi="ar-SA"/>
        </w:rPr>
      </w:pPr>
      <w:r w:rsidRPr="00A612DE">
        <w:rPr>
          <w:rFonts w:cs="Arial"/>
          <w:szCs w:val="24"/>
          <w:lang w:bidi="ar-SA"/>
        </w:rPr>
        <w:t>King County is committed to a safe, healthy, drug-free, and alcohol-free work environment on all County property and worksites.  Contractor’s employees are prohibited from reporting to or performing work on County property or worksites with the odor of alcohol present on their person, or are observed by a County employee to be consuming alcohol or controlled substances, and/or appear to be under the influence or impaired by alcohol or controlled substances. The County employee will use specific, contemporaneous and articulable observations about the Contractor’s employee’s appearance, speech, behavior, and odor when making this determination. King County will notify the Contractor of the County employee’s observations. The Contractor shall instruct their employee that they are prohibited from continuing to perform work and will safely remove the employee from the County property or worksite.</w:t>
      </w:r>
    </w:p>
    <w:p w14:paraId="106C0207" w14:textId="77777777" w:rsidR="00795BD3" w:rsidRPr="001C4239" w:rsidRDefault="00795BD3" w:rsidP="00B90238">
      <w:pPr>
        <w:pStyle w:val="ITBLevel2paragraph"/>
        <w:spacing w:line="276" w:lineRule="auto"/>
      </w:pPr>
    </w:p>
    <w:p w14:paraId="047D3D16" w14:textId="77777777" w:rsidR="00060129" w:rsidRDefault="007C3107" w:rsidP="00B90238">
      <w:pPr>
        <w:pStyle w:val="ITBLevel1"/>
        <w:spacing w:line="276" w:lineRule="auto"/>
      </w:pPr>
      <w:bookmarkStart w:id="210" w:name="_Toc32231946"/>
      <w:bookmarkStart w:id="211" w:name="_Toc32231947"/>
      <w:bookmarkStart w:id="212" w:name="_Toc43823595"/>
      <w:bookmarkEnd w:id="208"/>
      <w:bookmarkEnd w:id="210"/>
      <w:bookmarkEnd w:id="211"/>
      <w:r>
        <w:lastRenderedPageBreak/>
        <w:t xml:space="preserve">SPECIFIC </w:t>
      </w:r>
      <w:r w:rsidR="00190BFA">
        <w:t>SaaS</w:t>
      </w:r>
      <w:r w:rsidR="005C51C7">
        <w:t xml:space="preserve"> </w:t>
      </w:r>
      <w:r>
        <w:t>CONTRACTUAL TERMS AND CONDITIONS</w:t>
      </w:r>
      <w:bookmarkEnd w:id="212"/>
    </w:p>
    <w:p w14:paraId="539D2518" w14:textId="77777777" w:rsidR="007C3107" w:rsidRPr="007C3107" w:rsidRDefault="007C3107" w:rsidP="00B90238">
      <w:pPr>
        <w:pStyle w:val="ITBLevel2"/>
        <w:spacing w:line="276" w:lineRule="auto"/>
      </w:pPr>
      <w:bookmarkStart w:id="213" w:name="_Toc43823596"/>
      <w:r>
        <w:t>License</w:t>
      </w:r>
      <w:bookmarkEnd w:id="213"/>
    </w:p>
    <w:p w14:paraId="4EA4FB16" w14:textId="77777777" w:rsidR="007C3107" w:rsidRPr="007C3107" w:rsidRDefault="007C3107" w:rsidP="00B90238">
      <w:pPr>
        <w:pStyle w:val="ITBLevel2paragraph"/>
        <w:spacing w:line="276" w:lineRule="auto"/>
      </w:pPr>
      <w:r w:rsidRPr="007C3107">
        <w:t>Subject to the terms and conditions set forth in this Contract, including payment of the license fees by County to Contractor, Contractor hereby grants to County a non-exclusive, non-transferable</w:t>
      </w:r>
      <w:r w:rsidR="0033133D">
        <w:t xml:space="preserve"> worldwide</w:t>
      </w:r>
      <w:r w:rsidRPr="007C3107">
        <w:t xml:space="preserve"> license to use the </w:t>
      </w:r>
      <w:r w:rsidR="00190BFA">
        <w:t>SaaS</w:t>
      </w:r>
      <w:r w:rsidRPr="007C3107">
        <w:t xml:space="preserve"> during the term of this Contract to achieve the purposes stated herein, as well as any Documentation and training materials.</w:t>
      </w:r>
    </w:p>
    <w:p w14:paraId="2A414E04" w14:textId="77777777" w:rsidR="007C3107" w:rsidRDefault="007C3107" w:rsidP="00B90238">
      <w:pPr>
        <w:pStyle w:val="ITBLevel2"/>
        <w:spacing w:line="276" w:lineRule="auto"/>
      </w:pPr>
      <w:bookmarkStart w:id="214" w:name="_Toc43823597"/>
      <w:r>
        <w:t>Business Continuity</w:t>
      </w:r>
      <w:bookmarkEnd w:id="214"/>
    </w:p>
    <w:p w14:paraId="265AACD2" w14:textId="77777777" w:rsidR="00B2355F" w:rsidRPr="00B2355F" w:rsidRDefault="00B2355F" w:rsidP="00B90238">
      <w:pPr>
        <w:pStyle w:val="ITBLevel2paragraph"/>
        <w:spacing w:line="276" w:lineRule="auto"/>
      </w:pPr>
      <w:r w:rsidRPr="00B2355F">
        <w:t xml:space="preserve">In the event that Contractor’s infrastructure or data becomes lost, damaged or destroyed, Contractor shall immediately, and not longer than one (1) business day, implement the Contractor’s Business Continuity Plan, as set forth in </w:t>
      </w:r>
      <w:r w:rsidR="003627D2" w:rsidRPr="00152812">
        <w:rPr>
          <w:color w:val="FF0000"/>
        </w:rPr>
        <w:t xml:space="preserve">Exhibit </w:t>
      </w:r>
      <w:r w:rsidR="00A53CA1" w:rsidRPr="00152812">
        <w:rPr>
          <w:color w:val="FF0000"/>
        </w:rPr>
        <w:t>5</w:t>
      </w:r>
      <w:r w:rsidRPr="003627D2">
        <w:t>,</w:t>
      </w:r>
      <w:r w:rsidRPr="00B2355F">
        <w:t xml:space="preserve"> in order to continue to provide the </w:t>
      </w:r>
      <w:r w:rsidR="00190BFA">
        <w:t>SaaS</w:t>
      </w:r>
      <w:r w:rsidRPr="00B2355F">
        <w:t>.  Contractor’s obligation to reimburse the County’s costs related to lost, damaged or destroyed data shall be determined by the County.</w:t>
      </w:r>
    </w:p>
    <w:p w14:paraId="7FA4C50F" w14:textId="01C7877F" w:rsidR="00B2355F" w:rsidRPr="00B2355F" w:rsidRDefault="00B2355F" w:rsidP="00B90238">
      <w:pPr>
        <w:pStyle w:val="ITBLevel2paragraph"/>
        <w:spacing w:line="276" w:lineRule="auto"/>
      </w:pPr>
      <w:r w:rsidRPr="00B2355F">
        <w:t xml:space="preserve">The plan, at a minimum, shall include the services of a </w:t>
      </w:r>
      <w:r w:rsidR="00641F6A" w:rsidRPr="00B2355F">
        <w:t>third-party</w:t>
      </w:r>
      <w:r w:rsidRPr="00B2355F">
        <w:t xml:space="preserve"> recovery provider for which the County shall be the first in the order of recovery among Contractor’s customers. The </w:t>
      </w:r>
      <w:r w:rsidR="00641F6A" w:rsidRPr="00B2355F">
        <w:t>third-party</w:t>
      </w:r>
      <w:r w:rsidRPr="00B2355F">
        <w:t xml:space="preserve"> recovery provider shall provide and assist Contractor in its operations, system management and technical support.</w:t>
      </w:r>
    </w:p>
    <w:p w14:paraId="6F28C94E" w14:textId="77777777" w:rsidR="00B2355F" w:rsidRPr="00B2355F" w:rsidRDefault="00B2355F" w:rsidP="00B90238">
      <w:pPr>
        <w:pStyle w:val="ITBLevel2paragraph"/>
        <w:spacing w:line="276" w:lineRule="auto"/>
      </w:pPr>
      <w:r w:rsidRPr="00B2355F">
        <w:t>The Contractor shall include in its Business Continuity Plan a service offering, a distributed IT infrastructure and a mirrored critical system, Contractor will assist the County in providing such a system within one (1) Day of the County’s notification.</w:t>
      </w:r>
    </w:p>
    <w:p w14:paraId="0ABFB518" w14:textId="77777777" w:rsidR="00B2355F" w:rsidRPr="00B2355F" w:rsidRDefault="00B2355F" w:rsidP="00B90238">
      <w:pPr>
        <w:pStyle w:val="ITBLevel2paragraph"/>
        <w:spacing w:line="276" w:lineRule="auto"/>
      </w:pPr>
      <w:r w:rsidRPr="00B2355F">
        <w:t xml:space="preserve">In the event that the </w:t>
      </w:r>
      <w:r w:rsidR="00190BFA">
        <w:t>SaaS</w:t>
      </w:r>
      <w:r w:rsidRPr="00B2355F">
        <w:t xml:space="preserve"> is interrupted, the Data may be accessed and retrieved within two (2) hours at any point in time.  Additionally, Contractor shall store a backup of Data in an off-site “hardened” facility no less than daily, maintaining the security of Data, the security requirements of which are described herein.</w:t>
      </w:r>
    </w:p>
    <w:p w14:paraId="779301A7" w14:textId="77777777" w:rsidR="007C3107" w:rsidRDefault="00B2355F" w:rsidP="00B90238">
      <w:pPr>
        <w:pStyle w:val="ITBLevel2"/>
        <w:spacing w:line="276" w:lineRule="auto"/>
      </w:pPr>
      <w:bookmarkStart w:id="215" w:name="_Toc43823598"/>
      <w:r>
        <w:t xml:space="preserve">Enhancements, Upgrades, Replacements and New Versions of </w:t>
      </w:r>
      <w:r w:rsidR="00190BFA">
        <w:t>SaaS</w:t>
      </w:r>
      <w:bookmarkEnd w:id="215"/>
    </w:p>
    <w:p w14:paraId="5DB35CC0" w14:textId="77777777" w:rsidR="00355A2C" w:rsidRDefault="00B2355F" w:rsidP="00B90238">
      <w:pPr>
        <w:pStyle w:val="ITBLevel3"/>
        <w:spacing w:line="276" w:lineRule="auto"/>
      </w:pPr>
      <w:r w:rsidRPr="00B2355F">
        <w:t>The Contractor agrees to Provide to the County, at no cost, prior to, and during installation and implementation of the system any Software/firmware Enhancements, Upgrades and replacements which the Contractor initiates or generates that are within the scope of the products licensed and that are made available at no charge to other Contractor customers.</w:t>
      </w:r>
    </w:p>
    <w:p w14:paraId="44FA1FF8" w14:textId="77777777" w:rsidR="00355A2C" w:rsidRDefault="00B2355F" w:rsidP="009F4886">
      <w:pPr>
        <w:pStyle w:val="ITBLevel3"/>
        <w:spacing w:line="276" w:lineRule="auto"/>
      </w:pPr>
      <w:r w:rsidRPr="00355A2C">
        <w:t xml:space="preserve">During the term of this Contract, the Contractor shall notify the County of the availability of newer versions of the </w:t>
      </w:r>
      <w:r w:rsidR="00190BFA">
        <w:t>SaaS</w:t>
      </w:r>
      <w:r w:rsidRPr="00355A2C">
        <w:t xml:space="preserve"> and within thirty (30) Days Provide the County with this new version. The Contractor shall Provide any Updated Documentation in the form of new revision manuals or changed pages to current manuals consistent with the original Documentation supplied and reflecting the changes included in the new version of the </w:t>
      </w:r>
      <w:r w:rsidR="00190BFA">
        <w:t>SaaS</w:t>
      </w:r>
      <w:r w:rsidRPr="00355A2C">
        <w:t xml:space="preserve"> as they are made available. The Contractor shall also Provide installation instructions, procedures and any installation program required by the Enhancement, Upgrade, Replacement or new versions of the </w:t>
      </w:r>
      <w:r w:rsidR="00190BFA">
        <w:t>SaaS</w:t>
      </w:r>
      <w:r w:rsidRPr="00355A2C">
        <w:t>.</w:t>
      </w:r>
    </w:p>
    <w:p w14:paraId="4AA94E5A" w14:textId="77777777" w:rsidR="00B2355F" w:rsidRPr="00355A2C" w:rsidRDefault="00B2355F" w:rsidP="00C006FD">
      <w:pPr>
        <w:pStyle w:val="ITBLevel3"/>
        <w:tabs>
          <w:tab w:val="clear" w:pos="1267"/>
          <w:tab w:val="left" w:pos="1260"/>
        </w:tabs>
        <w:spacing w:before="180" w:after="0" w:line="276" w:lineRule="auto"/>
        <w:ind w:left="1260" w:hanging="540"/>
      </w:pPr>
      <w:r w:rsidRPr="00355A2C">
        <w:lastRenderedPageBreak/>
        <w:t xml:space="preserve">During the Contract term, Contractor shall not delete a feature or functionality in its </w:t>
      </w:r>
      <w:r w:rsidR="00190BFA">
        <w:t>SaaS</w:t>
      </w:r>
      <w:r w:rsidRPr="00355A2C">
        <w:t xml:space="preserve"> to the County unless the Contractor provides sixty (60) Days advance notice and the County provides written consent to the deleted feature or functionality.  Should there be a replacement feature or functionality, the County shall have the sole discretion whether to accept such replacement.  The replacement shall be at no additional cost to the County.</w:t>
      </w:r>
    </w:p>
    <w:p w14:paraId="5C2FA3B1" w14:textId="77777777" w:rsidR="00F27710" w:rsidRDefault="00F27710" w:rsidP="00B90238">
      <w:pPr>
        <w:pStyle w:val="ITBLevel2"/>
        <w:spacing w:line="276" w:lineRule="auto"/>
      </w:pPr>
      <w:bookmarkStart w:id="216" w:name="_Toc43823599"/>
      <w:r>
        <w:t>Contractor’s Use of Data</w:t>
      </w:r>
      <w:bookmarkEnd w:id="216"/>
    </w:p>
    <w:p w14:paraId="2AA7A4B4" w14:textId="77777777" w:rsidR="00F27710" w:rsidRDefault="00F27710" w:rsidP="00B90238">
      <w:pPr>
        <w:pStyle w:val="ITBLevel2paragraph"/>
        <w:spacing w:line="276" w:lineRule="auto"/>
      </w:pPr>
      <w:r>
        <w:t>Contractor may use the Data strictly as necessary to carry out its obligations under this Contract, and for no other purpose other than the following:</w:t>
      </w:r>
    </w:p>
    <w:p w14:paraId="7A33D684" w14:textId="75192616" w:rsidR="00F27710" w:rsidRPr="003001C5" w:rsidRDefault="00F27710" w:rsidP="0082027F">
      <w:pPr>
        <w:pStyle w:val="ITBLevel3"/>
        <w:spacing w:line="276" w:lineRule="auto"/>
      </w:pPr>
      <w:r>
        <w:t xml:space="preserve">May observe and report back to the County on County’s usage of the </w:t>
      </w:r>
      <w:r w:rsidR="002D68C1">
        <w:t>SaaS and</w:t>
      </w:r>
      <w:r>
        <w:t xml:space="preserve"> make recommendations for improved usage of the </w:t>
      </w:r>
      <w:r w:rsidR="00190BFA">
        <w:t>SaaS</w:t>
      </w:r>
      <w:r w:rsidR="000F62EF">
        <w:t>.</w:t>
      </w:r>
    </w:p>
    <w:p w14:paraId="31B97CB7" w14:textId="77777777" w:rsidR="00F27710" w:rsidRPr="00F27710" w:rsidRDefault="00F27710" w:rsidP="00B90238">
      <w:pPr>
        <w:pStyle w:val="ITBLevel2"/>
        <w:spacing w:line="276" w:lineRule="auto"/>
      </w:pPr>
      <w:bookmarkStart w:id="217" w:name="_Toc43823600"/>
      <w:r w:rsidRPr="00F27710">
        <w:t>Disposition of Data; Back-up Data</w:t>
      </w:r>
      <w:bookmarkEnd w:id="217"/>
    </w:p>
    <w:p w14:paraId="33F24E93" w14:textId="77777777" w:rsidR="00F27710" w:rsidRDefault="00F27710" w:rsidP="00B90238">
      <w:pPr>
        <w:pStyle w:val="ITBLevel2paragraph"/>
        <w:spacing w:line="276" w:lineRule="auto"/>
      </w:pPr>
      <w:r>
        <w:t xml:space="preserve">County retains the right to use the </w:t>
      </w:r>
      <w:r w:rsidR="00190BFA">
        <w:t>SaaS</w:t>
      </w:r>
      <w:r>
        <w:t xml:space="preserve"> to access and retrieve County content and data stored on Contractor’s infrastructure at its sole discretion.</w:t>
      </w:r>
    </w:p>
    <w:p w14:paraId="71BD2BED" w14:textId="0EB9BFB9" w:rsidR="00F27710" w:rsidRDefault="00F27710" w:rsidP="00B90238">
      <w:pPr>
        <w:pStyle w:val="ITBLevel2paragraph"/>
        <w:spacing w:line="276" w:lineRule="auto"/>
      </w:pPr>
      <w:r w:rsidRPr="00A94179">
        <w:t>Contractor shall back up Data once in each 24-hour period</w:t>
      </w:r>
      <w:r w:rsidR="000F62EF">
        <w:t>.</w:t>
      </w:r>
    </w:p>
    <w:p w14:paraId="014B0ABA" w14:textId="77777777" w:rsidR="00F27710" w:rsidRPr="00F27710" w:rsidRDefault="00F27710" w:rsidP="00B90238">
      <w:pPr>
        <w:pStyle w:val="ITBLevel2"/>
        <w:spacing w:line="276" w:lineRule="auto"/>
      </w:pPr>
      <w:bookmarkStart w:id="218" w:name="_Toc43823601"/>
      <w:r>
        <w:t>Infrastructure and Security</w:t>
      </w:r>
      <w:bookmarkEnd w:id="218"/>
    </w:p>
    <w:p w14:paraId="36E73D24" w14:textId="77777777" w:rsidR="00367ACE" w:rsidRDefault="00367ACE" w:rsidP="00B90238">
      <w:pPr>
        <w:pStyle w:val="ITBLevel2paragraph"/>
        <w:spacing w:line="276" w:lineRule="auto"/>
      </w:pPr>
      <w:r>
        <w:t>Contractor shall take technical and organizational measures to keep Data secure and to protect it against accidental loss or unlawful destruction, alteration, disclosure or access; and must deal with the Data only in accordance with County’s instructions.</w:t>
      </w:r>
    </w:p>
    <w:p w14:paraId="60215110" w14:textId="77777777" w:rsidR="00367ACE" w:rsidRDefault="00367ACE" w:rsidP="00B90238">
      <w:pPr>
        <w:pStyle w:val="ITBLevel2paragraph"/>
        <w:spacing w:line="276" w:lineRule="auto"/>
      </w:pPr>
      <w:r>
        <w:t>At a minimum, Contractor shall be responsible for establishing and maintaining an information security program that is designed to:</w:t>
      </w:r>
    </w:p>
    <w:p w14:paraId="792FC6F3" w14:textId="33DD5893" w:rsidR="00367ACE" w:rsidRDefault="00367ACE" w:rsidP="00B90238">
      <w:pPr>
        <w:pStyle w:val="ITBLevel3"/>
        <w:spacing w:line="276" w:lineRule="auto"/>
      </w:pPr>
      <w:r>
        <w:t xml:space="preserve">Protect against anticipated threats or hazards to the </w:t>
      </w:r>
      <w:r w:rsidR="00CD512C">
        <w:t>confidentiality, availability</w:t>
      </w:r>
      <w:r>
        <w:t xml:space="preserve"> or integrity of the Data;</w:t>
      </w:r>
    </w:p>
    <w:p w14:paraId="38F046F2" w14:textId="399836A5" w:rsidR="00367ACE" w:rsidRDefault="00367ACE" w:rsidP="00B90238">
      <w:pPr>
        <w:pStyle w:val="ITBLevel3"/>
        <w:spacing w:line="276" w:lineRule="auto"/>
      </w:pPr>
      <w:r>
        <w:t>Protect against unauthorized access</w:t>
      </w:r>
      <w:r w:rsidR="0024693D">
        <w:t xml:space="preserve">, use, modification and/or destruction </w:t>
      </w:r>
      <w:r>
        <w:t>of the Data;</w:t>
      </w:r>
    </w:p>
    <w:p w14:paraId="74DE96B1" w14:textId="77777777" w:rsidR="00367ACE" w:rsidRDefault="00367ACE" w:rsidP="00B90238">
      <w:pPr>
        <w:pStyle w:val="ITBLevel3"/>
        <w:spacing w:line="276" w:lineRule="auto"/>
      </w:pPr>
      <w:r>
        <w:t>Ensure the proper deletion of Data</w:t>
      </w:r>
      <w:r w:rsidR="0024693D">
        <w:t>, when appropriate and authorized</w:t>
      </w:r>
      <w:r>
        <w:t>;</w:t>
      </w:r>
    </w:p>
    <w:p w14:paraId="1A47E9E8" w14:textId="77777777" w:rsidR="00367ACE" w:rsidRDefault="00367ACE" w:rsidP="00B90238">
      <w:pPr>
        <w:pStyle w:val="ITBLevel3"/>
        <w:spacing w:line="276" w:lineRule="auto"/>
      </w:pPr>
      <w:r>
        <w:t xml:space="preserve">Ensure that all Contractor’s </w:t>
      </w:r>
      <w:r w:rsidR="004866E4">
        <w:t>S</w:t>
      </w:r>
      <w:r>
        <w:t xml:space="preserve">ubcontractors, if any, comply with the foregoing.  </w:t>
      </w:r>
    </w:p>
    <w:p w14:paraId="53E52872" w14:textId="77777777" w:rsidR="002753C7" w:rsidRPr="00A95192" w:rsidRDefault="00CD512C" w:rsidP="00A95192">
      <w:pPr>
        <w:pStyle w:val="ITBLevel2paragraph"/>
        <w:spacing w:line="276" w:lineRule="auto"/>
      </w:pPr>
      <w:r w:rsidRPr="00A95192">
        <w:t xml:space="preserve">Prior to implementation of the SaaS, Contractor will review the security controls protecting the SaaS with King County’s Information Security and Privacy Officer to ensure that said controls meet necessary requirements to ensure the appropriate levels of confidentiality, integrity and availability of the data are based on the County’s sensitivity classification of the data and allow the County to implement additional controls if necessary. </w:t>
      </w:r>
    </w:p>
    <w:p w14:paraId="194D7BFA" w14:textId="77777777" w:rsidR="007C3107" w:rsidRDefault="00367ACE" w:rsidP="00B90238">
      <w:pPr>
        <w:pStyle w:val="ITBLevel2"/>
        <w:spacing w:line="276" w:lineRule="auto"/>
      </w:pPr>
      <w:bookmarkStart w:id="219" w:name="_Toc43823602"/>
      <w:r>
        <w:t>Location of Data</w:t>
      </w:r>
      <w:bookmarkEnd w:id="219"/>
    </w:p>
    <w:p w14:paraId="4C99E223" w14:textId="77777777" w:rsidR="00367ACE" w:rsidRPr="00EE3125" w:rsidRDefault="00367ACE" w:rsidP="00B90238">
      <w:pPr>
        <w:pStyle w:val="ITBLevel2paragraph"/>
        <w:spacing w:line="276" w:lineRule="auto"/>
      </w:pPr>
      <w:r w:rsidRPr="00EE3125">
        <w:t>Contr</w:t>
      </w:r>
      <w:r>
        <w:t>actor warrants and represents that it shall store and process County data and content only in the continental United States</w:t>
      </w:r>
      <w:r w:rsidR="00CD512C">
        <w:t xml:space="preserve"> and that at no time will county data traverse the borders of the continental United States in an unencrypted manner</w:t>
      </w:r>
      <w:r>
        <w:t xml:space="preserve">.  </w:t>
      </w:r>
    </w:p>
    <w:p w14:paraId="46853B05" w14:textId="77777777" w:rsidR="00367ACE" w:rsidRDefault="00355A2C" w:rsidP="00B90238">
      <w:pPr>
        <w:pStyle w:val="ITBLevel2"/>
        <w:spacing w:line="276" w:lineRule="auto"/>
      </w:pPr>
      <w:bookmarkStart w:id="220" w:name="_Toc43823603"/>
      <w:r>
        <w:lastRenderedPageBreak/>
        <w:t>Da</w:t>
      </w:r>
      <w:r w:rsidR="00367ACE">
        <w:t>ta Center Audit and Certification</w:t>
      </w:r>
      <w:bookmarkEnd w:id="220"/>
    </w:p>
    <w:p w14:paraId="003614A6" w14:textId="7151A0EC" w:rsidR="00367ACE" w:rsidRDefault="00367ACE" w:rsidP="00B90238">
      <w:pPr>
        <w:pStyle w:val="ITBLevel2paragraph"/>
        <w:spacing w:line="276" w:lineRule="auto"/>
      </w:pPr>
      <w:r>
        <w:t>A</w:t>
      </w:r>
      <w:r w:rsidR="004866E4">
        <w:t>n</w:t>
      </w:r>
      <w:r>
        <w:t xml:space="preserve"> SOC 3 audit certification shall be conducted annually</w:t>
      </w:r>
      <w:r w:rsidR="009E37B2">
        <w:t xml:space="preserve"> and a copy of the results provided to the County both during and prior to the commencement of the Contract</w:t>
      </w:r>
      <w:r w:rsidR="00CD512C">
        <w:t xml:space="preserve">. The results of the SOC 3 audit and Contractor’s plan for addressing or resolving the audit findings shall be shared with the County within ten (10) business days of Contractor’s receipt of the audit results. </w:t>
      </w:r>
      <w:r>
        <w:t>Contractor agrees to provide the County with the current SOC 3 audit certification upon the County’s request.</w:t>
      </w:r>
    </w:p>
    <w:p w14:paraId="35C2D203" w14:textId="77777777" w:rsidR="00367ACE" w:rsidRDefault="00367ACE" w:rsidP="00B90238">
      <w:pPr>
        <w:pStyle w:val="ITBLevel2paragraph"/>
        <w:spacing w:line="276" w:lineRule="auto"/>
      </w:pPr>
      <w:r>
        <w:t>At its own expense, the County shall have the right to confirm Contractor’s infrastructure and security practices via an onsite inspection at least once a year.  In lieu of an on-site audit and upon the County’s request, Contractor shall complete an audit questionnaire regarding Contractor’s information security program.</w:t>
      </w:r>
    </w:p>
    <w:p w14:paraId="0DFF8F4B" w14:textId="77777777" w:rsidR="00367ACE" w:rsidRPr="00AD2C51" w:rsidRDefault="00367ACE" w:rsidP="00B90238">
      <w:pPr>
        <w:pStyle w:val="ITBLevel2"/>
        <w:spacing w:line="276" w:lineRule="auto"/>
      </w:pPr>
      <w:bookmarkStart w:id="221" w:name="_Toc43823604"/>
      <w:r w:rsidRPr="00AD2C51">
        <w:t>Data Breaches</w:t>
      </w:r>
      <w:bookmarkEnd w:id="221"/>
    </w:p>
    <w:p w14:paraId="2028D5B6" w14:textId="0880E861" w:rsidR="00367ACE" w:rsidRDefault="00367ACE" w:rsidP="00B90238">
      <w:pPr>
        <w:pStyle w:val="ITBLevel2paragraph"/>
        <w:spacing w:line="276" w:lineRule="auto"/>
      </w:pPr>
      <w:r w:rsidRPr="00A94179">
        <w:t>Contractor</w:t>
      </w:r>
      <w:r>
        <w:t xml:space="preserve"> shall report, orally </w:t>
      </w:r>
      <w:r w:rsidR="0024693D">
        <w:t xml:space="preserve">and </w:t>
      </w:r>
      <w:r>
        <w:t>in writing, to the County</w:t>
      </w:r>
      <w:r w:rsidR="009E37B2">
        <w:t xml:space="preserve"> the</w:t>
      </w:r>
      <w:r>
        <w:t xml:space="preserve"> </w:t>
      </w:r>
      <w:r w:rsidR="00CD512C">
        <w:t>Data Breach</w:t>
      </w:r>
      <w:r>
        <w:t xml:space="preserve">, including any reasonable belief that </w:t>
      </w:r>
      <w:r w:rsidR="00CD512C">
        <w:t>a Data Breach has occurred</w:t>
      </w:r>
      <w:r>
        <w:t xml:space="preserve">.  Contractor shall make the </w:t>
      </w:r>
      <w:r w:rsidR="0024693D">
        <w:t>oral</w:t>
      </w:r>
      <w:r w:rsidR="00CA054E">
        <w:t xml:space="preserve"> </w:t>
      </w:r>
      <w:r>
        <w:t xml:space="preserve">report to County immediately upon discovery of the </w:t>
      </w:r>
      <w:r w:rsidR="00CD512C">
        <w:t>Data Breach</w:t>
      </w:r>
      <w:r>
        <w:t xml:space="preserve">, but in no event more than two (2) business days after Contractor reasonably believes there has been such </w:t>
      </w:r>
      <w:r w:rsidR="00CD512C">
        <w:t>disclosure of the Data Breach</w:t>
      </w:r>
      <w:r>
        <w:t xml:space="preserve">.  </w:t>
      </w:r>
      <w:r w:rsidR="0024693D">
        <w:t xml:space="preserve">Within five (5) business days </w:t>
      </w:r>
      <w:r>
        <w:t>Contractor</w:t>
      </w:r>
      <w:r w:rsidR="0024693D">
        <w:t xml:space="preserve"> must provide a</w:t>
      </w:r>
      <w:r w:rsidR="00CA054E">
        <w:t xml:space="preserve"> written</w:t>
      </w:r>
      <w:r>
        <w:t xml:space="preserve"> report </w:t>
      </w:r>
      <w:r w:rsidR="0024693D">
        <w:t xml:space="preserve">detailing the following, to the extent known, </w:t>
      </w:r>
      <w:r>
        <w:t>(</w:t>
      </w:r>
      <w:proofErr w:type="spellStart"/>
      <w:r>
        <w:t>i</w:t>
      </w:r>
      <w:proofErr w:type="spellEnd"/>
      <w:r>
        <w:t xml:space="preserve">) the nature of the </w:t>
      </w:r>
      <w:r w:rsidR="00CD512C">
        <w:t>Data Breach</w:t>
      </w:r>
      <w:r>
        <w:t xml:space="preserve">, (ii) the County covered data or content, (iii) who made the unauthorized use or received the unauthorized disclosure, (iv) what Contractor has done or shall do to mitigate any deleterious effect of the </w:t>
      </w:r>
      <w:r w:rsidR="00CD512C">
        <w:t>Data Breach</w:t>
      </w:r>
      <w:r>
        <w:t xml:space="preserve">, and (v) what corrective action Contractor has taken or shall take to prevent future similar </w:t>
      </w:r>
      <w:r w:rsidR="00CD512C">
        <w:t>Data Breaches</w:t>
      </w:r>
      <w:r>
        <w:t xml:space="preserve">.  Contractor shall provide such other information as reasonably requested by the County. </w:t>
      </w:r>
    </w:p>
    <w:p w14:paraId="599B7A10" w14:textId="77777777" w:rsidR="00367ACE" w:rsidRDefault="00367ACE" w:rsidP="00B90238">
      <w:pPr>
        <w:pStyle w:val="ITBLevel2paragraph"/>
        <w:spacing w:line="276" w:lineRule="auto"/>
      </w:pPr>
      <w:r>
        <w:t xml:space="preserve">Notwithstanding any other provisions in this Contract, Contractor shall be liable for all damages, fines and corrective action arising from </w:t>
      </w:r>
      <w:r w:rsidR="00CD512C">
        <w:t>the Data Breach</w:t>
      </w:r>
      <w:r>
        <w:t xml:space="preserve"> of such information caused by Contractor’s breach of its data security or confidentiality provisions hereunder.</w:t>
      </w:r>
    </w:p>
    <w:p w14:paraId="3CA69493" w14:textId="77777777" w:rsidR="00367ACE" w:rsidRDefault="00CC48FE" w:rsidP="00B90238">
      <w:pPr>
        <w:pStyle w:val="ITBLevel2"/>
        <w:spacing w:line="276" w:lineRule="auto"/>
      </w:pPr>
      <w:bookmarkStart w:id="222" w:name="_Toc43823605"/>
      <w:r>
        <w:t>Services Provided by a Subcontractor</w:t>
      </w:r>
      <w:bookmarkEnd w:id="222"/>
    </w:p>
    <w:p w14:paraId="5D9EA04B" w14:textId="77777777" w:rsidR="00CC48FE" w:rsidRPr="00641F6A" w:rsidRDefault="00CC48FE" w:rsidP="00B90238">
      <w:pPr>
        <w:pStyle w:val="ITBLevel2paragraph"/>
        <w:spacing w:line="276" w:lineRule="auto"/>
        <w:rPr>
          <w:color w:val="FF0000"/>
        </w:rPr>
      </w:pPr>
      <w:r>
        <w:t xml:space="preserve">Prior to the use of any subcontractor for </w:t>
      </w:r>
      <w:r w:rsidR="00190BFA">
        <w:t>SaaS</w:t>
      </w:r>
      <w:r>
        <w:t xml:space="preserve"> under this Contract, Contractor shall notify the County of the subcontractor(s) that will be involved in providing any of the </w:t>
      </w:r>
      <w:r w:rsidR="00190BFA">
        <w:t>SaaS</w:t>
      </w:r>
      <w:r>
        <w:t xml:space="preserve"> to the County and obtain</w:t>
      </w:r>
      <w:r w:rsidR="004866E4">
        <w:t xml:space="preserve"> the County’s written consent. </w:t>
      </w:r>
      <w:r w:rsidR="00385488">
        <w:t xml:space="preserve"> </w:t>
      </w:r>
      <w:r w:rsidRPr="00641F6A">
        <w:rPr>
          <w:color w:val="FF0000"/>
        </w:rPr>
        <w:t xml:space="preserve">A list of the County-approved </w:t>
      </w:r>
      <w:r w:rsidR="00152812" w:rsidRPr="00641F6A">
        <w:rPr>
          <w:color w:val="FF0000"/>
        </w:rPr>
        <w:t>S</w:t>
      </w:r>
      <w:r w:rsidRPr="00641F6A">
        <w:rPr>
          <w:color w:val="FF0000"/>
        </w:rPr>
        <w:t>ubcontractor</w:t>
      </w:r>
      <w:r w:rsidR="00152812" w:rsidRPr="00641F6A">
        <w:rPr>
          <w:color w:val="FF0000"/>
        </w:rPr>
        <w:t>(s)</w:t>
      </w:r>
      <w:r w:rsidRPr="00641F6A">
        <w:rPr>
          <w:color w:val="FF0000"/>
        </w:rPr>
        <w:t xml:space="preserve"> is detailed in </w:t>
      </w:r>
      <w:r w:rsidR="003C3641" w:rsidRPr="00641F6A">
        <w:rPr>
          <w:color w:val="FF0000"/>
        </w:rPr>
        <w:t>Exhibit</w:t>
      </w:r>
      <w:r w:rsidR="00AD2C51" w:rsidRPr="00641F6A">
        <w:rPr>
          <w:color w:val="FF0000"/>
        </w:rPr>
        <w:t xml:space="preserve"> #</w:t>
      </w:r>
      <w:r w:rsidRPr="00641F6A">
        <w:rPr>
          <w:color w:val="FF0000"/>
        </w:rPr>
        <w:t>.</w:t>
      </w:r>
    </w:p>
    <w:p w14:paraId="297855BC" w14:textId="77777777" w:rsidR="00CC48FE" w:rsidRDefault="00CC48FE" w:rsidP="00B90238">
      <w:pPr>
        <w:pStyle w:val="ITBLevel2paragraph"/>
        <w:spacing w:line="276" w:lineRule="auto"/>
      </w:pPr>
      <w:r>
        <w:t xml:space="preserve">In the event that Contractor terminates its agreement with the subcontractor, Contractor shall first allow the County to assume all of the rights and obligations of Contractor under the agreement and to transfer the agreement to the County, provided there shall be no changes in the services requirement.  Contractor shall provide the County with advance written notice of its intent to terminate the agreement </w:t>
      </w:r>
      <w:r w:rsidR="003C3641">
        <w:t>and at least thirty (30) D</w:t>
      </w:r>
      <w:r>
        <w:t xml:space="preserve">ays to respond and indicate whether the County wishes to assume the rights and obligations under the agreement. </w:t>
      </w:r>
    </w:p>
    <w:p w14:paraId="087DC3C6" w14:textId="77777777" w:rsidR="00CC48FE" w:rsidRDefault="00CC48FE" w:rsidP="00B90238">
      <w:pPr>
        <w:pStyle w:val="ITBLevel2"/>
        <w:spacing w:line="276" w:lineRule="auto"/>
      </w:pPr>
      <w:bookmarkStart w:id="223" w:name="_Toc43823606"/>
      <w:r>
        <w:lastRenderedPageBreak/>
        <w:t>Importation of Data</w:t>
      </w:r>
      <w:bookmarkEnd w:id="223"/>
    </w:p>
    <w:p w14:paraId="5BCC386D" w14:textId="77777777" w:rsidR="00CC48FE" w:rsidRDefault="00CC48FE" w:rsidP="00B90238">
      <w:pPr>
        <w:pStyle w:val="ITBLevel2paragraph"/>
        <w:spacing w:line="276" w:lineRule="auto"/>
      </w:pPr>
      <w:r>
        <w:t xml:space="preserve">Within one (1) Day of notification of termination of this Contract, the Contractor shall provide the County with complete, secure and dedicated data and content files suitable for importation into commercially available database software (e.g. MS-SQL), such as XML format, including all schema and transformation definitions and/or delimited text files with documented, detailed schema definitions along with attachments in their native format.  These files will be comprised of Data contained in the Contractor's system.  The structure of the relational database will be specific to the Data and will not be representative of the proprietary Contractor database.  </w:t>
      </w:r>
    </w:p>
    <w:p w14:paraId="449DA1F6" w14:textId="77777777" w:rsidR="00CC48FE" w:rsidRDefault="00CC48FE" w:rsidP="00B90238">
      <w:pPr>
        <w:pStyle w:val="ITBLevel2"/>
        <w:spacing w:line="276" w:lineRule="auto"/>
      </w:pPr>
      <w:bookmarkStart w:id="224" w:name="_Toc43823607"/>
      <w:r>
        <w:t>Termination Assistance Services</w:t>
      </w:r>
      <w:bookmarkEnd w:id="224"/>
    </w:p>
    <w:p w14:paraId="6E5B3793" w14:textId="77777777" w:rsidR="00CC48FE" w:rsidRDefault="00CC48FE" w:rsidP="00B90238">
      <w:pPr>
        <w:pStyle w:val="ITBLevel2paragraph"/>
        <w:spacing w:line="276" w:lineRule="auto"/>
      </w:pPr>
      <w:r>
        <w:t>During the ninety (90) Day period prior to, and or following the expiration or termination of this Contract, in whole or in part, Contractor agrees to provide reasonable termination assistance services at no additional cost to the County, which may include:</w:t>
      </w:r>
    </w:p>
    <w:p w14:paraId="3C70011B" w14:textId="77777777" w:rsidR="00CC48FE" w:rsidRDefault="00CC48FE" w:rsidP="00B90238">
      <w:pPr>
        <w:pStyle w:val="ITBLevel3"/>
        <w:spacing w:line="276" w:lineRule="auto"/>
      </w:pPr>
      <w:r>
        <w:t xml:space="preserve">Developing a plan for the orderly transition of the terminated or expired </w:t>
      </w:r>
      <w:r w:rsidR="00190BFA">
        <w:t>SaaS</w:t>
      </w:r>
      <w:r>
        <w:t xml:space="preserve"> from Contractor to the successor.</w:t>
      </w:r>
    </w:p>
    <w:p w14:paraId="2FE748A5" w14:textId="77777777" w:rsidR="00CC48FE" w:rsidRDefault="00CC48FE" w:rsidP="00B90238">
      <w:pPr>
        <w:pStyle w:val="ITBLevel3"/>
        <w:spacing w:line="276" w:lineRule="auto"/>
      </w:pPr>
      <w:r>
        <w:t xml:space="preserve">Providing reasonable training to County staff or the successor in the performance of the </w:t>
      </w:r>
      <w:r w:rsidR="00190BFA">
        <w:t>SaaS</w:t>
      </w:r>
      <w:r>
        <w:t xml:space="preserve"> then being performed by Contractor;</w:t>
      </w:r>
    </w:p>
    <w:p w14:paraId="56DAA1A1" w14:textId="77777777" w:rsidR="00CC48FE" w:rsidRDefault="00CC48FE" w:rsidP="00B90238">
      <w:pPr>
        <w:pStyle w:val="ITBLevel3"/>
        <w:spacing w:line="276" w:lineRule="auto"/>
      </w:pPr>
      <w:r>
        <w:t xml:space="preserve">Using its best efforts to assist and make available to County any third-party services then being used by Contractor in connection with the </w:t>
      </w:r>
      <w:r w:rsidR="00190BFA">
        <w:t>SaaS</w:t>
      </w:r>
      <w:r>
        <w:t>; and</w:t>
      </w:r>
    </w:p>
    <w:p w14:paraId="1C778677" w14:textId="77777777" w:rsidR="00CC48FE" w:rsidRPr="00217FBC" w:rsidRDefault="00CC48FE" w:rsidP="00B90238">
      <w:pPr>
        <w:pStyle w:val="ITBLevel3"/>
        <w:spacing w:line="276" w:lineRule="auto"/>
      </w:pPr>
      <w:r>
        <w:t xml:space="preserve">Such other activities upon which the parties may agree. </w:t>
      </w:r>
    </w:p>
    <w:p w14:paraId="306E4911" w14:textId="77777777" w:rsidR="00CC48FE" w:rsidRPr="00367ACE" w:rsidRDefault="00CC48FE" w:rsidP="00B90238">
      <w:pPr>
        <w:tabs>
          <w:tab w:val="left" w:pos="720"/>
          <w:tab w:val="left" w:pos="1800"/>
        </w:tabs>
        <w:spacing w:before="180" w:after="0"/>
        <w:rPr>
          <w:rFonts w:cs="Arial"/>
          <w:b/>
          <w:szCs w:val="24"/>
        </w:rPr>
      </w:pPr>
    </w:p>
    <w:p w14:paraId="11F5CFBE" w14:textId="2E2E3167" w:rsidR="001444E8" w:rsidRPr="00DE4F94" w:rsidRDefault="001444E8" w:rsidP="00DE4F94">
      <w:pPr>
        <w:spacing w:after="0"/>
        <w:jc w:val="center"/>
        <w:rPr>
          <w:rFonts w:ascii="Arial Bold" w:hAnsi="Arial Bold"/>
          <w:b/>
          <w:smallCaps/>
        </w:rPr>
      </w:pPr>
      <w:r w:rsidRPr="00DE4F94">
        <w:rPr>
          <w:rFonts w:ascii="Arial Bold" w:hAnsi="Arial Bold" w:cs="Arial"/>
          <w:b/>
          <w:smallCaps/>
          <w:szCs w:val="24"/>
          <w:lang w:bidi="ar-SA"/>
        </w:rPr>
        <w:t xml:space="preserve">End </w:t>
      </w:r>
      <w:r w:rsidR="00724C58" w:rsidRPr="00DE4F94">
        <w:rPr>
          <w:rFonts w:ascii="Arial Bold" w:hAnsi="Arial Bold" w:cs="Arial"/>
          <w:b/>
          <w:smallCaps/>
          <w:szCs w:val="24"/>
          <w:lang w:bidi="ar-SA"/>
        </w:rPr>
        <w:t>o</w:t>
      </w:r>
      <w:r w:rsidRPr="00DE4F94">
        <w:rPr>
          <w:rFonts w:ascii="Arial Bold" w:hAnsi="Arial Bold" w:cs="Arial"/>
          <w:b/>
          <w:smallCaps/>
          <w:szCs w:val="24"/>
          <w:lang w:bidi="ar-SA"/>
        </w:rPr>
        <w:t xml:space="preserve">f Terms </w:t>
      </w:r>
      <w:r w:rsidR="00724C58">
        <w:rPr>
          <w:rFonts w:ascii="Arial Bold" w:hAnsi="Arial Bold"/>
          <w:b/>
          <w:smallCaps/>
        </w:rPr>
        <w:t>a</w:t>
      </w:r>
      <w:r w:rsidRPr="006E5CC7">
        <w:rPr>
          <w:rFonts w:ascii="Arial Bold" w:hAnsi="Arial Bold"/>
          <w:b/>
          <w:smallCaps/>
        </w:rPr>
        <w:t>nd</w:t>
      </w:r>
      <w:r w:rsidRPr="00DE4F94">
        <w:rPr>
          <w:rFonts w:ascii="Arial Bold" w:hAnsi="Arial Bold" w:cs="Arial"/>
          <w:b/>
          <w:smallCaps/>
          <w:szCs w:val="24"/>
          <w:lang w:bidi="ar-SA"/>
        </w:rPr>
        <w:t xml:space="preserve"> Conditions</w:t>
      </w:r>
    </w:p>
    <w:sectPr w:rsidR="001444E8" w:rsidRPr="00DE4F94" w:rsidSect="00A47F39">
      <w:headerReference w:type="even" r:id="rId23"/>
      <w:headerReference w:type="default" r:id="rId24"/>
      <w:footerReference w:type="even" r:id="rId25"/>
      <w:footerReference w:type="default" r:id="rId26"/>
      <w:headerReference w:type="first" r:id="rId27"/>
      <w:footerReference w:type="first" r:id="rId28"/>
      <w:pgSz w:w="12240" w:h="15840" w:code="1"/>
      <w:pgMar w:top="720" w:right="720" w:bottom="864"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9" w:author="Ward, Alison" w:date="2020-02-10T14:17:00Z" w:initials="WA">
    <w:p w14:paraId="1F5AD11D" w14:textId="410D291F" w:rsidR="00EC4E2A" w:rsidRDefault="008C376B">
      <w:pPr>
        <w:pStyle w:val="CommentText"/>
      </w:pPr>
      <w:r>
        <w:t xml:space="preserve">Gina- </w:t>
      </w:r>
      <w:r w:rsidR="00EC4E2A">
        <w:rPr>
          <w:rStyle w:val="CommentReference"/>
        </w:rPr>
        <w:annotationRef/>
      </w:r>
      <w:r w:rsidR="00EC4E2A">
        <w:t>Is this 500 or 750?  Conflict</w:t>
      </w:r>
      <w:r>
        <w:t>s with what’s referenced</w:t>
      </w:r>
      <w:r w:rsidR="00EC4E2A">
        <w:t xml:space="preserve"> in the various contract </w:t>
      </w:r>
      <w:r>
        <w:t>boilerplates</w:t>
      </w:r>
      <w:r w:rsidR="00EC4E2A">
        <w:t>.</w:t>
      </w:r>
    </w:p>
  </w:comment>
  <w:comment w:id="130" w:author="Ward, Alison" w:date="2020-02-10T14:20:00Z" w:initials="WA">
    <w:p w14:paraId="611272FA" w14:textId="32B64F72" w:rsidR="00EC4E2A" w:rsidRDefault="00EC4E2A">
      <w:pPr>
        <w:pStyle w:val="CommentText"/>
      </w:pPr>
      <w:r>
        <w:rPr>
          <w:rStyle w:val="CommentReference"/>
        </w:rPr>
        <w:annotationRef/>
      </w:r>
      <w:r>
        <w:t>Same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5AD11D" w15:done="0"/>
  <w15:commentEx w15:paraId="61127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5AD11D" w16cid:durableId="21EBE497"/>
  <w16cid:commentId w16cid:paraId="611272FA" w16cid:durableId="21EBE5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3B24A" w14:textId="77777777" w:rsidR="00983495" w:rsidRDefault="00983495">
      <w:r>
        <w:separator/>
      </w:r>
    </w:p>
  </w:endnote>
  <w:endnote w:type="continuationSeparator" w:id="0">
    <w:p w14:paraId="45657085" w14:textId="77777777" w:rsidR="00983495" w:rsidRDefault="00983495">
      <w:r>
        <w:continuationSeparator/>
      </w:r>
    </w:p>
  </w:endnote>
  <w:endnote w:type="continuationNotice" w:id="1">
    <w:p w14:paraId="44D23EC3" w14:textId="77777777" w:rsidR="00983495" w:rsidRDefault="00983495" w:rsidP="002C4E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G Time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2AECD" w14:textId="77777777" w:rsidR="009C09B1" w:rsidRDefault="009C0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E263F" w14:textId="06D57779" w:rsidR="00EC4E2A" w:rsidRPr="009C6B61" w:rsidRDefault="00EC4E2A" w:rsidP="008958C7">
    <w:pPr>
      <w:pStyle w:val="Footer"/>
      <w:tabs>
        <w:tab w:val="right" w:pos="10710"/>
      </w:tabs>
      <w:rPr>
        <w:sz w:val="22"/>
        <w:szCs w:val="22"/>
      </w:rPr>
    </w:pPr>
    <w:r w:rsidRPr="009C6B61">
      <w:rPr>
        <w:sz w:val="22"/>
        <w:szCs w:val="22"/>
      </w:rPr>
      <w:t>RFP 1083-20</w:t>
    </w:r>
    <w:r w:rsidR="0047158D">
      <w:rPr>
        <w:sz w:val="22"/>
        <w:szCs w:val="22"/>
      </w:rPr>
      <w:t>-GMK</w:t>
    </w:r>
    <w:r w:rsidRPr="009C6B61">
      <w:rPr>
        <w:sz w:val="22"/>
        <w:szCs w:val="22"/>
      </w:rPr>
      <w:t xml:space="preserve"> </w:t>
    </w:r>
    <w:r w:rsidRPr="009C6B61">
      <w:rPr>
        <w:sz w:val="22"/>
        <w:szCs w:val="22"/>
      </w:rPr>
      <w:tab/>
    </w:r>
    <w:r w:rsidRPr="009C6B61">
      <w:rPr>
        <w:sz w:val="22"/>
        <w:szCs w:val="22"/>
      </w:rPr>
      <w:tab/>
      <w:t xml:space="preserve">Page </w:t>
    </w:r>
    <w:r w:rsidRPr="009C6B61">
      <w:rPr>
        <w:sz w:val="22"/>
        <w:szCs w:val="22"/>
      </w:rPr>
      <w:fldChar w:fldCharType="begin"/>
    </w:r>
    <w:r w:rsidRPr="009C6B61">
      <w:rPr>
        <w:sz w:val="22"/>
        <w:szCs w:val="22"/>
      </w:rPr>
      <w:instrText xml:space="preserve"> PAGE  \* Arabic  \* MERGEFORMAT </w:instrText>
    </w:r>
    <w:r w:rsidRPr="009C6B61">
      <w:rPr>
        <w:sz w:val="22"/>
        <w:szCs w:val="22"/>
      </w:rPr>
      <w:fldChar w:fldCharType="separate"/>
    </w:r>
    <w:r w:rsidR="00D00139">
      <w:rPr>
        <w:noProof/>
        <w:sz w:val="22"/>
        <w:szCs w:val="22"/>
      </w:rPr>
      <w:t>21</w:t>
    </w:r>
    <w:r w:rsidRPr="009C6B61">
      <w:rPr>
        <w:sz w:val="22"/>
        <w:szCs w:val="22"/>
      </w:rPr>
      <w:fldChar w:fldCharType="end"/>
    </w:r>
    <w:r w:rsidRPr="009C6B61">
      <w:rPr>
        <w:sz w:val="22"/>
        <w:szCs w:val="22"/>
      </w:rPr>
      <w:t xml:space="preserve"> of </w:t>
    </w:r>
    <w:r w:rsidRPr="009C6B61">
      <w:rPr>
        <w:sz w:val="22"/>
        <w:szCs w:val="22"/>
      </w:rPr>
      <w:fldChar w:fldCharType="begin"/>
    </w:r>
    <w:r w:rsidRPr="009C6B61">
      <w:rPr>
        <w:sz w:val="22"/>
        <w:szCs w:val="22"/>
      </w:rPr>
      <w:instrText xml:space="preserve"> NUMPAGES  \* Arabic  \* MERGEFORMAT </w:instrText>
    </w:r>
    <w:r w:rsidRPr="009C6B61">
      <w:rPr>
        <w:sz w:val="22"/>
        <w:szCs w:val="22"/>
      </w:rPr>
      <w:fldChar w:fldCharType="separate"/>
    </w:r>
    <w:r w:rsidR="00D00139">
      <w:rPr>
        <w:noProof/>
        <w:sz w:val="22"/>
        <w:szCs w:val="22"/>
      </w:rPr>
      <w:t>45</w:t>
    </w:r>
    <w:r w:rsidRPr="009C6B61">
      <w:rPr>
        <w:sz w:val="22"/>
        <w:szCs w:val="22"/>
      </w:rPr>
      <w:fldChar w:fldCharType="end"/>
    </w:r>
  </w:p>
  <w:p w14:paraId="2A2A6123" w14:textId="46551C7F" w:rsidR="0047158D" w:rsidRDefault="0047158D" w:rsidP="008958C7">
    <w:pPr>
      <w:pStyle w:val="Footer"/>
      <w:rPr>
        <w:sz w:val="22"/>
        <w:szCs w:val="22"/>
      </w:rPr>
    </w:pPr>
    <w:r w:rsidRPr="009C6B61">
      <w:rPr>
        <w:sz w:val="22"/>
        <w:szCs w:val="22"/>
      </w:rPr>
      <w:t>E</w:t>
    </w:r>
    <w:r>
      <w:rPr>
        <w:sz w:val="22"/>
        <w:szCs w:val="22"/>
      </w:rPr>
      <w:t xml:space="preserve">nvironmental </w:t>
    </w:r>
    <w:r w:rsidRPr="009C6B61">
      <w:rPr>
        <w:sz w:val="22"/>
        <w:szCs w:val="22"/>
      </w:rPr>
      <w:t>H</w:t>
    </w:r>
    <w:r>
      <w:rPr>
        <w:sz w:val="22"/>
        <w:szCs w:val="22"/>
      </w:rPr>
      <w:t xml:space="preserve">ealth </w:t>
    </w:r>
    <w:r w:rsidRPr="009C6B61">
      <w:rPr>
        <w:sz w:val="22"/>
        <w:szCs w:val="22"/>
      </w:rPr>
      <w:t xml:space="preserve">Permitting, Inspection and Enforcement Management System </w:t>
    </w:r>
  </w:p>
  <w:p w14:paraId="394644FA" w14:textId="36D52648" w:rsidR="00EC4E2A" w:rsidRPr="009C6B61" w:rsidRDefault="00EC4E2A" w:rsidP="008958C7">
    <w:pPr>
      <w:pStyle w:val="Footer"/>
      <w:rPr>
        <w:sz w:val="22"/>
      </w:rPr>
    </w:pPr>
    <w:r w:rsidRPr="009C6B61">
      <w:rPr>
        <w:sz w:val="22"/>
        <w:szCs w:val="22"/>
      </w:rPr>
      <w:t>Exhibit 9 Contract (SaaS)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95DEE" w14:textId="77777777" w:rsidR="00EC4E2A" w:rsidRPr="008958C7" w:rsidRDefault="00EC4E2A" w:rsidP="00B25894">
    <w:pPr>
      <w:pStyle w:val="Footer"/>
      <w:tabs>
        <w:tab w:val="right" w:pos="10710"/>
      </w:tabs>
      <w:rPr>
        <w:sz w:val="22"/>
        <w:szCs w:val="22"/>
      </w:rPr>
    </w:pPr>
    <w:r>
      <w:rPr>
        <w:sz w:val="22"/>
        <w:szCs w:val="22"/>
      </w:rPr>
      <w:t>RFP</w:t>
    </w:r>
    <w:r w:rsidRPr="008958C7">
      <w:rPr>
        <w:sz w:val="22"/>
        <w:szCs w:val="22"/>
      </w:rPr>
      <w:t xml:space="preserve"> </w:t>
    </w:r>
    <w:r>
      <w:rPr>
        <w:sz w:val="22"/>
        <w:szCs w:val="22"/>
      </w:rPr>
      <w:t>1009-15</w:t>
    </w:r>
    <w:r w:rsidRPr="008958C7">
      <w:rPr>
        <w:sz w:val="22"/>
        <w:szCs w:val="22"/>
      </w:rPr>
      <w:tab/>
    </w:r>
    <w:r w:rsidRPr="008958C7">
      <w:rPr>
        <w:sz w:val="22"/>
        <w:szCs w:val="22"/>
      </w:rPr>
      <w:fldChar w:fldCharType="begin"/>
    </w:r>
    <w:r w:rsidRPr="008958C7">
      <w:rPr>
        <w:sz w:val="22"/>
        <w:szCs w:val="22"/>
      </w:rPr>
      <w:instrText xml:space="preserve"> PAGE </w:instrText>
    </w:r>
    <w:r w:rsidRPr="008958C7">
      <w:rPr>
        <w:sz w:val="22"/>
        <w:szCs w:val="22"/>
      </w:rPr>
      <w:fldChar w:fldCharType="separate"/>
    </w:r>
    <w:r>
      <w:rPr>
        <w:noProof/>
        <w:sz w:val="22"/>
        <w:szCs w:val="22"/>
      </w:rPr>
      <w:t>1</w:t>
    </w:r>
    <w:r w:rsidRPr="008958C7">
      <w:rPr>
        <w:sz w:val="22"/>
        <w:szCs w:val="22"/>
      </w:rPr>
      <w:fldChar w:fldCharType="end"/>
    </w:r>
    <w:r w:rsidRPr="008958C7">
      <w:rPr>
        <w:sz w:val="22"/>
        <w:szCs w:val="22"/>
      </w:rPr>
      <w:tab/>
    </w:r>
  </w:p>
  <w:p w14:paraId="1C1517BB" w14:textId="77777777" w:rsidR="00EC4E2A" w:rsidRDefault="00EC4E2A" w:rsidP="00B25894">
    <w:pPr>
      <w:pStyle w:val="Footer"/>
      <w:rPr>
        <w:sz w:val="22"/>
        <w:szCs w:val="22"/>
      </w:rPr>
    </w:pPr>
    <w:r>
      <w:rPr>
        <w:sz w:val="22"/>
        <w:szCs w:val="22"/>
      </w:rPr>
      <w:t xml:space="preserve">Unified </w:t>
    </w:r>
    <w:r w:rsidRPr="008958C7">
      <w:rPr>
        <w:sz w:val="22"/>
        <w:szCs w:val="22"/>
      </w:rPr>
      <w:t xml:space="preserve">Case Management System for </w:t>
    </w:r>
    <w:r>
      <w:rPr>
        <w:sz w:val="22"/>
        <w:szCs w:val="22"/>
      </w:rPr>
      <w:t>King County District Court</w:t>
    </w:r>
  </w:p>
  <w:p w14:paraId="703C111C" w14:textId="77777777" w:rsidR="00EC4E2A" w:rsidRPr="00B25894" w:rsidRDefault="00EC4E2A" w:rsidP="00B25894">
    <w:pPr>
      <w:pStyle w:val="Footer"/>
    </w:pPr>
    <w:r w:rsidRPr="00152812">
      <w:rPr>
        <w:color w:val="FF0000"/>
        <w:sz w:val="22"/>
        <w:szCs w:val="22"/>
      </w:rPr>
      <w:t xml:space="preserve">Exhibit </w:t>
    </w:r>
    <w:r>
      <w:rPr>
        <w:color w:val="FF0000"/>
        <w:sz w:val="22"/>
        <w:szCs w:val="22"/>
      </w:rPr>
      <w:t>4</w:t>
    </w:r>
    <w:r>
      <w:rPr>
        <w:sz w:val="22"/>
        <w:szCs w:val="22"/>
      </w:rPr>
      <w:t>, Sample Contract (SaaS)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273BF" w14:textId="77777777" w:rsidR="00983495" w:rsidRDefault="00983495">
      <w:r>
        <w:separator/>
      </w:r>
    </w:p>
  </w:footnote>
  <w:footnote w:type="continuationSeparator" w:id="0">
    <w:p w14:paraId="1CD7C4DF" w14:textId="77777777" w:rsidR="00983495" w:rsidRDefault="00983495">
      <w:r>
        <w:continuationSeparator/>
      </w:r>
    </w:p>
  </w:footnote>
  <w:footnote w:type="continuationNotice" w:id="1">
    <w:p w14:paraId="01740B72" w14:textId="77777777" w:rsidR="00983495" w:rsidRDefault="00983495" w:rsidP="002C4E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49248" w14:textId="77777777" w:rsidR="009C09B1" w:rsidRDefault="009C0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25" w:author="Keolker, Regina" w:date="2020-07-21T15:09:00Z"/>
  <w:sdt>
    <w:sdtPr>
      <w:id w:val="-872457980"/>
      <w:docPartObj>
        <w:docPartGallery w:val="Watermarks"/>
        <w:docPartUnique/>
      </w:docPartObj>
    </w:sdtPr>
    <w:sdtContent>
      <w:customXmlInsRangeEnd w:id="225"/>
      <w:p w14:paraId="475C6C57" w14:textId="3AD705A3" w:rsidR="009C09B1" w:rsidRDefault="005F54BE">
        <w:pPr>
          <w:pStyle w:val="Header"/>
        </w:pPr>
        <w:ins w:id="226" w:author="Keolker, Regina" w:date="2020-07-21T15:09:00Z">
          <w:r>
            <w:rPr>
              <w:noProof/>
            </w:rPr>
            <w:pict w14:anchorId="22084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ins>
      </w:p>
      <w:customXmlInsRangeStart w:id="227" w:author="Keolker, Regina" w:date="2020-07-21T15:09:00Z"/>
    </w:sdtContent>
  </w:sdt>
  <w:customXmlInsRangeEnd w:id="2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4039D" w14:textId="77777777" w:rsidR="009C09B1" w:rsidRDefault="009C0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FC1288"/>
    <w:lvl w:ilvl="0">
      <w:start w:val="1"/>
      <w:numFmt w:val="decimal"/>
      <w:pStyle w:val="ListNumber3"/>
      <w:lvlText w:val="%1."/>
      <w:lvlJc w:val="left"/>
      <w:pPr>
        <w:tabs>
          <w:tab w:val="num" w:pos="1800"/>
        </w:tabs>
        <w:ind w:left="1800" w:hanging="360"/>
      </w:pPr>
      <w:rPr>
        <w:rFonts w:cs="Times New Roman"/>
      </w:rPr>
    </w:lvl>
  </w:abstractNum>
  <w:abstractNum w:abstractNumId="1" w15:restartNumberingAfterBreak="0">
    <w:nsid w:val="FFFFFF7F"/>
    <w:multiLevelType w:val="singleLevel"/>
    <w:tmpl w:val="D746233C"/>
    <w:lvl w:ilvl="0">
      <w:start w:val="1"/>
      <w:numFmt w:val="decimal"/>
      <w:pStyle w:val="ListBullet5"/>
      <w:lvlText w:val="%1."/>
      <w:lvlJc w:val="left"/>
      <w:pPr>
        <w:tabs>
          <w:tab w:val="num" w:pos="720"/>
        </w:tabs>
        <w:ind w:left="720" w:hanging="360"/>
      </w:pPr>
      <w:rPr>
        <w:rFonts w:cs="Times New Roman"/>
      </w:rPr>
    </w:lvl>
  </w:abstractNum>
  <w:abstractNum w:abstractNumId="2" w15:restartNumberingAfterBreak="0">
    <w:nsid w:val="FFFFFF80"/>
    <w:multiLevelType w:val="singleLevel"/>
    <w:tmpl w:val="3DEE4930"/>
    <w:lvl w:ilvl="0">
      <w:start w:val="1"/>
      <w:numFmt w:val="bullet"/>
      <w:pStyle w:val="ListBullet3"/>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301C0F46"/>
    <w:lvl w:ilvl="0">
      <w:start w:val="1"/>
      <w:numFmt w:val="bullet"/>
      <w:pStyle w:val="ListBullet2"/>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33A0BBA"/>
    <w:lvl w:ilvl="0">
      <w:start w:val="1"/>
      <w:numFmt w:val="bullet"/>
      <w:pStyle w:val="ListBullet"/>
      <w:lvlText w:val=""/>
      <w:lvlJc w:val="left"/>
      <w:pPr>
        <w:tabs>
          <w:tab w:val="num" w:pos="1080"/>
        </w:tabs>
        <w:ind w:left="1080" w:hanging="360"/>
      </w:pPr>
      <w:rPr>
        <w:rFonts w:ascii="Symbol" w:hAnsi="Symbol" w:hint="default"/>
      </w:rPr>
    </w:lvl>
  </w:abstractNum>
  <w:abstractNum w:abstractNumId="5" w15:restartNumberingAfterBreak="0">
    <w:nsid w:val="FFFFFF88"/>
    <w:multiLevelType w:val="singleLevel"/>
    <w:tmpl w:val="374496A8"/>
    <w:lvl w:ilvl="0">
      <w:start w:val="1"/>
      <w:numFmt w:val="decimal"/>
      <w:pStyle w:val="ListBullet4"/>
      <w:lvlText w:val="%1."/>
      <w:lvlJc w:val="left"/>
      <w:pPr>
        <w:tabs>
          <w:tab w:val="num" w:pos="360"/>
        </w:tabs>
        <w:ind w:left="360" w:hanging="360"/>
      </w:pPr>
      <w:rPr>
        <w:rFonts w:cs="Times New Roman"/>
      </w:rPr>
    </w:lvl>
  </w:abstractNum>
  <w:abstractNum w:abstractNumId="6" w15:restartNumberingAfterBreak="0">
    <w:nsid w:val="04B12351"/>
    <w:multiLevelType w:val="multilevel"/>
    <w:tmpl w:val="F6E8E80E"/>
    <w:lvl w:ilvl="0">
      <w:start w:val="1"/>
      <w:numFmt w:val="decimal"/>
      <w:pStyle w:val="RFPLevel1"/>
      <w:lvlText w:val="%1 SECTION"/>
      <w:lvlJc w:val="left"/>
      <w:pPr>
        <w:tabs>
          <w:tab w:val="num" w:pos="1440"/>
        </w:tabs>
        <w:ind w:left="360" w:hanging="360"/>
      </w:pPr>
      <w:rPr>
        <w:rFonts w:ascii="Arial Bold" w:hAnsi="Arial Bold" w:cs="Times New Roman" w:hint="default"/>
        <w:b/>
        <w:i w:val="0"/>
        <w:sz w:val="22"/>
      </w:rPr>
    </w:lvl>
    <w:lvl w:ilvl="1">
      <w:start w:val="1"/>
      <w:numFmt w:val="decimal"/>
      <w:pStyle w:val="RFPLevel2"/>
      <w:lvlText w:val="%1.%2"/>
      <w:lvlJc w:val="left"/>
      <w:pPr>
        <w:tabs>
          <w:tab w:val="num" w:pos="720"/>
        </w:tabs>
        <w:ind w:left="720" w:hanging="360"/>
      </w:pPr>
      <w:rPr>
        <w:rFonts w:ascii="Arial Bold" w:hAnsi="Arial Bold" w:cs="Times New Roman" w:hint="default"/>
        <w:b/>
        <w:i w:val="0"/>
        <w:sz w:val="22"/>
      </w:rPr>
    </w:lvl>
    <w:lvl w:ilvl="2">
      <w:start w:val="1"/>
      <w:numFmt w:val="upperLetter"/>
      <w:lvlText w:val="%3."/>
      <w:lvlJc w:val="left"/>
      <w:pPr>
        <w:tabs>
          <w:tab w:val="num" w:pos="1080"/>
        </w:tabs>
        <w:ind w:left="1080" w:hanging="360"/>
      </w:pPr>
      <w:rPr>
        <w:rFonts w:hint="default"/>
        <w:b/>
        <w:i w:val="0"/>
        <w:sz w:val="22"/>
      </w:rPr>
    </w:lvl>
    <w:lvl w:ilvl="3">
      <w:start w:val="1"/>
      <w:numFmt w:val="decimal"/>
      <w:pStyle w:val="RFPLevel4"/>
      <w:lvlText w:val="%4."/>
      <w:lvlJc w:val="left"/>
      <w:pPr>
        <w:tabs>
          <w:tab w:val="num" w:pos="1440"/>
        </w:tabs>
        <w:ind w:left="1440" w:hanging="360"/>
      </w:pPr>
      <w:rPr>
        <w:rFonts w:ascii="Arial" w:hAnsi="Arial" w:cs="Times New Roman" w:hint="default"/>
        <w:b w:val="0"/>
        <w:i w:val="0"/>
        <w:sz w:val="22"/>
      </w:rPr>
    </w:lvl>
    <w:lvl w:ilvl="4">
      <w:start w:val="1"/>
      <w:numFmt w:val="lowerLetter"/>
      <w:pStyle w:val="RFPLevel5"/>
      <w:lvlText w:val="%5."/>
      <w:lvlJc w:val="left"/>
      <w:pPr>
        <w:tabs>
          <w:tab w:val="num" w:pos="1800"/>
        </w:tabs>
        <w:ind w:left="1800" w:hanging="360"/>
      </w:pPr>
      <w:rPr>
        <w:rFonts w:ascii="Arial" w:hAnsi="Arial" w:cs="Times New Roman" w:hint="default"/>
        <w:b w:val="0"/>
        <w:i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04E562DA"/>
    <w:multiLevelType w:val="hybridMultilevel"/>
    <w:tmpl w:val="0F86CD74"/>
    <w:lvl w:ilvl="0" w:tplc="4ED82486">
      <w:start w:val="1"/>
      <w:numFmt w:val="bullet"/>
      <w:pStyle w:val="ITBLevel2bullet"/>
      <w:lvlText w:val=""/>
      <w:lvlJc w:val="left"/>
      <w:pPr>
        <w:ind w:left="1440" w:hanging="360"/>
      </w:pPr>
      <w:rPr>
        <w:rFonts w:ascii="Symbol" w:hAnsi="Symbol"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1F1E47"/>
    <w:multiLevelType w:val="hybridMultilevel"/>
    <w:tmpl w:val="C3145A06"/>
    <w:lvl w:ilvl="0" w:tplc="282EB1EE">
      <w:start w:val="1"/>
      <w:numFmt w:val="lowerRoman"/>
      <w:pStyle w:val="ITBLevel7"/>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75132A9"/>
    <w:multiLevelType w:val="hybridMultilevel"/>
    <w:tmpl w:val="C0A4F49A"/>
    <w:lvl w:ilvl="0" w:tplc="68EEFEFC">
      <w:start w:val="1"/>
      <w:numFmt w:val="upperLetter"/>
      <w:lvlText w:val="%1."/>
      <w:lvlJc w:val="left"/>
      <w:pPr>
        <w:ind w:left="1080" w:hanging="360"/>
      </w:pPr>
      <w:rPr>
        <w:rFonts w:cs="Times New Roman"/>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5A5B2DD4"/>
    <w:multiLevelType w:val="multilevel"/>
    <w:tmpl w:val="AA46C5C0"/>
    <w:lvl w:ilvl="0">
      <w:start w:val="1"/>
      <w:numFmt w:val="decimal"/>
      <w:pStyle w:val="ITBLevel1"/>
      <w:lvlText w:val="Section %1"/>
      <w:lvlJc w:val="left"/>
      <w:pPr>
        <w:tabs>
          <w:tab w:val="num" w:pos="1890"/>
        </w:tabs>
        <w:ind w:left="90" w:firstLine="0"/>
      </w:pPr>
      <w:rPr>
        <w:rFonts w:ascii="Arial Bold" w:hAnsi="Arial Bold" w:cs="Times New Roman" w:hint="default"/>
        <w:b/>
        <w:bCs w:val="0"/>
        <w:i w:val="0"/>
        <w:iCs w:val="0"/>
        <w:caps/>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TBLevel2"/>
      <w:lvlText w:val="%1.%2"/>
      <w:lvlJc w:val="left"/>
      <w:pPr>
        <w:tabs>
          <w:tab w:val="num" w:pos="720"/>
        </w:tabs>
        <w:ind w:left="0" w:firstLine="0"/>
      </w:pPr>
      <w:rPr>
        <w:rFonts w:ascii="Arial Bold" w:hAnsi="Arial Bold" w:hint="default"/>
        <w:b/>
        <w:i w:val="0"/>
        <w:color w:val="auto"/>
        <w:sz w:val="24"/>
        <w:szCs w:val="22"/>
      </w:rPr>
    </w:lvl>
    <w:lvl w:ilvl="2">
      <w:start w:val="1"/>
      <w:numFmt w:val="upperLetter"/>
      <w:pStyle w:val="ITBLevel3"/>
      <w:lvlText w:val="%3."/>
      <w:lvlJc w:val="left"/>
      <w:pPr>
        <w:tabs>
          <w:tab w:val="num" w:pos="1267"/>
        </w:tabs>
        <w:ind w:left="1267" w:hanging="547"/>
      </w:pPr>
      <w:rPr>
        <w:rFonts w:ascii="Arial" w:hAnsi="Arial" w:hint="default"/>
        <w:b w:val="0"/>
        <w:i w:val="0"/>
        <w:sz w:val="24"/>
        <w:szCs w:val="22"/>
      </w:rPr>
    </w:lvl>
    <w:lvl w:ilvl="3">
      <w:start w:val="1"/>
      <w:numFmt w:val="decimal"/>
      <w:pStyle w:val="ITBLevel4"/>
      <w:lvlText w:val="%4."/>
      <w:lvlJc w:val="left"/>
      <w:pPr>
        <w:tabs>
          <w:tab w:val="num" w:pos="1800"/>
        </w:tabs>
        <w:ind w:left="1800" w:hanging="533"/>
      </w:pPr>
      <w:rPr>
        <w:rFonts w:ascii="Arial" w:hAnsi="Arial" w:hint="default"/>
        <w:b w:val="0"/>
        <w:i w:val="0"/>
        <w:sz w:val="24"/>
      </w:rPr>
    </w:lvl>
    <w:lvl w:ilvl="4">
      <w:start w:val="1"/>
      <w:numFmt w:val="lowerLetter"/>
      <w:pStyle w:val="ITBLevel5"/>
      <w:lvlText w:val="%5."/>
      <w:lvlJc w:val="left"/>
      <w:pPr>
        <w:tabs>
          <w:tab w:val="num" w:pos="2347"/>
        </w:tabs>
        <w:ind w:left="2347" w:hanging="547"/>
      </w:pPr>
      <w:rPr>
        <w:rFonts w:ascii="Arial" w:hAnsi="Arial" w:hint="default"/>
        <w:b w:val="0"/>
        <w:i w:val="0"/>
        <w:sz w:val="24"/>
      </w:rPr>
    </w:lvl>
    <w:lvl w:ilvl="5">
      <w:start w:val="1"/>
      <w:numFmt w:val="decimal"/>
      <w:pStyle w:val="ITBLevel6"/>
      <w:lvlText w:val="(%6)"/>
      <w:lvlJc w:val="left"/>
      <w:pPr>
        <w:tabs>
          <w:tab w:val="num" w:pos="2880"/>
        </w:tabs>
        <w:ind w:left="2880" w:hanging="533"/>
      </w:pPr>
      <w:rPr>
        <w:rFonts w:ascii="Arial" w:hAnsi="Arial" w:hint="default"/>
        <w:b w:val="0"/>
        <w:i w:val="0"/>
        <w:sz w:val="24"/>
      </w:rPr>
    </w:lvl>
    <w:lvl w:ilvl="6">
      <w:start w:val="1"/>
      <w:numFmt w:val="decimal"/>
      <w:lvlText w:val="%1.%2.%3.%4.%5.%6.%7."/>
      <w:lvlJc w:val="left"/>
      <w:pPr>
        <w:tabs>
          <w:tab w:val="num" w:pos="3240"/>
        </w:tabs>
        <w:ind w:left="2880" w:hanging="1080"/>
      </w:pPr>
      <w:rPr>
        <w:rFonts w:hint="default"/>
        <w:sz w:val="24"/>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1" w15:restartNumberingAfterBreak="0">
    <w:nsid w:val="5AD5674A"/>
    <w:multiLevelType w:val="multilevel"/>
    <w:tmpl w:val="B3AC54DE"/>
    <w:lvl w:ilvl="0">
      <w:start w:val="2"/>
      <w:numFmt w:val="decimal"/>
      <w:lvlText w:val="SECTION %1"/>
      <w:lvlJc w:val="left"/>
      <w:pPr>
        <w:tabs>
          <w:tab w:val="num" w:pos="3060"/>
        </w:tabs>
        <w:ind w:left="3060" w:hanging="1800"/>
      </w:pPr>
      <w:rPr>
        <w:rFonts w:hint="default"/>
        <w:b/>
        <w:bCs w:val="0"/>
        <w:i w:val="0"/>
        <w:iCs w:val="0"/>
        <w:caps/>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pPr>
      <w:rPr>
        <w:rFonts w:ascii="Arial Bold" w:hAnsi="Arial Bold" w:cs="Times New Roman" w:hint="default"/>
        <w:b/>
        <w:i w:val="0"/>
        <w:color w:val="auto"/>
        <w:sz w:val="24"/>
        <w:szCs w:val="24"/>
      </w:rPr>
    </w:lvl>
    <w:lvl w:ilvl="2">
      <w:start w:val="1"/>
      <w:numFmt w:val="upperLetter"/>
      <w:lvlText w:val="%3."/>
      <w:lvlJc w:val="left"/>
      <w:pPr>
        <w:tabs>
          <w:tab w:val="num" w:pos="1267"/>
        </w:tabs>
        <w:ind w:left="1267" w:hanging="547"/>
      </w:pPr>
      <w:rPr>
        <w:rFonts w:ascii="Arial" w:hAnsi="Arial" w:cs="Times New Roman" w:hint="default"/>
        <w:b w:val="0"/>
        <w:i w:val="0"/>
        <w:sz w:val="22"/>
        <w:szCs w:val="22"/>
      </w:rPr>
    </w:lvl>
    <w:lvl w:ilvl="3">
      <w:start w:val="1"/>
      <w:numFmt w:val="decimal"/>
      <w:lvlText w:val="%4."/>
      <w:lvlJc w:val="left"/>
      <w:pPr>
        <w:tabs>
          <w:tab w:val="num" w:pos="1800"/>
        </w:tabs>
        <w:ind w:left="1800" w:hanging="533"/>
      </w:pPr>
      <w:rPr>
        <w:rFonts w:ascii="Arial" w:hAnsi="Arial" w:cs="Times New Roman" w:hint="default"/>
        <w:b w:val="0"/>
        <w:i w:val="0"/>
        <w:sz w:val="24"/>
        <w:szCs w:val="24"/>
      </w:rPr>
    </w:lvl>
    <w:lvl w:ilvl="4">
      <w:start w:val="1"/>
      <w:numFmt w:val="lowerLetter"/>
      <w:lvlText w:val="%5."/>
      <w:lvlJc w:val="left"/>
      <w:pPr>
        <w:tabs>
          <w:tab w:val="num" w:pos="2347"/>
        </w:tabs>
        <w:ind w:left="2347" w:hanging="547"/>
      </w:pPr>
      <w:rPr>
        <w:rFonts w:ascii="Arial" w:hAnsi="Arial" w:cs="Times New Roman" w:hint="default"/>
        <w:b w:val="0"/>
        <w:i w:val="0"/>
        <w:sz w:val="22"/>
        <w:szCs w:val="22"/>
      </w:rPr>
    </w:lvl>
    <w:lvl w:ilvl="5">
      <w:start w:val="1"/>
      <w:numFmt w:val="decimal"/>
      <w:lvlText w:val="(%6)"/>
      <w:lvlJc w:val="left"/>
      <w:pPr>
        <w:tabs>
          <w:tab w:val="num" w:pos="2880"/>
        </w:tabs>
        <w:ind w:left="2880" w:hanging="533"/>
      </w:pPr>
      <w:rPr>
        <w:rFonts w:ascii="Arial" w:hAnsi="Arial" w:cs="Times New Roman" w:hint="default"/>
        <w:b w:val="0"/>
        <w:i w:val="0"/>
        <w:sz w:val="22"/>
      </w:rPr>
    </w:lvl>
    <w:lvl w:ilvl="6">
      <w:start w:val="1"/>
      <w:numFmt w:val="decimal"/>
      <w:lvlText w:val="%1.%2.%3.%4.%5.%6.%7."/>
      <w:lvlJc w:val="left"/>
      <w:pPr>
        <w:tabs>
          <w:tab w:val="num" w:pos="3060"/>
        </w:tabs>
        <w:ind w:left="2700" w:hanging="1080"/>
      </w:pPr>
      <w:rPr>
        <w:rFonts w:cs="Times New Roman" w:hint="default"/>
      </w:rPr>
    </w:lvl>
    <w:lvl w:ilvl="7">
      <w:start w:val="1"/>
      <w:numFmt w:val="decimal"/>
      <w:lvlText w:val="%1.%2.%3.%4.%5.%6.%7.%8."/>
      <w:lvlJc w:val="left"/>
      <w:pPr>
        <w:tabs>
          <w:tab w:val="num" w:pos="3420"/>
        </w:tabs>
        <w:ind w:left="3204" w:hanging="1224"/>
      </w:pPr>
      <w:rPr>
        <w:rFonts w:cs="Times New Roman" w:hint="default"/>
      </w:rPr>
    </w:lvl>
    <w:lvl w:ilvl="8">
      <w:start w:val="1"/>
      <w:numFmt w:val="decimal"/>
      <w:lvlText w:val="%1.%2.%3.%4.%5.%6.%7.%8.%9."/>
      <w:lvlJc w:val="left"/>
      <w:pPr>
        <w:tabs>
          <w:tab w:val="num" w:pos="4140"/>
        </w:tabs>
        <w:ind w:left="3780" w:hanging="1440"/>
      </w:pPr>
      <w:rPr>
        <w:rFonts w:cs="Times New Roman" w:hint="default"/>
      </w:rPr>
    </w:lvl>
  </w:abstractNum>
  <w:abstractNum w:abstractNumId="12" w15:restartNumberingAfterBreak="0">
    <w:nsid w:val="7656123E"/>
    <w:multiLevelType w:val="multilevel"/>
    <w:tmpl w:val="8688A01C"/>
    <w:lvl w:ilvl="0">
      <w:start w:val="1"/>
      <w:numFmt w:val="decimal"/>
      <w:pStyle w:val="SectionSubPartSubSubSubParaNum"/>
      <w:suff w:val="space"/>
      <w:lvlText w:val="Part %1 —"/>
      <w:lvlJc w:val="left"/>
      <w:pPr>
        <w:ind w:left="2160" w:hanging="2160"/>
      </w:pPr>
      <w:rPr>
        <w:rFonts w:cs="Times New Roman" w:hint="default"/>
      </w:rPr>
    </w:lvl>
    <w:lvl w:ilvl="1">
      <w:start w:val="1"/>
      <w:numFmt w:val="decimalZero"/>
      <w:lvlText w:val="%1.%2"/>
      <w:lvlJc w:val="left"/>
      <w:pPr>
        <w:tabs>
          <w:tab w:val="num" w:pos="720"/>
        </w:tabs>
      </w:pPr>
      <w:rPr>
        <w:rFonts w:cs="Times New Roman" w:hint="default"/>
      </w:rPr>
    </w:lvl>
    <w:lvl w:ilvl="2">
      <w:start w:val="1"/>
      <w:numFmt w:val="upperLetter"/>
      <w:pStyle w:val="SectionSubpartParaNum"/>
      <w:lvlText w:val="%3."/>
      <w:lvlJc w:val="left"/>
      <w:pPr>
        <w:tabs>
          <w:tab w:val="num" w:pos="1080"/>
        </w:tabs>
        <w:ind w:firstLine="720"/>
      </w:pPr>
      <w:rPr>
        <w:rFonts w:cs="Times New Roman" w:hint="default"/>
      </w:rPr>
    </w:lvl>
    <w:lvl w:ilvl="3">
      <w:start w:val="1"/>
      <w:numFmt w:val="decimal"/>
      <w:pStyle w:val="SectionSubPartSubParaNum"/>
      <w:lvlText w:val="%4."/>
      <w:lvlJc w:val="left"/>
      <w:pPr>
        <w:tabs>
          <w:tab w:val="num" w:pos="1440"/>
        </w:tabs>
        <w:ind w:left="1440" w:hanging="360"/>
      </w:pPr>
      <w:rPr>
        <w:rFonts w:cs="Times New Roman" w:hint="default"/>
        <w:b w:val="0"/>
      </w:rPr>
    </w:lvl>
    <w:lvl w:ilvl="4">
      <w:start w:val="1"/>
      <w:numFmt w:val="lowerLetter"/>
      <w:pStyle w:val="SectionSubPartSubSubParaNum"/>
      <w:lvlText w:val="%5."/>
      <w:lvlJc w:val="left"/>
      <w:pPr>
        <w:tabs>
          <w:tab w:val="num" w:pos="2160"/>
        </w:tabs>
        <w:ind w:left="1800" w:hanging="360"/>
      </w:pPr>
      <w:rPr>
        <w:rFonts w:cs="Times New Roman" w:hint="default"/>
      </w:rPr>
    </w:lvl>
    <w:lvl w:ilvl="5">
      <w:start w:val="1"/>
      <w:numFmt w:val="decimal"/>
      <w:pStyle w:val="SectionSubPartSubSubSubParaNum"/>
      <w:lvlText w:val="(%6)"/>
      <w:lvlJc w:val="left"/>
      <w:pPr>
        <w:tabs>
          <w:tab w:val="num" w:pos="2160"/>
        </w:tabs>
        <w:ind w:left="2160" w:hanging="360"/>
      </w:pPr>
      <w:rPr>
        <w:rFonts w:cs="Times New Roman" w:hint="default"/>
      </w:rPr>
    </w:lvl>
    <w:lvl w:ilvl="6">
      <w:start w:val="1"/>
      <w:numFmt w:val="lowerLetter"/>
      <w:pStyle w:val="Style2"/>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11"/>
  </w:num>
  <w:num w:numId="8">
    <w:abstractNumId w:val="6"/>
  </w:num>
  <w:num w:numId="9">
    <w:abstractNumId w:val="12"/>
  </w:num>
  <w:num w:numId="10">
    <w:abstractNumId w:val="7"/>
  </w:num>
  <w:num w:numId="11">
    <w:abstractNumId w:val="10"/>
  </w:num>
  <w:num w:numId="12">
    <w:abstractNumId w:val="8"/>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0"/>
  </w:num>
  <w:num w:numId="16">
    <w:abstractNumId w:val="10"/>
  </w:num>
  <w:num w:numId="17">
    <w:abstractNumId w:val="10"/>
  </w:num>
  <w:num w:numId="18">
    <w:abstractNumId w:val="1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1"/>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d, Alison">
    <w15:presenceInfo w15:providerId="AD" w15:userId="S::award@kingcounty.gov::aa1971f3-e201-4e22-abc4-5f1f18e45918"/>
  </w15:person>
  <w15:person w15:author="Keolker, Regina">
    <w15:presenceInfo w15:providerId="AD" w15:userId="S::gina.keolker@kingcounty.gov::e0e3b9d4-e12a-4ae7-99c8-2f69026cd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oNotTrackFormatting/>
  <w:documentProtection w:edit="readOnly" w:enforcement="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39"/>
    <w:rsid w:val="000007D3"/>
    <w:rsid w:val="0000166F"/>
    <w:rsid w:val="00001BE6"/>
    <w:rsid w:val="00003566"/>
    <w:rsid w:val="00005430"/>
    <w:rsid w:val="00007031"/>
    <w:rsid w:val="0000733B"/>
    <w:rsid w:val="00007792"/>
    <w:rsid w:val="0001109C"/>
    <w:rsid w:val="00013742"/>
    <w:rsid w:val="00015D59"/>
    <w:rsid w:val="000173AC"/>
    <w:rsid w:val="000175E9"/>
    <w:rsid w:val="000178DC"/>
    <w:rsid w:val="00017CF4"/>
    <w:rsid w:val="00017D12"/>
    <w:rsid w:val="000200AC"/>
    <w:rsid w:val="00020D89"/>
    <w:rsid w:val="0002511F"/>
    <w:rsid w:val="00025AED"/>
    <w:rsid w:val="0002711C"/>
    <w:rsid w:val="00031573"/>
    <w:rsid w:val="00031A1C"/>
    <w:rsid w:val="0003216E"/>
    <w:rsid w:val="00032EE2"/>
    <w:rsid w:val="00033771"/>
    <w:rsid w:val="0003386B"/>
    <w:rsid w:val="00034430"/>
    <w:rsid w:val="00035A46"/>
    <w:rsid w:val="00035DEB"/>
    <w:rsid w:val="0003633A"/>
    <w:rsid w:val="000363A6"/>
    <w:rsid w:val="00040FF7"/>
    <w:rsid w:val="00042287"/>
    <w:rsid w:val="000426E7"/>
    <w:rsid w:val="0004295F"/>
    <w:rsid w:val="00043005"/>
    <w:rsid w:val="00043466"/>
    <w:rsid w:val="00043B2A"/>
    <w:rsid w:val="00044E06"/>
    <w:rsid w:val="00046B21"/>
    <w:rsid w:val="00046C4A"/>
    <w:rsid w:val="00047160"/>
    <w:rsid w:val="000477F3"/>
    <w:rsid w:val="000505BA"/>
    <w:rsid w:val="0005137C"/>
    <w:rsid w:val="00051CEC"/>
    <w:rsid w:val="00054E9A"/>
    <w:rsid w:val="00057C2E"/>
    <w:rsid w:val="00060012"/>
    <w:rsid w:val="00060129"/>
    <w:rsid w:val="00061D51"/>
    <w:rsid w:val="000639CF"/>
    <w:rsid w:val="0006712A"/>
    <w:rsid w:val="0006714B"/>
    <w:rsid w:val="00067749"/>
    <w:rsid w:val="00070C63"/>
    <w:rsid w:val="000724B8"/>
    <w:rsid w:val="00072B03"/>
    <w:rsid w:val="00073C69"/>
    <w:rsid w:val="000741B8"/>
    <w:rsid w:val="00075181"/>
    <w:rsid w:val="000754AD"/>
    <w:rsid w:val="00075EA9"/>
    <w:rsid w:val="0007657B"/>
    <w:rsid w:val="00077242"/>
    <w:rsid w:val="00077BAA"/>
    <w:rsid w:val="000801ED"/>
    <w:rsid w:val="00080F1A"/>
    <w:rsid w:val="00081B61"/>
    <w:rsid w:val="00081C13"/>
    <w:rsid w:val="00082A5C"/>
    <w:rsid w:val="000831AA"/>
    <w:rsid w:val="0008486E"/>
    <w:rsid w:val="00084B87"/>
    <w:rsid w:val="00090E91"/>
    <w:rsid w:val="0009119F"/>
    <w:rsid w:val="00091A94"/>
    <w:rsid w:val="00093B9F"/>
    <w:rsid w:val="00095048"/>
    <w:rsid w:val="0009514D"/>
    <w:rsid w:val="000955F2"/>
    <w:rsid w:val="000956FB"/>
    <w:rsid w:val="00095831"/>
    <w:rsid w:val="000958DD"/>
    <w:rsid w:val="0009606F"/>
    <w:rsid w:val="0009787F"/>
    <w:rsid w:val="000979D6"/>
    <w:rsid w:val="000A113F"/>
    <w:rsid w:val="000A1D24"/>
    <w:rsid w:val="000A4658"/>
    <w:rsid w:val="000A4AD7"/>
    <w:rsid w:val="000A4DEA"/>
    <w:rsid w:val="000A5871"/>
    <w:rsid w:val="000A608A"/>
    <w:rsid w:val="000A63EC"/>
    <w:rsid w:val="000A65AD"/>
    <w:rsid w:val="000A6679"/>
    <w:rsid w:val="000A7565"/>
    <w:rsid w:val="000B2102"/>
    <w:rsid w:val="000B2D47"/>
    <w:rsid w:val="000B310A"/>
    <w:rsid w:val="000B49D8"/>
    <w:rsid w:val="000B535E"/>
    <w:rsid w:val="000B6C39"/>
    <w:rsid w:val="000B7A99"/>
    <w:rsid w:val="000B7C97"/>
    <w:rsid w:val="000C07B3"/>
    <w:rsid w:val="000C1DC5"/>
    <w:rsid w:val="000C26B5"/>
    <w:rsid w:val="000C307C"/>
    <w:rsid w:val="000C47A0"/>
    <w:rsid w:val="000C74FC"/>
    <w:rsid w:val="000C7F48"/>
    <w:rsid w:val="000D0680"/>
    <w:rsid w:val="000D09CC"/>
    <w:rsid w:val="000D15D8"/>
    <w:rsid w:val="000D1BEB"/>
    <w:rsid w:val="000D2466"/>
    <w:rsid w:val="000D291C"/>
    <w:rsid w:val="000D3FE0"/>
    <w:rsid w:val="000D4081"/>
    <w:rsid w:val="000D4A84"/>
    <w:rsid w:val="000D4EA8"/>
    <w:rsid w:val="000D5612"/>
    <w:rsid w:val="000D579A"/>
    <w:rsid w:val="000D7F00"/>
    <w:rsid w:val="000E09C1"/>
    <w:rsid w:val="000E161B"/>
    <w:rsid w:val="000E3D97"/>
    <w:rsid w:val="000E4345"/>
    <w:rsid w:val="000E4829"/>
    <w:rsid w:val="000E4D49"/>
    <w:rsid w:val="000E538B"/>
    <w:rsid w:val="000E5CF9"/>
    <w:rsid w:val="000E5D7D"/>
    <w:rsid w:val="000F010B"/>
    <w:rsid w:val="000F0145"/>
    <w:rsid w:val="000F072F"/>
    <w:rsid w:val="000F11B0"/>
    <w:rsid w:val="000F12DD"/>
    <w:rsid w:val="000F136A"/>
    <w:rsid w:val="000F282C"/>
    <w:rsid w:val="000F2A25"/>
    <w:rsid w:val="000F3110"/>
    <w:rsid w:val="000F3402"/>
    <w:rsid w:val="000F449A"/>
    <w:rsid w:val="000F450C"/>
    <w:rsid w:val="000F4E25"/>
    <w:rsid w:val="000F52A5"/>
    <w:rsid w:val="000F57E3"/>
    <w:rsid w:val="000F586D"/>
    <w:rsid w:val="000F5DE2"/>
    <w:rsid w:val="000F62EF"/>
    <w:rsid w:val="000F6CAD"/>
    <w:rsid w:val="000F6CBD"/>
    <w:rsid w:val="000F7B69"/>
    <w:rsid w:val="001009DA"/>
    <w:rsid w:val="00100DB5"/>
    <w:rsid w:val="001022E6"/>
    <w:rsid w:val="00102E84"/>
    <w:rsid w:val="00103BBF"/>
    <w:rsid w:val="00104292"/>
    <w:rsid w:val="00104E62"/>
    <w:rsid w:val="00106519"/>
    <w:rsid w:val="001065B5"/>
    <w:rsid w:val="001114D1"/>
    <w:rsid w:val="0011202E"/>
    <w:rsid w:val="0011455B"/>
    <w:rsid w:val="001147EB"/>
    <w:rsid w:val="0011526A"/>
    <w:rsid w:val="00116353"/>
    <w:rsid w:val="00116D16"/>
    <w:rsid w:val="00117A9A"/>
    <w:rsid w:val="0012027B"/>
    <w:rsid w:val="001209F1"/>
    <w:rsid w:val="00120E80"/>
    <w:rsid w:val="001212F1"/>
    <w:rsid w:val="00122FC9"/>
    <w:rsid w:val="00123866"/>
    <w:rsid w:val="001254A3"/>
    <w:rsid w:val="00125694"/>
    <w:rsid w:val="00126402"/>
    <w:rsid w:val="001266D0"/>
    <w:rsid w:val="0012711C"/>
    <w:rsid w:val="00127309"/>
    <w:rsid w:val="00127B66"/>
    <w:rsid w:val="00131D27"/>
    <w:rsid w:val="00132436"/>
    <w:rsid w:val="00133E65"/>
    <w:rsid w:val="00140A9B"/>
    <w:rsid w:val="00140C59"/>
    <w:rsid w:val="00141045"/>
    <w:rsid w:val="00143566"/>
    <w:rsid w:val="00143E24"/>
    <w:rsid w:val="0014420D"/>
    <w:rsid w:val="001444E8"/>
    <w:rsid w:val="00144951"/>
    <w:rsid w:val="001450C4"/>
    <w:rsid w:val="0014596E"/>
    <w:rsid w:val="00150398"/>
    <w:rsid w:val="00150479"/>
    <w:rsid w:val="00150853"/>
    <w:rsid w:val="00151298"/>
    <w:rsid w:val="00152812"/>
    <w:rsid w:val="00152956"/>
    <w:rsid w:val="00152E17"/>
    <w:rsid w:val="00152EC8"/>
    <w:rsid w:val="00153913"/>
    <w:rsid w:val="00155D8F"/>
    <w:rsid w:val="001560D5"/>
    <w:rsid w:val="00156C80"/>
    <w:rsid w:val="00156ED0"/>
    <w:rsid w:val="00157D31"/>
    <w:rsid w:val="00161AB9"/>
    <w:rsid w:val="00161CEE"/>
    <w:rsid w:val="001628F7"/>
    <w:rsid w:val="001631F6"/>
    <w:rsid w:val="001636CA"/>
    <w:rsid w:val="00163C97"/>
    <w:rsid w:val="001648FB"/>
    <w:rsid w:val="0016604C"/>
    <w:rsid w:val="00166ACD"/>
    <w:rsid w:val="00167239"/>
    <w:rsid w:val="00171059"/>
    <w:rsid w:val="0017152F"/>
    <w:rsid w:val="00172925"/>
    <w:rsid w:val="00172FAE"/>
    <w:rsid w:val="0017403E"/>
    <w:rsid w:val="00174CED"/>
    <w:rsid w:val="001756B6"/>
    <w:rsid w:val="00176273"/>
    <w:rsid w:val="001764CB"/>
    <w:rsid w:val="001769DA"/>
    <w:rsid w:val="00176FFD"/>
    <w:rsid w:val="0017707D"/>
    <w:rsid w:val="001772C6"/>
    <w:rsid w:val="00177549"/>
    <w:rsid w:val="001806C4"/>
    <w:rsid w:val="00180C05"/>
    <w:rsid w:val="00181C02"/>
    <w:rsid w:val="00182037"/>
    <w:rsid w:val="00182133"/>
    <w:rsid w:val="00182530"/>
    <w:rsid w:val="0018340D"/>
    <w:rsid w:val="00183AC3"/>
    <w:rsid w:val="001855DC"/>
    <w:rsid w:val="00187204"/>
    <w:rsid w:val="00187C2A"/>
    <w:rsid w:val="00187F1A"/>
    <w:rsid w:val="00190BFA"/>
    <w:rsid w:val="00191A89"/>
    <w:rsid w:val="001924F3"/>
    <w:rsid w:val="00192B5C"/>
    <w:rsid w:val="00193ECF"/>
    <w:rsid w:val="00193F4F"/>
    <w:rsid w:val="00193F8D"/>
    <w:rsid w:val="001942D9"/>
    <w:rsid w:val="001951BD"/>
    <w:rsid w:val="00195BC4"/>
    <w:rsid w:val="001960DD"/>
    <w:rsid w:val="0019652F"/>
    <w:rsid w:val="00196C3C"/>
    <w:rsid w:val="00196CF2"/>
    <w:rsid w:val="00197134"/>
    <w:rsid w:val="00197535"/>
    <w:rsid w:val="00197F3A"/>
    <w:rsid w:val="001A01A6"/>
    <w:rsid w:val="001A01CA"/>
    <w:rsid w:val="001A0F8E"/>
    <w:rsid w:val="001A16CB"/>
    <w:rsid w:val="001A458B"/>
    <w:rsid w:val="001A474D"/>
    <w:rsid w:val="001A4AE6"/>
    <w:rsid w:val="001A6BC3"/>
    <w:rsid w:val="001A7176"/>
    <w:rsid w:val="001A717D"/>
    <w:rsid w:val="001A7AD9"/>
    <w:rsid w:val="001B03F6"/>
    <w:rsid w:val="001B1E23"/>
    <w:rsid w:val="001B26F4"/>
    <w:rsid w:val="001B2916"/>
    <w:rsid w:val="001B35BB"/>
    <w:rsid w:val="001B3EF6"/>
    <w:rsid w:val="001B3F17"/>
    <w:rsid w:val="001B402E"/>
    <w:rsid w:val="001B4E3B"/>
    <w:rsid w:val="001B56E3"/>
    <w:rsid w:val="001B5A9C"/>
    <w:rsid w:val="001B60B7"/>
    <w:rsid w:val="001B6790"/>
    <w:rsid w:val="001B6BC5"/>
    <w:rsid w:val="001B7E06"/>
    <w:rsid w:val="001B7EF9"/>
    <w:rsid w:val="001C1A7C"/>
    <w:rsid w:val="001C1C3F"/>
    <w:rsid w:val="001C22D4"/>
    <w:rsid w:val="001C3831"/>
    <w:rsid w:val="001C3DFF"/>
    <w:rsid w:val="001C4239"/>
    <w:rsid w:val="001C4523"/>
    <w:rsid w:val="001C5B58"/>
    <w:rsid w:val="001C5D6A"/>
    <w:rsid w:val="001C6645"/>
    <w:rsid w:val="001C6A7D"/>
    <w:rsid w:val="001D1288"/>
    <w:rsid w:val="001D2A6D"/>
    <w:rsid w:val="001D396E"/>
    <w:rsid w:val="001D4015"/>
    <w:rsid w:val="001D481E"/>
    <w:rsid w:val="001D551C"/>
    <w:rsid w:val="001D569B"/>
    <w:rsid w:val="001D5C3E"/>
    <w:rsid w:val="001D5F84"/>
    <w:rsid w:val="001D6603"/>
    <w:rsid w:val="001E018E"/>
    <w:rsid w:val="001E0922"/>
    <w:rsid w:val="001E0A43"/>
    <w:rsid w:val="001E1823"/>
    <w:rsid w:val="001E1E56"/>
    <w:rsid w:val="001E3FA0"/>
    <w:rsid w:val="001E796F"/>
    <w:rsid w:val="001E7CCE"/>
    <w:rsid w:val="001F0DDC"/>
    <w:rsid w:val="001F1D32"/>
    <w:rsid w:val="001F3428"/>
    <w:rsid w:val="001F468F"/>
    <w:rsid w:val="001F4814"/>
    <w:rsid w:val="001F708D"/>
    <w:rsid w:val="001F73E7"/>
    <w:rsid w:val="0020143B"/>
    <w:rsid w:val="0020187B"/>
    <w:rsid w:val="00201DEB"/>
    <w:rsid w:val="00202013"/>
    <w:rsid w:val="00202753"/>
    <w:rsid w:val="0020288F"/>
    <w:rsid w:val="00202FD7"/>
    <w:rsid w:val="0020344D"/>
    <w:rsid w:val="0020378C"/>
    <w:rsid w:val="00203E07"/>
    <w:rsid w:val="002047FB"/>
    <w:rsid w:val="00204A0F"/>
    <w:rsid w:val="002051FC"/>
    <w:rsid w:val="0020608C"/>
    <w:rsid w:val="002069BB"/>
    <w:rsid w:val="002108C8"/>
    <w:rsid w:val="00211FA8"/>
    <w:rsid w:val="00212CA7"/>
    <w:rsid w:val="00212D44"/>
    <w:rsid w:val="00213F63"/>
    <w:rsid w:val="002147C7"/>
    <w:rsid w:val="0021514C"/>
    <w:rsid w:val="00216E18"/>
    <w:rsid w:val="00217C64"/>
    <w:rsid w:val="00217E9B"/>
    <w:rsid w:val="002205B6"/>
    <w:rsid w:val="00221AE9"/>
    <w:rsid w:val="00221D59"/>
    <w:rsid w:val="00222130"/>
    <w:rsid w:val="00223D3D"/>
    <w:rsid w:val="002241FA"/>
    <w:rsid w:val="00224D6B"/>
    <w:rsid w:val="00226257"/>
    <w:rsid w:val="0022645D"/>
    <w:rsid w:val="00226554"/>
    <w:rsid w:val="0022701C"/>
    <w:rsid w:val="00227226"/>
    <w:rsid w:val="00227550"/>
    <w:rsid w:val="0023049A"/>
    <w:rsid w:val="00231D83"/>
    <w:rsid w:val="002333FE"/>
    <w:rsid w:val="00233EF9"/>
    <w:rsid w:val="002348B2"/>
    <w:rsid w:val="00235880"/>
    <w:rsid w:val="002359D7"/>
    <w:rsid w:val="00235A07"/>
    <w:rsid w:val="00236B15"/>
    <w:rsid w:val="00236C5B"/>
    <w:rsid w:val="00237B72"/>
    <w:rsid w:val="00237DFC"/>
    <w:rsid w:val="00240824"/>
    <w:rsid w:val="0024087D"/>
    <w:rsid w:val="00241509"/>
    <w:rsid w:val="002417BC"/>
    <w:rsid w:val="002421EA"/>
    <w:rsid w:val="0024248C"/>
    <w:rsid w:val="00243402"/>
    <w:rsid w:val="00244000"/>
    <w:rsid w:val="00244A35"/>
    <w:rsid w:val="00245508"/>
    <w:rsid w:val="00245EC8"/>
    <w:rsid w:val="00246445"/>
    <w:rsid w:val="0024693D"/>
    <w:rsid w:val="00246BF8"/>
    <w:rsid w:val="00246CDE"/>
    <w:rsid w:val="00250736"/>
    <w:rsid w:val="00251315"/>
    <w:rsid w:val="002519F4"/>
    <w:rsid w:val="00251C24"/>
    <w:rsid w:val="002521ED"/>
    <w:rsid w:val="002538FC"/>
    <w:rsid w:val="002544BD"/>
    <w:rsid w:val="00256A93"/>
    <w:rsid w:val="00256FD7"/>
    <w:rsid w:val="00257081"/>
    <w:rsid w:val="00257ED2"/>
    <w:rsid w:val="002617DF"/>
    <w:rsid w:val="0026181B"/>
    <w:rsid w:val="00262513"/>
    <w:rsid w:val="0026356A"/>
    <w:rsid w:val="00263992"/>
    <w:rsid w:val="00264147"/>
    <w:rsid w:val="002653EE"/>
    <w:rsid w:val="00266402"/>
    <w:rsid w:val="00266672"/>
    <w:rsid w:val="0027199F"/>
    <w:rsid w:val="0027231B"/>
    <w:rsid w:val="00272405"/>
    <w:rsid w:val="0027304D"/>
    <w:rsid w:val="00273C6B"/>
    <w:rsid w:val="0027447B"/>
    <w:rsid w:val="002748F3"/>
    <w:rsid w:val="002753C7"/>
    <w:rsid w:val="00275476"/>
    <w:rsid w:val="00275568"/>
    <w:rsid w:val="00275C49"/>
    <w:rsid w:val="00275E61"/>
    <w:rsid w:val="00275EA7"/>
    <w:rsid w:val="00276033"/>
    <w:rsid w:val="00276B80"/>
    <w:rsid w:val="002805AE"/>
    <w:rsid w:val="00281054"/>
    <w:rsid w:val="00281A8B"/>
    <w:rsid w:val="00281D1C"/>
    <w:rsid w:val="00281F44"/>
    <w:rsid w:val="00283B83"/>
    <w:rsid w:val="00286285"/>
    <w:rsid w:val="00286F33"/>
    <w:rsid w:val="00287629"/>
    <w:rsid w:val="00287989"/>
    <w:rsid w:val="0029470B"/>
    <w:rsid w:val="00294A98"/>
    <w:rsid w:val="00294FE2"/>
    <w:rsid w:val="00295131"/>
    <w:rsid w:val="0029520E"/>
    <w:rsid w:val="00295A78"/>
    <w:rsid w:val="002A35BB"/>
    <w:rsid w:val="002A382E"/>
    <w:rsid w:val="002A5E69"/>
    <w:rsid w:val="002A6063"/>
    <w:rsid w:val="002B0E96"/>
    <w:rsid w:val="002B0F94"/>
    <w:rsid w:val="002B2522"/>
    <w:rsid w:val="002B2958"/>
    <w:rsid w:val="002B295D"/>
    <w:rsid w:val="002B2CF9"/>
    <w:rsid w:val="002B34EC"/>
    <w:rsid w:val="002B38B2"/>
    <w:rsid w:val="002B4033"/>
    <w:rsid w:val="002B51E8"/>
    <w:rsid w:val="002B5814"/>
    <w:rsid w:val="002C05D8"/>
    <w:rsid w:val="002C0BD4"/>
    <w:rsid w:val="002C18A2"/>
    <w:rsid w:val="002C1AAB"/>
    <w:rsid w:val="002C29E9"/>
    <w:rsid w:val="002C2FAD"/>
    <w:rsid w:val="002C4E36"/>
    <w:rsid w:val="002C6548"/>
    <w:rsid w:val="002C75C5"/>
    <w:rsid w:val="002D0ACB"/>
    <w:rsid w:val="002D156D"/>
    <w:rsid w:val="002D1BA6"/>
    <w:rsid w:val="002D1F29"/>
    <w:rsid w:val="002D24D8"/>
    <w:rsid w:val="002D33AB"/>
    <w:rsid w:val="002D3C63"/>
    <w:rsid w:val="002D3F1A"/>
    <w:rsid w:val="002D5A6D"/>
    <w:rsid w:val="002D68C1"/>
    <w:rsid w:val="002E0278"/>
    <w:rsid w:val="002E02D1"/>
    <w:rsid w:val="002E050F"/>
    <w:rsid w:val="002E0A42"/>
    <w:rsid w:val="002E1EB8"/>
    <w:rsid w:val="002E27F4"/>
    <w:rsid w:val="002E3461"/>
    <w:rsid w:val="002E352A"/>
    <w:rsid w:val="002E40FD"/>
    <w:rsid w:val="002E5242"/>
    <w:rsid w:val="002E58A0"/>
    <w:rsid w:val="002E58AC"/>
    <w:rsid w:val="002E68E1"/>
    <w:rsid w:val="002F070E"/>
    <w:rsid w:val="002F1696"/>
    <w:rsid w:val="002F1B90"/>
    <w:rsid w:val="002F5176"/>
    <w:rsid w:val="002F5B39"/>
    <w:rsid w:val="002F759D"/>
    <w:rsid w:val="003016B7"/>
    <w:rsid w:val="00301F1C"/>
    <w:rsid w:val="00302678"/>
    <w:rsid w:val="00304F51"/>
    <w:rsid w:val="00305519"/>
    <w:rsid w:val="00306DB0"/>
    <w:rsid w:val="00314106"/>
    <w:rsid w:val="00314510"/>
    <w:rsid w:val="0031592B"/>
    <w:rsid w:val="00315FC9"/>
    <w:rsid w:val="003171C0"/>
    <w:rsid w:val="003172E9"/>
    <w:rsid w:val="003175D7"/>
    <w:rsid w:val="003178CA"/>
    <w:rsid w:val="00320B36"/>
    <w:rsid w:val="00322044"/>
    <w:rsid w:val="00322E82"/>
    <w:rsid w:val="00323426"/>
    <w:rsid w:val="00323750"/>
    <w:rsid w:val="00323F43"/>
    <w:rsid w:val="00324B46"/>
    <w:rsid w:val="0032634E"/>
    <w:rsid w:val="00326E80"/>
    <w:rsid w:val="00326FD4"/>
    <w:rsid w:val="0032726C"/>
    <w:rsid w:val="00327DB9"/>
    <w:rsid w:val="003306C9"/>
    <w:rsid w:val="00330908"/>
    <w:rsid w:val="00330DFE"/>
    <w:rsid w:val="0033133D"/>
    <w:rsid w:val="00331912"/>
    <w:rsid w:val="003324B8"/>
    <w:rsid w:val="0033273C"/>
    <w:rsid w:val="003333C2"/>
    <w:rsid w:val="003335C0"/>
    <w:rsid w:val="00333B94"/>
    <w:rsid w:val="0033445C"/>
    <w:rsid w:val="00334A2D"/>
    <w:rsid w:val="00334FD8"/>
    <w:rsid w:val="00335270"/>
    <w:rsid w:val="003352AD"/>
    <w:rsid w:val="00336220"/>
    <w:rsid w:val="00336409"/>
    <w:rsid w:val="00336BA4"/>
    <w:rsid w:val="00337115"/>
    <w:rsid w:val="00337A0C"/>
    <w:rsid w:val="00341099"/>
    <w:rsid w:val="003426CE"/>
    <w:rsid w:val="0034490D"/>
    <w:rsid w:val="0034551F"/>
    <w:rsid w:val="003467BF"/>
    <w:rsid w:val="003469E3"/>
    <w:rsid w:val="00347A84"/>
    <w:rsid w:val="00350368"/>
    <w:rsid w:val="0035047E"/>
    <w:rsid w:val="0035063A"/>
    <w:rsid w:val="00351E8A"/>
    <w:rsid w:val="003532BD"/>
    <w:rsid w:val="00353B11"/>
    <w:rsid w:val="00353EC3"/>
    <w:rsid w:val="003541A9"/>
    <w:rsid w:val="00354A82"/>
    <w:rsid w:val="00355A2C"/>
    <w:rsid w:val="00357296"/>
    <w:rsid w:val="00357628"/>
    <w:rsid w:val="00357AD5"/>
    <w:rsid w:val="00357E8C"/>
    <w:rsid w:val="00360094"/>
    <w:rsid w:val="0036079D"/>
    <w:rsid w:val="00360D45"/>
    <w:rsid w:val="003624DB"/>
    <w:rsid w:val="003627D2"/>
    <w:rsid w:val="003632E7"/>
    <w:rsid w:val="003636F6"/>
    <w:rsid w:val="00365348"/>
    <w:rsid w:val="00365B44"/>
    <w:rsid w:val="00365BC1"/>
    <w:rsid w:val="00365D02"/>
    <w:rsid w:val="003668D0"/>
    <w:rsid w:val="0036692B"/>
    <w:rsid w:val="00366C0C"/>
    <w:rsid w:val="00367ACE"/>
    <w:rsid w:val="00367EE6"/>
    <w:rsid w:val="00370319"/>
    <w:rsid w:val="00370A82"/>
    <w:rsid w:val="00372181"/>
    <w:rsid w:val="0037394A"/>
    <w:rsid w:val="00374246"/>
    <w:rsid w:val="003743D8"/>
    <w:rsid w:val="00374C87"/>
    <w:rsid w:val="00376BD3"/>
    <w:rsid w:val="00377984"/>
    <w:rsid w:val="00381F39"/>
    <w:rsid w:val="00382469"/>
    <w:rsid w:val="00384554"/>
    <w:rsid w:val="0038535A"/>
    <w:rsid w:val="00385488"/>
    <w:rsid w:val="00387C28"/>
    <w:rsid w:val="003918CC"/>
    <w:rsid w:val="0039576C"/>
    <w:rsid w:val="00397466"/>
    <w:rsid w:val="003A0C41"/>
    <w:rsid w:val="003A1F97"/>
    <w:rsid w:val="003A2430"/>
    <w:rsid w:val="003A289D"/>
    <w:rsid w:val="003A3B04"/>
    <w:rsid w:val="003A3F4A"/>
    <w:rsid w:val="003A4138"/>
    <w:rsid w:val="003A471A"/>
    <w:rsid w:val="003A486A"/>
    <w:rsid w:val="003A52A2"/>
    <w:rsid w:val="003A58C3"/>
    <w:rsid w:val="003A5DA7"/>
    <w:rsid w:val="003A5EF7"/>
    <w:rsid w:val="003A725E"/>
    <w:rsid w:val="003A7DA6"/>
    <w:rsid w:val="003B009B"/>
    <w:rsid w:val="003B1B0B"/>
    <w:rsid w:val="003B2E5F"/>
    <w:rsid w:val="003B38FC"/>
    <w:rsid w:val="003B3D9F"/>
    <w:rsid w:val="003B4ADC"/>
    <w:rsid w:val="003C0007"/>
    <w:rsid w:val="003C0AF5"/>
    <w:rsid w:val="003C159C"/>
    <w:rsid w:val="003C31A8"/>
    <w:rsid w:val="003C3641"/>
    <w:rsid w:val="003C3B10"/>
    <w:rsid w:val="003C3DE1"/>
    <w:rsid w:val="003C5052"/>
    <w:rsid w:val="003C6772"/>
    <w:rsid w:val="003C729C"/>
    <w:rsid w:val="003C795B"/>
    <w:rsid w:val="003D1305"/>
    <w:rsid w:val="003D3BA5"/>
    <w:rsid w:val="003D4AC0"/>
    <w:rsid w:val="003D51E2"/>
    <w:rsid w:val="003D5638"/>
    <w:rsid w:val="003D5DAF"/>
    <w:rsid w:val="003D6255"/>
    <w:rsid w:val="003D75AC"/>
    <w:rsid w:val="003E06FA"/>
    <w:rsid w:val="003E1F34"/>
    <w:rsid w:val="003E45D7"/>
    <w:rsid w:val="003E5505"/>
    <w:rsid w:val="003E57DA"/>
    <w:rsid w:val="003E5E46"/>
    <w:rsid w:val="003E657C"/>
    <w:rsid w:val="003E76C1"/>
    <w:rsid w:val="003E7AA7"/>
    <w:rsid w:val="003F01A4"/>
    <w:rsid w:val="003F126E"/>
    <w:rsid w:val="003F21B4"/>
    <w:rsid w:val="003F27F9"/>
    <w:rsid w:val="003F2AC2"/>
    <w:rsid w:val="003F3473"/>
    <w:rsid w:val="003F417A"/>
    <w:rsid w:val="003F4B28"/>
    <w:rsid w:val="003F64AD"/>
    <w:rsid w:val="003F6A0D"/>
    <w:rsid w:val="003F6A44"/>
    <w:rsid w:val="003F7B34"/>
    <w:rsid w:val="003F7BA9"/>
    <w:rsid w:val="003F7CAC"/>
    <w:rsid w:val="003F7EB6"/>
    <w:rsid w:val="0040011E"/>
    <w:rsid w:val="004015B1"/>
    <w:rsid w:val="004032C0"/>
    <w:rsid w:val="00404F30"/>
    <w:rsid w:val="0040716A"/>
    <w:rsid w:val="00407CC3"/>
    <w:rsid w:val="00407E88"/>
    <w:rsid w:val="00410642"/>
    <w:rsid w:val="0041240B"/>
    <w:rsid w:val="004129EB"/>
    <w:rsid w:val="00413E6D"/>
    <w:rsid w:val="0041440C"/>
    <w:rsid w:val="004145BF"/>
    <w:rsid w:val="004148A3"/>
    <w:rsid w:val="0041563D"/>
    <w:rsid w:val="0041582F"/>
    <w:rsid w:val="00416A63"/>
    <w:rsid w:val="004173AD"/>
    <w:rsid w:val="00420159"/>
    <w:rsid w:val="00420BB3"/>
    <w:rsid w:val="004213A3"/>
    <w:rsid w:val="00421461"/>
    <w:rsid w:val="004220CC"/>
    <w:rsid w:val="00422159"/>
    <w:rsid w:val="00422E0E"/>
    <w:rsid w:val="004245A6"/>
    <w:rsid w:val="00424B27"/>
    <w:rsid w:val="00425E23"/>
    <w:rsid w:val="00426BBB"/>
    <w:rsid w:val="00430D78"/>
    <w:rsid w:val="00431464"/>
    <w:rsid w:val="004317C9"/>
    <w:rsid w:val="004319F7"/>
    <w:rsid w:val="00431FC2"/>
    <w:rsid w:val="00435124"/>
    <w:rsid w:val="0043608C"/>
    <w:rsid w:val="00436607"/>
    <w:rsid w:val="0043792D"/>
    <w:rsid w:val="00437F15"/>
    <w:rsid w:val="004407DF"/>
    <w:rsid w:val="00442713"/>
    <w:rsid w:val="00442EA1"/>
    <w:rsid w:val="00443883"/>
    <w:rsid w:val="00445026"/>
    <w:rsid w:val="00445EF6"/>
    <w:rsid w:val="0044772A"/>
    <w:rsid w:val="00451265"/>
    <w:rsid w:val="00451D5E"/>
    <w:rsid w:val="0045203F"/>
    <w:rsid w:val="004531CC"/>
    <w:rsid w:val="004544CF"/>
    <w:rsid w:val="00455E75"/>
    <w:rsid w:val="00455FE5"/>
    <w:rsid w:val="00456A25"/>
    <w:rsid w:val="00457D67"/>
    <w:rsid w:val="00462446"/>
    <w:rsid w:val="00462A4E"/>
    <w:rsid w:val="0046385F"/>
    <w:rsid w:val="004649A2"/>
    <w:rsid w:val="00465BC4"/>
    <w:rsid w:val="00465E84"/>
    <w:rsid w:val="004669F6"/>
    <w:rsid w:val="004670A1"/>
    <w:rsid w:val="0046795B"/>
    <w:rsid w:val="004679AA"/>
    <w:rsid w:val="00470511"/>
    <w:rsid w:val="004707F3"/>
    <w:rsid w:val="00470AA6"/>
    <w:rsid w:val="00471218"/>
    <w:rsid w:val="0047158D"/>
    <w:rsid w:val="00471791"/>
    <w:rsid w:val="00471FA7"/>
    <w:rsid w:val="00472058"/>
    <w:rsid w:val="0047240D"/>
    <w:rsid w:val="00472450"/>
    <w:rsid w:val="004731E7"/>
    <w:rsid w:val="00473B21"/>
    <w:rsid w:val="00474138"/>
    <w:rsid w:val="004743C0"/>
    <w:rsid w:val="00476336"/>
    <w:rsid w:val="004765E0"/>
    <w:rsid w:val="00476A63"/>
    <w:rsid w:val="00476ECC"/>
    <w:rsid w:val="00476F34"/>
    <w:rsid w:val="00477242"/>
    <w:rsid w:val="004774BA"/>
    <w:rsid w:val="00477ECA"/>
    <w:rsid w:val="00480074"/>
    <w:rsid w:val="0048516F"/>
    <w:rsid w:val="004866E4"/>
    <w:rsid w:val="00487885"/>
    <w:rsid w:val="00487BCB"/>
    <w:rsid w:val="00487F21"/>
    <w:rsid w:val="00491108"/>
    <w:rsid w:val="00491EFF"/>
    <w:rsid w:val="0049276A"/>
    <w:rsid w:val="00492A2A"/>
    <w:rsid w:val="00492E68"/>
    <w:rsid w:val="00493922"/>
    <w:rsid w:val="004951EF"/>
    <w:rsid w:val="004962CD"/>
    <w:rsid w:val="004974AE"/>
    <w:rsid w:val="004975E1"/>
    <w:rsid w:val="004A0899"/>
    <w:rsid w:val="004A1580"/>
    <w:rsid w:val="004A3812"/>
    <w:rsid w:val="004A507E"/>
    <w:rsid w:val="004A568C"/>
    <w:rsid w:val="004A5AF9"/>
    <w:rsid w:val="004A6DF5"/>
    <w:rsid w:val="004A7129"/>
    <w:rsid w:val="004A7D4B"/>
    <w:rsid w:val="004B0245"/>
    <w:rsid w:val="004B0869"/>
    <w:rsid w:val="004B4B24"/>
    <w:rsid w:val="004B4CF3"/>
    <w:rsid w:val="004B60A4"/>
    <w:rsid w:val="004B651A"/>
    <w:rsid w:val="004C0FC1"/>
    <w:rsid w:val="004C2B13"/>
    <w:rsid w:val="004C2CA1"/>
    <w:rsid w:val="004C2D18"/>
    <w:rsid w:val="004C3A4F"/>
    <w:rsid w:val="004C40BE"/>
    <w:rsid w:val="004C4192"/>
    <w:rsid w:val="004C4373"/>
    <w:rsid w:val="004C526D"/>
    <w:rsid w:val="004C6C13"/>
    <w:rsid w:val="004C70F9"/>
    <w:rsid w:val="004C7D03"/>
    <w:rsid w:val="004C7ECE"/>
    <w:rsid w:val="004D07CB"/>
    <w:rsid w:val="004D0F8F"/>
    <w:rsid w:val="004D3470"/>
    <w:rsid w:val="004D46E9"/>
    <w:rsid w:val="004D4EC6"/>
    <w:rsid w:val="004D614B"/>
    <w:rsid w:val="004D6688"/>
    <w:rsid w:val="004E05B0"/>
    <w:rsid w:val="004E0748"/>
    <w:rsid w:val="004E11F0"/>
    <w:rsid w:val="004E13F4"/>
    <w:rsid w:val="004E2826"/>
    <w:rsid w:val="004E2AC8"/>
    <w:rsid w:val="004E3F12"/>
    <w:rsid w:val="004E4266"/>
    <w:rsid w:val="004E6950"/>
    <w:rsid w:val="004E6C24"/>
    <w:rsid w:val="004E7361"/>
    <w:rsid w:val="004E7A3E"/>
    <w:rsid w:val="004F0D8B"/>
    <w:rsid w:val="004F20D0"/>
    <w:rsid w:val="004F35C3"/>
    <w:rsid w:val="004F3EE6"/>
    <w:rsid w:val="004F46BD"/>
    <w:rsid w:val="004F49D1"/>
    <w:rsid w:val="004F59E1"/>
    <w:rsid w:val="004F7564"/>
    <w:rsid w:val="00500128"/>
    <w:rsid w:val="00502667"/>
    <w:rsid w:val="0050405C"/>
    <w:rsid w:val="00504AE3"/>
    <w:rsid w:val="00505403"/>
    <w:rsid w:val="005074A5"/>
    <w:rsid w:val="00510332"/>
    <w:rsid w:val="00510553"/>
    <w:rsid w:val="00511BD9"/>
    <w:rsid w:val="00511F4E"/>
    <w:rsid w:val="00512762"/>
    <w:rsid w:val="00512BB2"/>
    <w:rsid w:val="00513158"/>
    <w:rsid w:val="0051386C"/>
    <w:rsid w:val="00513B95"/>
    <w:rsid w:val="00513EBE"/>
    <w:rsid w:val="00515694"/>
    <w:rsid w:val="00515A98"/>
    <w:rsid w:val="0051605E"/>
    <w:rsid w:val="005162D3"/>
    <w:rsid w:val="00517DEA"/>
    <w:rsid w:val="005227A5"/>
    <w:rsid w:val="00523030"/>
    <w:rsid w:val="00523652"/>
    <w:rsid w:val="005239B5"/>
    <w:rsid w:val="00525F5A"/>
    <w:rsid w:val="005270AA"/>
    <w:rsid w:val="005275E5"/>
    <w:rsid w:val="00532615"/>
    <w:rsid w:val="00534115"/>
    <w:rsid w:val="00535C7B"/>
    <w:rsid w:val="00536CAB"/>
    <w:rsid w:val="005403E0"/>
    <w:rsid w:val="0054087B"/>
    <w:rsid w:val="00541131"/>
    <w:rsid w:val="005417B0"/>
    <w:rsid w:val="00541F30"/>
    <w:rsid w:val="00544539"/>
    <w:rsid w:val="00545505"/>
    <w:rsid w:val="00546159"/>
    <w:rsid w:val="005468A6"/>
    <w:rsid w:val="0054795A"/>
    <w:rsid w:val="005501B2"/>
    <w:rsid w:val="0055179E"/>
    <w:rsid w:val="00553203"/>
    <w:rsid w:val="00555B75"/>
    <w:rsid w:val="005568AB"/>
    <w:rsid w:val="00560674"/>
    <w:rsid w:val="00560C7B"/>
    <w:rsid w:val="00560C9D"/>
    <w:rsid w:val="005622AE"/>
    <w:rsid w:val="005645C9"/>
    <w:rsid w:val="00564942"/>
    <w:rsid w:val="005653DF"/>
    <w:rsid w:val="00565AAB"/>
    <w:rsid w:val="00567021"/>
    <w:rsid w:val="00570DFB"/>
    <w:rsid w:val="00571C98"/>
    <w:rsid w:val="00571EAF"/>
    <w:rsid w:val="00573D77"/>
    <w:rsid w:val="005742D3"/>
    <w:rsid w:val="00574DEC"/>
    <w:rsid w:val="005767AE"/>
    <w:rsid w:val="00581377"/>
    <w:rsid w:val="005813B3"/>
    <w:rsid w:val="005815AA"/>
    <w:rsid w:val="0058243C"/>
    <w:rsid w:val="00582D12"/>
    <w:rsid w:val="0058327E"/>
    <w:rsid w:val="00584FF7"/>
    <w:rsid w:val="005858B0"/>
    <w:rsid w:val="0058606D"/>
    <w:rsid w:val="00587406"/>
    <w:rsid w:val="005874A4"/>
    <w:rsid w:val="00587F22"/>
    <w:rsid w:val="0059011D"/>
    <w:rsid w:val="0059115F"/>
    <w:rsid w:val="00591BC2"/>
    <w:rsid w:val="00592DF5"/>
    <w:rsid w:val="00593F4E"/>
    <w:rsid w:val="00595774"/>
    <w:rsid w:val="00596209"/>
    <w:rsid w:val="00596505"/>
    <w:rsid w:val="00596569"/>
    <w:rsid w:val="005967F0"/>
    <w:rsid w:val="005A08DC"/>
    <w:rsid w:val="005A17E8"/>
    <w:rsid w:val="005A1EB5"/>
    <w:rsid w:val="005A246C"/>
    <w:rsid w:val="005A2760"/>
    <w:rsid w:val="005A2ED9"/>
    <w:rsid w:val="005A2FAB"/>
    <w:rsid w:val="005A3080"/>
    <w:rsid w:val="005A392C"/>
    <w:rsid w:val="005A460D"/>
    <w:rsid w:val="005A4A08"/>
    <w:rsid w:val="005A5D70"/>
    <w:rsid w:val="005A6019"/>
    <w:rsid w:val="005A661F"/>
    <w:rsid w:val="005A6D29"/>
    <w:rsid w:val="005B036C"/>
    <w:rsid w:val="005B09EC"/>
    <w:rsid w:val="005B1CE7"/>
    <w:rsid w:val="005B2402"/>
    <w:rsid w:val="005B2477"/>
    <w:rsid w:val="005B32A6"/>
    <w:rsid w:val="005B3CDF"/>
    <w:rsid w:val="005B4B6B"/>
    <w:rsid w:val="005B50BC"/>
    <w:rsid w:val="005B5C45"/>
    <w:rsid w:val="005C19BF"/>
    <w:rsid w:val="005C3091"/>
    <w:rsid w:val="005C43CD"/>
    <w:rsid w:val="005C51C7"/>
    <w:rsid w:val="005C6488"/>
    <w:rsid w:val="005C6540"/>
    <w:rsid w:val="005C6551"/>
    <w:rsid w:val="005C668B"/>
    <w:rsid w:val="005D0333"/>
    <w:rsid w:val="005D0AD9"/>
    <w:rsid w:val="005D0E68"/>
    <w:rsid w:val="005D4B95"/>
    <w:rsid w:val="005D525D"/>
    <w:rsid w:val="005D5616"/>
    <w:rsid w:val="005D5618"/>
    <w:rsid w:val="005D5FE3"/>
    <w:rsid w:val="005D69C3"/>
    <w:rsid w:val="005D77D3"/>
    <w:rsid w:val="005D7D1C"/>
    <w:rsid w:val="005D7D96"/>
    <w:rsid w:val="005E0681"/>
    <w:rsid w:val="005E0B62"/>
    <w:rsid w:val="005E0E75"/>
    <w:rsid w:val="005E0EE3"/>
    <w:rsid w:val="005E1319"/>
    <w:rsid w:val="005E1759"/>
    <w:rsid w:val="005E2C3E"/>
    <w:rsid w:val="005E376F"/>
    <w:rsid w:val="005E397D"/>
    <w:rsid w:val="005E4C14"/>
    <w:rsid w:val="005E5300"/>
    <w:rsid w:val="005E5EAC"/>
    <w:rsid w:val="005E606E"/>
    <w:rsid w:val="005E66F9"/>
    <w:rsid w:val="005E7E45"/>
    <w:rsid w:val="005F0102"/>
    <w:rsid w:val="005F077B"/>
    <w:rsid w:val="005F1616"/>
    <w:rsid w:val="005F1DCB"/>
    <w:rsid w:val="005F2751"/>
    <w:rsid w:val="005F44B4"/>
    <w:rsid w:val="005F45C9"/>
    <w:rsid w:val="005F49D0"/>
    <w:rsid w:val="005F5154"/>
    <w:rsid w:val="005F515F"/>
    <w:rsid w:val="005F54BE"/>
    <w:rsid w:val="005F5C63"/>
    <w:rsid w:val="005F7B21"/>
    <w:rsid w:val="005F7B81"/>
    <w:rsid w:val="00600973"/>
    <w:rsid w:val="00600CC2"/>
    <w:rsid w:val="00600FD6"/>
    <w:rsid w:val="00601416"/>
    <w:rsid w:val="00603AD4"/>
    <w:rsid w:val="006042A3"/>
    <w:rsid w:val="00605F27"/>
    <w:rsid w:val="00605F4F"/>
    <w:rsid w:val="00606835"/>
    <w:rsid w:val="00606B3E"/>
    <w:rsid w:val="00606CC6"/>
    <w:rsid w:val="00606CE6"/>
    <w:rsid w:val="00610614"/>
    <w:rsid w:val="00612259"/>
    <w:rsid w:val="0061256C"/>
    <w:rsid w:val="0061259F"/>
    <w:rsid w:val="00612D27"/>
    <w:rsid w:val="00613759"/>
    <w:rsid w:val="00613FD7"/>
    <w:rsid w:val="00615404"/>
    <w:rsid w:val="00616890"/>
    <w:rsid w:val="0061705C"/>
    <w:rsid w:val="00617512"/>
    <w:rsid w:val="0062040A"/>
    <w:rsid w:val="006208A9"/>
    <w:rsid w:val="00621853"/>
    <w:rsid w:val="00621CC5"/>
    <w:rsid w:val="006222CA"/>
    <w:rsid w:val="00622461"/>
    <w:rsid w:val="00622520"/>
    <w:rsid w:val="006225AD"/>
    <w:rsid w:val="0062516E"/>
    <w:rsid w:val="00625F20"/>
    <w:rsid w:val="0062636C"/>
    <w:rsid w:val="00630079"/>
    <w:rsid w:val="006304C7"/>
    <w:rsid w:val="00636D89"/>
    <w:rsid w:val="006370A7"/>
    <w:rsid w:val="006379B0"/>
    <w:rsid w:val="0064078A"/>
    <w:rsid w:val="00640FAF"/>
    <w:rsid w:val="00641F6A"/>
    <w:rsid w:val="00642128"/>
    <w:rsid w:val="00642150"/>
    <w:rsid w:val="00642DD0"/>
    <w:rsid w:val="00643105"/>
    <w:rsid w:val="006437D7"/>
    <w:rsid w:val="006446D4"/>
    <w:rsid w:val="00645030"/>
    <w:rsid w:val="0064616D"/>
    <w:rsid w:val="00646903"/>
    <w:rsid w:val="006470F6"/>
    <w:rsid w:val="00647C60"/>
    <w:rsid w:val="0065044B"/>
    <w:rsid w:val="00650FE5"/>
    <w:rsid w:val="00651031"/>
    <w:rsid w:val="00654DCB"/>
    <w:rsid w:val="00655444"/>
    <w:rsid w:val="006555CD"/>
    <w:rsid w:val="00656A3F"/>
    <w:rsid w:val="00660EFE"/>
    <w:rsid w:val="0066384D"/>
    <w:rsid w:val="00665606"/>
    <w:rsid w:val="006658A4"/>
    <w:rsid w:val="00666459"/>
    <w:rsid w:val="00670B50"/>
    <w:rsid w:val="006727DB"/>
    <w:rsid w:val="00673417"/>
    <w:rsid w:val="00673EB3"/>
    <w:rsid w:val="006765B0"/>
    <w:rsid w:val="006767C8"/>
    <w:rsid w:val="00676C9B"/>
    <w:rsid w:val="006779DC"/>
    <w:rsid w:val="00681FEE"/>
    <w:rsid w:val="006824C9"/>
    <w:rsid w:val="006826F8"/>
    <w:rsid w:val="00683089"/>
    <w:rsid w:val="0068466F"/>
    <w:rsid w:val="00684865"/>
    <w:rsid w:val="00685A4E"/>
    <w:rsid w:val="00685B3E"/>
    <w:rsid w:val="006868E2"/>
    <w:rsid w:val="006912EA"/>
    <w:rsid w:val="0069198F"/>
    <w:rsid w:val="00692214"/>
    <w:rsid w:val="006925D5"/>
    <w:rsid w:val="00692AEE"/>
    <w:rsid w:val="00693922"/>
    <w:rsid w:val="00694A47"/>
    <w:rsid w:val="00694D89"/>
    <w:rsid w:val="00695153"/>
    <w:rsid w:val="006961D3"/>
    <w:rsid w:val="006975C4"/>
    <w:rsid w:val="006A1C81"/>
    <w:rsid w:val="006A2177"/>
    <w:rsid w:val="006A284E"/>
    <w:rsid w:val="006A29BC"/>
    <w:rsid w:val="006A3F70"/>
    <w:rsid w:val="006A4D5F"/>
    <w:rsid w:val="006A57F2"/>
    <w:rsid w:val="006A61BB"/>
    <w:rsid w:val="006A6496"/>
    <w:rsid w:val="006A7EC5"/>
    <w:rsid w:val="006B0CD1"/>
    <w:rsid w:val="006B1353"/>
    <w:rsid w:val="006B18D9"/>
    <w:rsid w:val="006B2FB2"/>
    <w:rsid w:val="006B3381"/>
    <w:rsid w:val="006B34F3"/>
    <w:rsid w:val="006B4B99"/>
    <w:rsid w:val="006B55C2"/>
    <w:rsid w:val="006B60F4"/>
    <w:rsid w:val="006B6E65"/>
    <w:rsid w:val="006B7123"/>
    <w:rsid w:val="006C0829"/>
    <w:rsid w:val="006C2F9D"/>
    <w:rsid w:val="006C3705"/>
    <w:rsid w:val="006C3964"/>
    <w:rsid w:val="006C4831"/>
    <w:rsid w:val="006C4C59"/>
    <w:rsid w:val="006C508E"/>
    <w:rsid w:val="006C697F"/>
    <w:rsid w:val="006C6B93"/>
    <w:rsid w:val="006D0B93"/>
    <w:rsid w:val="006D1789"/>
    <w:rsid w:val="006D4579"/>
    <w:rsid w:val="006D592F"/>
    <w:rsid w:val="006D5B9F"/>
    <w:rsid w:val="006D5D17"/>
    <w:rsid w:val="006D6C70"/>
    <w:rsid w:val="006D7003"/>
    <w:rsid w:val="006D7C25"/>
    <w:rsid w:val="006E040F"/>
    <w:rsid w:val="006E05FA"/>
    <w:rsid w:val="006E0951"/>
    <w:rsid w:val="006E1ED0"/>
    <w:rsid w:val="006E22CA"/>
    <w:rsid w:val="006E2E84"/>
    <w:rsid w:val="006E4747"/>
    <w:rsid w:val="006E50BD"/>
    <w:rsid w:val="006E5312"/>
    <w:rsid w:val="006E5CC7"/>
    <w:rsid w:val="006E5E91"/>
    <w:rsid w:val="006E5EC5"/>
    <w:rsid w:val="006E6BD4"/>
    <w:rsid w:val="006E719B"/>
    <w:rsid w:val="006E76CA"/>
    <w:rsid w:val="006E7FE4"/>
    <w:rsid w:val="006F0E62"/>
    <w:rsid w:val="006F12EB"/>
    <w:rsid w:val="006F154C"/>
    <w:rsid w:val="006F3444"/>
    <w:rsid w:val="006F361C"/>
    <w:rsid w:val="006F52D7"/>
    <w:rsid w:val="006F5B18"/>
    <w:rsid w:val="006F7806"/>
    <w:rsid w:val="00701BE7"/>
    <w:rsid w:val="00702709"/>
    <w:rsid w:val="007035B2"/>
    <w:rsid w:val="00704E0D"/>
    <w:rsid w:val="00704FCA"/>
    <w:rsid w:val="00705086"/>
    <w:rsid w:val="0070552E"/>
    <w:rsid w:val="00705590"/>
    <w:rsid w:val="00707BA2"/>
    <w:rsid w:val="00707BE5"/>
    <w:rsid w:val="00710A9C"/>
    <w:rsid w:val="00710C5C"/>
    <w:rsid w:val="007117F1"/>
    <w:rsid w:val="00711EED"/>
    <w:rsid w:val="00714160"/>
    <w:rsid w:val="0072017D"/>
    <w:rsid w:val="0072029F"/>
    <w:rsid w:val="00720558"/>
    <w:rsid w:val="007209CB"/>
    <w:rsid w:val="00720C5E"/>
    <w:rsid w:val="0072139A"/>
    <w:rsid w:val="00721849"/>
    <w:rsid w:val="007233FC"/>
    <w:rsid w:val="007234CB"/>
    <w:rsid w:val="00724C58"/>
    <w:rsid w:val="007264E8"/>
    <w:rsid w:val="007267D2"/>
    <w:rsid w:val="00732499"/>
    <w:rsid w:val="00733A3F"/>
    <w:rsid w:val="007342BD"/>
    <w:rsid w:val="00734558"/>
    <w:rsid w:val="00734A9F"/>
    <w:rsid w:val="00736091"/>
    <w:rsid w:val="00737C85"/>
    <w:rsid w:val="00737F4F"/>
    <w:rsid w:val="00740F21"/>
    <w:rsid w:val="00744716"/>
    <w:rsid w:val="00745143"/>
    <w:rsid w:val="007466F5"/>
    <w:rsid w:val="007501F9"/>
    <w:rsid w:val="0075147B"/>
    <w:rsid w:val="00751B55"/>
    <w:rsid w:val="00751D46"/>
    <w:rsid w:val="00752332"/>
    <w:rsid w:val="00752DDA"/>
    <w:rsid w:val="007545A1"/>
    <w:rsid w:val="00755317"/>
    <w:rsid w:val="00755F31"/>
    <w:rsid w:val="007571BB"/>
    <w:rsid w:val="007578B0"/>
    <w:rsid w:val="00761059"/>
    <w:rsid w:val="007626EA"/>
    <w:rsid w:val="007629C0"/>
    <w:rsid w:val="00762CD0"/>
    <w:rsid w:val="00763C1E"/>
    <w:rsid w:val="00763D34"/>
    <w:rsid w:val="00764E81"/>
    <w:rsid w:val="00765174"/>
    <w:rsid w:val="00765E22"/>
    <w:rsid w:val="007665AC"/>
    <w:rsid w:val="007712F0"/>
    <w:rsid w:val="007719F1"/>
    <w:rsid w:val="007723C8"/>
    <w:rsid w:val="00777789"/>
    <w:rsid w:val="00777A74"/>
    <w:rsid w:val="00777D51"/>
    <w:rsid w:val="007802DC"/>
    <w:rsid w:val="00781DFC"/>
    <w:rsid w:val="00784961"/>
    <w:rsid w:val="007855C8"/>
    <w:rsid w:val="0078571F"/>
    <w:rsid w:val="007857BF"/>
    <w:rsid w:val="00790286"/>
    <w:rsid w:val="0079215F"/>
    <w:rsid w:val="00793D63"/>
    <w:rsid w:val="00795809"/>
    <w:rsid w:val="00795BD3"/>
    <w:rsid w:val="00795F9B"/>
    <w:rsid w:val="0079658D"/>
    <w:rsid w:val="007A1AC3"/>
    <w:rsid w:val="007A2AAC"/>
    <w:rsid w:val="007A2E08"/>
    <w:rsid w:val="007A3772"/>
    <w:rsid w:val="007A3FFD"/>
    <w:rsid w:val="007B28A4"/>
    <w:rsid w:val="007B387B"/>
    <w:rsid w:val="007B3B8B"/>
    <w:rsid w:val="007B46D5"/>
    <w:rsid w:val="007B50E0"/>
    <w:rsid w:val="007B56A8"/>
    <w:rsid w:val="007B649A"/>
    <w:rsid w:val="007B7363"/>
    <w:rsid w:val="007C109A"/>
    <w:rsid w:val="007C269B"/>
    <w:rsid w:val="007C3107"/>
    <w:rsid w:val="007C3E64"/>
    <w:rsid w:val="007C3F75"/>
    <w:rsid w:val="007C67E4"/>
    <w:rsid w:val="007C6B2C"/>
    <w:rsid w:val="007C7846"/>
    <w:rsid w:val="007C7F29"/>
    <w:rsid w:val="007D01DB"/>
    <w:rsid w:val="007D0922"/>
    <w:rsid w:val="007D217D"/>
    <w:rsid w:val="007D25F2"/>
    <w:rsid w:val="007D4118"/>
    <w:rsid w:val="007D4D77"/>
    <w:rsid w:val="007D7EE5"/>
    <w:rsid w:val="007E1FAA"/>
    <w:rsid w:val="007E23F1"/>
    <w:rsid w:val="007E2501"/>
    <w:rsid w:val="007E4DF6"/>
    <w:rsid w:val="007E5980"/>
    <w:rsid w:val="007E6854"/>
    <w:rsid w:val="007E7039"/>
    <w:rsid w:val="007F0AF9"/>
    <w:rsid w:val="007F0FA3"/>
    <w:rsid w:val="007F2FAE"/>
    <w:rsid w:val="007F34D6"/>
    <w:rsid w:val="007F3D26"/>
    <w:rsid w:val="007F3F91"/>
    <w:rsid w:val="007F4CD3"/>
    <w:rsid w:val="007F4D7D"/>
    <w:rsid w:val="007F53D6"/>
    <w:rsid w:val="007F5981"/>
    <w:rsid w:val="007F6222"/>
    <w:rsid w:val="007F687D"/>
    <w:rsid w:val="007F6C43"/>
    <w:rsid w:val="00800299"/>
    <w:rsid w:val="008005B6"/>
    <w:rsid w:val="00800C48"/>
    <w:rsid w:val="00800D83"/>
    <w:rsid w:val="00801054"/>
    <w:rsid w:val="00802739"/>
    <w:rsid w:val="00802A06"/>
    <w:rsid w:val="008034FB"/>
    <w:rsid w:val="0080375D"/>
    <w:rsid w:val="0080462A"/>
    <w:rsid w:val="00804B7A"/>
    <w:rsid w:val="00804C6D"/>
    <w:rsid w:val="00804EF1"/>
    <w:rsid w:val="00806256"/>
    <w:rsid w:val="00807239"/>
    <w:rsid w:val="0081391C"/>
    <w:rsid w:val="00813E94"/>
    <w:rsid w:val="00814512"/>
    <w:rsid w:val="008165B0"/>
    <w:rsid w:val="0081685E"/>
    <w:rsid w:val="0082027F"/>
    <w:rsid w:val="0082096E"/>
    <w:rsid w:val="00821EBF"/>
    <w:rsid w:val="008228CD"/>
    <w:rsid w:val="0082363A"/>
    <w:rsid w:val="008245A8"/>
    <w:rsid w:val="00825743"/>
    <w:rsid w:val="0082593F"/>
    <w:rsid w:val="00826035"/>
    <w:rsid w:val="00826320"/>
    <w:rsid w:val="00827F9E"/>
    <w:rsid w:val="0083000F"/>
    <w:rsid w:val="00831E48"/>
    <w:rsid w:val="0083313E"/>
    <w:rsid w:val="008335AD"/>
    <w:rsid w:val="008352EA"/>
    <w:rsid w:val="008363A3"/>
    <w:rsid w:val="008376CC"/>
    <w:rsid w:val="00837B2E"/>
    <w:rsid w:val="00840BD2"/>
    <w:rsid w:val="008414A3"/>
    <w:rsid w:val="00841C4B"/>
    <w:rsid w:val="0084354A"/>
    <w:rsid w:val="00845601"/>
    <w:rsid w:val="00846549"/>
    <w:rsid w:val="00847249"/>
    <w:rsid w:val="008479B4"/>
    <w:rsid w:val="00847F03"/>
    <w:rsid w:val="008505F2"/>
    <w:rsid w:val="00851591"/>
    <w:rsid w:val="00851766"/>
    <w:rsid w:val="00852073"/>
    <w:rsid w:val="00852E54"/>
    <w:rsid w:val="00853A45"/>
    <w:rsid w:val="00854564"/>
    <w:rsid w:val="0085507D"/>
    <w:rsid w:val="008554F3"/>
    <w:rsid w:val="008556D3"/>
    <w:rsid w:val="008558E9"/>
    <w:rsid w:val="008575D6"/>
    <w:rsid w:val="00857D81"/>
    <w:rsid w:val="008613E9"/>
    <w:rsid w:val="0086189E"/>
    <w:rsid w:val="00861D36"/>
    <w:rsid w:val="00862799"/>
    <w:rsid w:val="00862EAE"/>
    <w:rsid w:val="00862FD8"/>
    <w:rsid w:val="00864776"/>
    <w:rsid w:val="00865058"/>
    <w:rsid w:val="00866E04"/>
    <w:rsid w:val="008674AB"/>
    <w:rsid w:val="00867740"/>
    <w:rsid w:val="00867F9D"/>
    <w:rsid w:val="00870B03"/>
    <w:rsid w:val="00871027"/>
    <w:rsid w:val="00871208"/>
    <w:rsid w:val="0087192F"/>
    <w:rsid w:val="008723F3"/>
    <w:rsid w:val="008725C8"/>
    <w:rsid w:val="008731D5"/>
    <w:rsid w:val="00873417"/>
    <w:rsid w:val="008734B8"/>
    <w:rsid w:val="00873B84"/>
    <w:rsid w:val="008745D1"/>
    <w:rsid w:val="00875CDA"/>
    <w:rsid w:val="00875FD4"/>
    <w:rsid w:val="00877533"/>
    <w:rsid w:val="00880955"/>
    <w:rsid w:val="0088112C"/>
    <w:rsid w:val="008823FF"/>
    <w:rsid w:val="008836D4"/>
    <w:rsid w:val="008836FC"/>
    <w:rsid w:val="00883F9D"/>
    <w:rsid w:val="008847CE"/>
    <w:rsid w:val="008850E1"/>
    <w:rsid w:val="008857CC"/>
    <w:rsid w:val="00885A84"/>
    <w:rsid w:val="008903A1"/>
    <w:rsid w:val="008903F4"/>
    <w:rsid w:val="008914A5"/>
    <w:rsid w:val="00891C7F"/>
    <w:rsid w:val="00892053"/>
    <w:rsid w:val="008932C5"/>
    <w:rsid w:val="00893304"/>
    <w:rsid w:val="00893D45"/>
    <w:rsid w:val="00893DFE"/>
    <w:rsid w:val="008958C7"/>
    <w:rsid w:val="00896382"/>
    <w:rsid w:val="008976ED"/>
    <w:rsid w:val="00897C8E"/>
    <w:rsid w:val="008A1E59"/>
    <w:rsid w:val="008A25C6"/>
    <w:rsid w:val="008A2BC9"/>
    <w:rsid w:val="008A34EB"/>
    <w:rsid w:val="008A3E2A"/>
    <w:rsid w:val="008A41F9"/>
    <w:rsid w:val="008A537B"/>
    <w:rsid w:val="008A56C7"/>
    <w:rsid w:val="008A56F4"/>
    <w:rsid w:val="008A5707"/>
    <w:rsid w:val="008A7C35"/>
    <w:rsid w:val="008B083B"/>
    <w:rsid w:val="008B0F36"/>
    <w:rsid w:val="008B252B"/>
    <w:rsid w:val="008B263B"/>
    <w:rsid w:val="008B3AFF"/>
    <w:rsid w:val="008B3C77"/>
    <w:rsid w:val="008B3E7C"/>
    <w:rsid w:val="008B46A1"/>
    <w:rsid w:val="008B5272"/>
    <w:rsid w:val="008B5811"/>
    <w:rsid w:val="008B590C"/>
    <w:rsid w:val="008B6530"/>
    <w:rsid w:val="008B7E11"/>
    <w:rsid w:val="008C0178"/>
    <w:rsid w:val="008C13B7"/>
    <w:rsid w:val="008C1561"/>
    <w:rsid w:val="008C1DC1"/>
    <w:rsid w:val="008C2E06"/>
    <w:rsid w:val="008C3111"/>
    <w:rsid w:val="008C338A"/>
    <w:rsid w:val="008C376B"/>
    <w:rsid w:val="008C5905"/>
    <w:rsid w:val="008C5E19"/>
    <w:rsid w:val="008C757D"/>
    <w:rsid w:val="008C7868"/>
    <w:rsid w:val="008C7BC1"/>
    <w:rsid w:val="008D00BD"/>
    <w:rsid w:val="008D04C6"/>
    <w:rsid w:val="008D1129"/>
    <w:rsid w:val="008D1703"/>
    <w:rsid w:val="008D1817"/>
    <w:rsid w:val="008D2064"/>
    <w:rsid w:val="008D21BC"/>
    <w:rsid w:val="008D3243"/>
    <w:rsid w:val="008D5603"/>
    <w:rsid w:val="008D56E9"/>
    <w:rsid w:val="008D5F79"/>
    <w:rsid w:val="008E021C"/>
    <w:rsid w:val="008E310B"/>
    <w:rsid w:val="008E35EC"/>
    <w:rsid w:val="008E3BAC"/>
    <w:rsid w:val="008E6213"/>
    <w:rsid w:val="008F007E"/>
    <w:rsid w:val="008F01D4"/>
    <w:rsid w:val="008F04BA"/>
    <w:rsid w:val="008F259D"/>
    <w:rsid w:val="008F381D"/>
    <w:rsid w:val="008F3E64"/>
    <w:rsid w:val="008F42E3"/>
    <w:rsid w:val="008F4CCD"/>
    <w:rsid w:val="008F5CA1"/>
    <w:rsid w:val="008F6051"/>
    <w:rsid w:val="008F6CB4"/>
    <w:rsid w:val="008F7120"/>
    <w:rsid w:val="0090055C"/>
    <w:rsid w:val="009008A0"/>
    <w:rsid w:val="00901B67"/>
    <w:rsid w:val="009052CE"/>
    <w:rsid w:val="00905714"/>
    <w:rsid w:val="00905962"/>
    <w:rsid w:val="00905A82"/>
    <w:rsid w:val="00907048"/>
    <w:rsid w:val="00907245"/>
    <w:rsid w:val="00907FB3"/>
    <w:rsid w:val="009131BF"/>
    <w:rsid w:val="009133D0"/>
    <w:rsid w:val="0091422A"/>
    <w:rsid w:val="00915957"/>
    <w:rsid w:val="009166B9"/>
    <w:rsid w:val="00917229"/>
    <w:rsid w:val="00917722"/>
    <w:rsid w:val="00920482"/>
    <w:rsid w:val="00920BA9"/>
    <w:rsid w:val="00922656"/>
    <w:rsid w:val="00922B49"/>
    <w:rsid w:val="00923AAB"/>
    <w:rsid w:val="00924981"/>
    <w:rsid w:val="009254DF"/>
    <w:rsid w:val="00925D11"/>
    <w:rsid w:val="00926455"/>
    <w:rsid w:val="009268F2"/>
    <w:rsid w:val="00927656"/>
    <w:rsid w:val="009300E4"/>
    <w:rsid w:val="009302A9"/>
    <w:rsid w:val="009309F8"/>
    <w:rsid w:val="00931999"/>
    <w:rsid w:val="00931CBB"/>
    <w:rsid w:val="00932847"/>
    <w:rsid w:val="0093325B"/>
    <w:rsid w:val="0093355F"/>
    <w:rsid w:val="00933DA4"/>
    <w:rsid w:val="00934D92"/>
    <w:rsid w:val="00935B3C"/>
    <w:rsid w:val="00935D41"/>
    <w:rsid w:val="00936068"/>
    <w:rsid w:val="00936134"/>
    <w:rsid w:val="00937D3A"/>
    <w:rsid w:val="00940741"/>
    <w:rsid w:val="00940914"/>
    <w:rsid w:val="009439CD"/>
    <w:rsid w:val="00943BED"/>
    <w:rsid w:val="009442C5"/>
    <w:rsid w:val="0094540D"/>
    <w:rsid w:val="0094648D"/>
    <w:rsid w:val="00946A18"/>
    <w:rsid w:val="00946ABA"/>
    <w:rsid w:val="009503CE"/>
    <w:rsid w:val="00952094"/>
    <w:rsid w:val="00953154"/>
    <w:rsid w:val="0095340A"/>
    <w:rsid w:val="00954005"/>
    <w:rsid w:val="00955B16"/>
    <w:rsid w:val="00955F77"/>
    <w:rsid w:val="00956E83"/>
    <w:rsid w:val="009570C9"/>
    <w:rsid w:val="009578F8"/>
    <w:rsid w:val="00960538"/>
    <w:rsid w:val="00961145"/>
    <w:rsid w:val="00962447"/>
    <w:rsid w:val="00962599"/>
    <w:rsid w:val="00962CE3"/>
    <w:rsid w:val="00962D7B"/>
    <w:rsid w:val="00963AA2"/>
    <w:rsid w:val="009641AC"/>
    <w:rsid w:val="0096460A"/>
    <w:rsid w:val="00965BF1"/>
    <w:rsid w:val="00965C2E"/>
    <w:rsid w:val="009675A3"/>
    <w:rsid w:val="00971AB3"/>
    <w:rsid w:val="00975AF4"/>
    <w:rsid w:val="00976FCE"/>
    <w:rsid w:val="0098003A"/>
    <w:rsid w:val="00980D6F"/>
    <w:rsid w:val="00981B4B"/>
    <w:rsid w:val="00981B69"/>
    <w:rsid w:val="00982C6F"/>
    <w:rsid w:val="00982D87"/>
    <w:rsid w:val="00982DF9"/>
    <w:rsid w:val="009830AE"/>
    <w:rsid w:val="00983495"/>
    <w:rsid w:val="0098366A"/>
    <w:rsid w:val="00985200"/>
    <w:rsid w:val="0098744B"/>
    <w:rsid w:val="009908EB"/>
    <w:rsid w:val="00991220"/>
    <w:rsid w:val="00991EA8"/>
    <w:rsid w:val="00992107"/>
    <w:rsid w:val="009922F8"/>
    <w:rsid w:val="00993ACA"/>
    <w:rsid w:val="00993FC7"/>
    <w:rsid w:val="009949DD"/>
    <w:rsid w:val="00995929"/>
    <w:rsid w:val="00996593"/>
    <w:rsid w:val="0099671B"/>
    <w:rsid w:val="00996A8B"/>
    <w:rsid w:val="00997C7B"/>
    <w:rsid w:val="009A3B67"/>
    <w:rsid w:val="009A4695"/>
    <w:rsid w:val="009A5BE5"/>
    <w:rsid w:val="009A6AA6"/>
    <w:rsid w:val="009A6D6E"/>
    <w:rsid w:val="009B048F"/>
    <w:rsid w:val="009B304D"/>
    <w:rsid w:val="009B37EC"/>
    <w:rsid w:val="009B4592"/>
    <w:rsid w:val="009B4B6F"/>
    <w:rsid w:val="009B644C"/>
    <w:rsid w:val="009B6A44"/>
    <w:rsid w:val="009B76AA"/>
    <w:rsid w:val="009C08FB"/>
    <w:rsid w:val="009C09B1"/>
    <w:rsid w:val="009C22CF"/>
    <w:rsid w:val="009C27E3"/>
    <w:rsid w:val="009C3ED9"/>
    <w:rsid w:val="009C53D8"/>
    <w:rsid w:val="009C58EB"/>
    <w:rsid w:val="009C66DB"/>
    <w:rsid w:val="009C6B61"/>
    <w:rsid w:val="009C77FC"/>
    <w:rsid w:val="009D0551"/>
    <w:rsid w:val="009D0FDF"/>
    <w:rsid w:val="009D1182"/>
    <w:rsid w:val="009D25DA"/>
    <w:rsid w:val="009D31F1"/>
    <w:rsid w:val="009D44DC"/>
    <w:rsid w:val="009D4D6B"/>
    <w:rsid w:val="009D4F57"/>
    <w:rsid w:val="009D5043"/>
    <w:rsid w:val="009D658C"/>
    <w:rsid w:val="009D72C2"/>
    <w:rsid w:val="009E16C8"/>
    <w:rsid w:val="009E332D"/>
    <w:rsid w:val="009E3581"/>
    <w:rsid w:val="009E37B2"/>
    <w:rsid w:val="009E4769"/>
    <w:rsid w:val="009E4A1D"/>
    <w:rsid w:val="009E5C3E"/>
    <w:rsid w:val="009E6754"/>
    <w:rsid w:val="009E7FD2"/>
    <w:rsid w:val="009F39A4"/>
    <w:rsid w:val="009F3A37"/>
    <w:rsid w:val="009F3C7B"/>
    <w:rsid w:val="009F47F1"/>
    <w:rsid w:val="009F4886"/>
    <w:rsid w:val="009F75D4"/>
    <w:rsid w:val="009F763F"/>
    <w:rsid w:val="00A00575"/>
    <w:rsid w:val="00A007D0"/>
    <w:rsid w:val="00A01314"/>
    <w:rsid w:val="00A01415"/>
    <w:rsid w:val="00A015C4"/>
    <w:rsid w:val="00A03CEF"/>
    <w:rsid w:val="00A04753"/>
    <w:rsid w:val="00A049AB"/>
    <w:rsid w:val="00A04BEB"/>
    <w:rsid w:val="00A05449"/>
    <w:rsid w:val="00A05F47"/>
    <w:rsid w:val="00A066DF"/>
    <w:rsid w:val="00A0733A"/>
    <w:rsid w:val="00A11DC9"/>
    <w:rsid w:val="00A1361E"/>
    <w:rsid w:val="00A1374A"/>
    <w:rsid w:val="00A138EE"/>
    <w:rsid w:val="00A141CC"/>
    <w:rsid w:val="00A14DBC"/>
    <w:rsid w:val="00A1676F"/>
    <w:rsid w:val="00A16D10"/>
    <w:rsid w:val="00A174D1"/>
    <w:rsid w:val="00A2038B"/>
    <w:rsid w:val="00A215EB"/>
    <w:rsid w:val="00A216FD"/>
    <w:rsid w:val="00A22102"/>
    <w:rsid w:val="00A23D3B"/>
    <w:rsid w:val="00A24086"/>
    <w:rsid w:val="00A2548A"/>
    <w:rsid w:val="00A26DF6"/>
    <w:rsid w:val="00A27394"/>
    <w:rsid w:val="00A3074A"/>
    <w:rsid w:val="00A309B9"/>
    <w:rsid w:val="00A316F0"/>
    <w:rsid w:val="00A31FF3"/>
    <w:rsid w:val="00A3304D"/>
    <w:rsid w:val="00A3385C"/>
    <w:rsid w:val="00A33ED4"/>
    <w:rsid w:val="00A353F2"/>
    <w:rsid w:val="00A354B6"/>
    <w:rsid w:val="00A3667D"/>
    <w:rsid w:val="00A403F1"/>
    <w:rsid w:val="00A418F5"/>
    <w:rsid w:val="00A45A58"/>
    <w:rsid w:val="00A466DC"/>
    <w:rsid w:val="00A4717A"/>
    <w:rsid w:val="00A47F39"/>
    <w:rsid w:val="00A5019E"/>
    <w:rsid w:val="00A50277"/>
    <w:rsid w:val="00A50B0D"/>
    <w:rsid w:val="00A525A0"/>
    <w:rsid w:val="00A5292F"/>
    <w:rsid w:val="00A53B71"/>
    <w:rsid w:val="00A53CA1"/>
    <w:rsid w:val="00A53DDB"/>
    <w:rsid w:val="00A544F2"/>
    <w:rsid w:val="00A5454B"/>
    <w:rsid w:val="00A546F4"/>
    <w:rsid w:val="00A55948"/>
    <w:rsid w:val="00A5732F"/>
    <w:rsid w:val="00A60021"/>
    <w:rsid w:val="00A600BD"/>
    <w:rsid w:val="00A60264"/>
    <w:rsid w:val="00A607AF"/>
    <w:rsid w:val="00A609BF"/>
    <w:rsid w:val="00A60ED9"/>
    <w:rsid w:val="00A612DE"/>
    <w:rsid w:val="00A61FE6"/>
    <w:rsid w:val="00A6332D"/>
    <w:rsid w:val="00A63B2F"/>
    <w:rsid w:val="00A6413F"/>
    <w:rsid w:val="00A64938"/>
    <w:rsid w:val="00A66143"/>
    <w:rsid w:val="00A666C5"/>
    <w:rsid w:val="00A66B05"/>
    <w:rsid w:val="00A67D5B"/>
    <w:rsid w:val="00A67D7A"/>
    <w:rsid w:val="00A70AD9"/>
    <w:rsid w:val="00A7132C"/>
    <w:rsid w:val="00A71CE5"/>
    <w:rsid w:val="00A71F00"/>
    <w:rsid w:val="00A72B38"/>
    <w:rsid w:val="00A73E55"/>
    <w:rsid w:val="00A75A04"/>
    <w:rsid w:val="00A7703E"/>
    <w:rsid w:val="00A77577"/>
    <w:rsid w:val="00A77AA8"/>
    <w:rsid w:val="00A810A6"/>
    <w:rsid w:val="00A8155A"/>
    <w:rsid w:val="00A83282"/>
    <w:rsid w:val="00A833E9"/>
    <w:rsid w:val="00A86E74"/>
    <w:rsid w:val="00A90F14"/>
    <w:rsid w:val="00A91564"/>
    <w:rsid w:val="00A93133"/>
    <w:rsid w:val="00A93CD5"/>
    <w:rsid w:val="00A93E89"/>
    <w:rsid w:val="00A94891"/>
    <w:rsid w:val="00A94B25"/>
    <w:rsid w:val="00A95192"/>
    <w:rsid w:val="00A967F1"/>
    <w:rsid w:val="00A97473"/>
    <w:rsid w:val="00AA0CAE"/>
    <w:rsid w:val="00AA1075"/>
    <w:rsid w:val="00AA1B3A"/>
    <w:rsid w:val="00AA275E"/>
    <w:rsid w:val="00AA3409"/>
    <w:rsid w:val="00AA39CD"/>
    <w:rsid w:val="00AA447D"/>
    <w:rsid w:val="00AA4534"/>
    <w:rsid w:val="00AA795C"/>
    <w:rsid w:val="00AB0F46"/>
    <w:rsid w:val="00AB7AF9"/>
    <w:rsid w:val="00AC05EE"/>
    <w:rsid w:val="00AC068F"/>
    <w:rsid w:val="00AC1642"/>
    <w:rsid w:val="00AC18B6"/>
    <w:rsid w:val="00AC1DEA"/>
    <w:rsid w:val="00AC33B8"/>
    <w:rsid w:val="00AC5621"/>
    <w:rsid w:val="00AC696E"/>
    <w:rsid w:val="00AC6B29"/>
    <w:rsid w:val="00AC6CC2"/>
    <w:rsid w:val="00AC7079"/>
    <w:rsid w:val="00AD084E"/>
    <w:rsid w:val="00AD0E20"/>
    <w:rsid w:val="00AD13F4"/>
    <w:rsid w:val="00AD144B"/>
    <w:rsid w:val="00AD1AE8"/>
    <w:rsid w:val="00AD2C51"/>
    <w:rsid w:val="00AD2EDC"/>
    <w:rsid w:val="00AD2EFA"/>
    <w:rsid w:val="00AD30BA"/>
    <w:rsid w:val="00AD3481"/>
    <w:rsid w:val="00AD416E"/>
    <w:rsid w:val="00AD6FB1"/>
    <w:rsid w:val="00AD72FD"/>
    <w:rsid w:val="00AD7CB3"/>
    <w:rsid w:val="00AE08DC"/>
    <w:rsid w:val="00AE2034"/>
    <w:rsid w:val="00AE6F59"/>
    <w:rsid w:val="00AE72CD"/>
    <w:rsid w:val="00AF0549"/>
    <w:rsid w:val="00AF2406"/>
    <w:rsid w:val="00AF271A"/>
    <w:rsid w:val="00AF2E49"/>
    <w:rsid w:val="00AF36F3"/>
    <w:rsid w:val="00AF38DF"/>
    <w:rsid w:val="00AF4266"/>
    <w:rsid w:val="00AF4867"/>
    <w:rsid w:val="00AF52DD"/>
    <w:rsid w:val="00AF54C0"/>
    <w:rsid w:val="00AF58AB"/>
    <w:rsid w:val="00AF6DCB"/>
    <w:rsid w:val="00B004B1"/>
    <w:rsid w:val="00B017D4"/>
    <w:rsid w:val="00B01A98"/>
    <w:rsid w:val="00B02F71"/>
    <w:rsid w:val="00B04EB7"/>
    <w:rsid w:val="00B06D3C"/>
    <w:rsid w:val="00B07092"/>
    <w:rsid w:val="00B074DB"/>
    <w:rsid w:val="00B075DE"/>
    <w:rsid w:val="00B10B2A"/>
    <w:rsid w:val="00B10F38"/>
    <w:rsid w:val="00B116C7"/>
    <w:rsid w:val="00B124DB"/>
    <w:rsid w:val="00B1302B"/>
    <w:rsid w:val="00B131DD"/>
    <w:rsid w:val="00B13695"/>
    <w:rsid w:val="00B136D1"/>
    <w:rsid w:val="00B140D8"/>
    <w:rsid w:val="00B17042"/>
    <w:rsid w:val="00B1755A"/>
    <w:rsid w:val="00B17D8D"/>
    <w:rsid w:val="00B17F8D"/>
    <w:rsid w:val="00B20BC7"/>
    <w:rsid w:val="00B21497"/>
    <w:rsid w:val="00B21C14"/>
    <w:rsid w:val="00B233B7"/>
    <w:rsid w:val="00B2355F"/>
    <w:rsid w:val="00B235B8"/>
    <w:rsid w:val="00B24ADD"/>
    <w:rsid w:val="00B251D3"/>
    <w:rsid w:val="00B252E3"/>
    <w:rsid w:val="00B25894"/>
    <w:rsid w:val="00B2609A"/>
    <w:rsid w:val="00B270A7"/>
    <w:rsid w:val="00B27897"/>
    <w:rsid w:val="00B308F5"/>
    <w:rsid w:val="00B30F7F"/>
    <w:rsid w:val="00B312E7"/>
    <w:rsid w:val="00B3319B"/>
    <w:rsid w:val="00B33ED5"/>
    <w:rsid w:val="00B3436B"/>
    <w:rsid w:val="00B347E6"/>
    <w:rsid w:val="00B34966"/>
    <w:rsid w:val="00B34C15"/>
    <w:rsid w:val="00B34F5C"/>
    <w:rsid w:val="00B36FEB"/>
    <w:rsid w:val="00B415DE"/>
    <w:rsid w:val="00B41809"/>
    <w:rsid w:val="00B43DD2"/>
    <w:rsid w:val="00B454E5"/>
    <w:rsid w:val="00B45B8D"/>
    <w:rsid w:val="00B46371"/>
    <w:rsid w:val="00B46774"/>
    <w:rsid w:val="00B46881"/>
    <w:rsid w:val="00B4700C"/>
    <w:rsid w:val="00B47503"/>
    <w:rsid w:val="00B476B1"/>
    <w:rsid w:val="00B476F2"/>
    <w:rsid w:val="00B5015B"/>
    <w:rsid w:val="00B50A30"/>
    <w:rsid w:val="00B53324"/>
    <w:rsid w:val="00B54091"/>
    <w:rsid w:val="00B55751"/>
    <w:rsid w:val="00B55C6F"/>
    <w:rsid w:val="00B610E4"/>
    <w:rsid w:val="00B62FE8"/>
    <w:rsid w:val="00B63FC2"/>
    <w:rsid w:val="00B647A5"/>
    <w:rsid w:val="00B66834"/>
    <w:rsid w:val="00B676D5"/>
    <w:rsid w:val="00B709B7"/>
    <w:rsid w:val="00B714E3"/>
    <w:rsid w:val="00B71D2F"/>
    <w:rsid w:val="00B7208F"/>
    <w:rsid w:val="00B72C2D"/>
    <w:rsid w:val="00B732C2"/>
    <w:rsid w:val="00B73AB9"/>
    <w:rsid w:val="00B756EB"/>
    <w:rsid w:val="00B778DB"/>
    <w:rsid w:val="00B77A00"/>
    <w:rsid w:val="00B77FC6"/>
    <w:rsid w:val="00B80C19"/>
    <w:rsid w:val="00B80E74"/>
    <w:rsid w:val="00B81983"/>
    <w:rsid w:val="00B823CF"/>
    <w:rsid w:val="00B82578"/>
    <w:rsid w:val="00B8258F"/>
    <w:rsid w:val="00B831C8"/>
    <w:rsid w:val="00B8338F"/>
    <w:rsid w:val="00B837A8"/>
    <w:rsid w:val="00B83A6F"/>
    <w:rsid w:val="00B84C97"/>
    <w:rsid w:val="00B84C9A"/>
    <w:rsid w:val="00B850EA"/>
    <w:rsid w:val="00B90238"/>
    <w:rsid w:val="00B90BCE"/>
    <w:rsid w:val="00B913CE"/>
    <w:rsid w:val="00B941AA"/>
    <w:rsid w:val="00B9453E"/>
    <w:rsid w:val="00B952A2"/>
    <w:rsid w:val="00B96054"/>
    <w:rsid w:val="00B97C9E"/>
    <w:rsid w:val="00BA162F"/>
    <w:rsid w:val="00BA1C59"/>
    <w:rsid w:val="00BA2D09"/>
    <w:rsid w:val="00BA31AF"/>
    <w:rsid w:val="00BA4E62"/>
    <w:rsid w:val="00BA511F"/>
    <w:rsid w:val="00BA55C2"/>
    <w:rsid w:val="00BA62AD"/>
    <w:rsid w:val="00BA65AD"/>
    <w:rsid w:val="00BA686D"/>
    <w:rsid w:val="00BA7477"/>
    <w:rsid w:val="00BA7B91"/>
    <w:rsid w:val="00BB273A"/>
    <w:rsid w:val="00BB4274"/>
    <w:rsid w:val="00BB441D"/>
    <w:rsid w:val="00BB7F38"/>
    <w:rsid w:val="00BC0ECF"/>
    <w:rsid w:val="00BC231E"/>
    <w:rsid w:val="00BC34BD"/>
    <w:rsid w:val="00BC4726"/>
    <w:rsid w:val="00BC4A0A"/>
    <w:rsid w:val="00BC60CD"/>
    <w:rsid w:val="00BC624A"/>
    <w:rsid w:val="00BC6A83"/>
    <w:rsid w:val="00BD0FC6"/>
    <w:rsid w:val="00BD2795"/>
    <w:rsid w:val="00BD2B45"/>
    <w:rsid w:val="00BD3303"/>
    <w:rsid w:val="00BD4062"/>
    <w:rsid w:val="00BD59FD"/>
    <w:rsid w:val="00BD78CA"/>
    <w:rsid w:val="00BE0BD6"/>
    <w:rsid w:val="00BE133F"/>
    <w:rsid w:val="00BE4F62"/>
    <w:rsid w:val="00BE53A9"/>
    <w:rsid w:val="00BE68EC"/>
    <w:rsid w:val="00BE7400"/>
    <w:rsid w:val="00BE7CF2"/>
    <w:rsid w:val="00BF08AD"/>
    <w:rsid w:val="00BF195F"/>
    <w:rsid w:val="00BF360E"/>
    <w:rsid w:val="00BF38CF"/>
    <w:rsid w:val="00BF3932"/>
    <w:rsid w:val="00BF3B56"/>
    <w:rsid w:val="00BF3D62"/>
    <w:rsid w:val="00BF491F"/>
    <w:rsid w:val="00BF4E8D"/>
    <w:rsid w:val="00BF4F03"/>
    <w:rsid w:val="00BF5358"/>
    <w:rsid w:val="00BF5418"/>
    <w:rsid w:val="00BF5717"/>
    <w:rsid w:val="00BF5DBE"/>
    <w:rsid w:val="00BF6014"/>
    <w:rsid w:val="00BF644A"/>
    <w:rsid w:val="00BF738C"/>
    <w:rsid w:val="00BF7B89"/>
    <w:rsid w:val="00C00377"/>
    <w:rsid w:val="00C006FD"/>
    <w:rsid w:val="00C00DE0"/>
    <w:rsid w:val="00C016C6"/>
    <w:rsid w:val="00C02BA7"/>
    <w:rsid w:val="00C0417A"/>
    <w:rsid w:val="00C05D94"/>
    <w:rsid w:val="00C073EC"/>
    <w:rsid w:val="00C108BA"/>
    <w:rsid w:val="00C109A7"/>
    <w:rsid w:val="00C12023"/>
    <w:rsid w:val="00C121D7"/>
    <w:rsid w:val="00C138C2"/>
    <w:rsid w:val="00C13D22"/>
    <w:rsid w:val="00C14595"/>
    <w:rsid w:val="00C156B8"/>
    <w:rsid w:val="00C15C7A"/>
    <w:rsid w:val="00C16CDC"/>
    <w:rsid w:val="00C207E5"/>
    <w:rsid w:val="00C20982"/>
    <w:rsid w:val="00C22D45"/>
    <w:rsid w:val="00C230AC"/>
    <w:rsid w:val="00C230EB"/>
    <w:rsid w:val="00C243FF"/>
    <w:rsid w:val="00C25B20"/>
    <w:rsid w:val="00C261B4"/>
    <w:rsid w:val="00C268C8"/>
    <w:rsid w:val="00C26B53"/>
    <w:rsid w:val="00C26D65"/>
    <w:rsid w:val="00C273D0"/>
    <w:rsid w:val="00C30DE3"/>
    <w:rsid w:val="00C31141"/>
    <w:rsid w:val="00C31817"/>
    <w:rsid w:val="00C320D3"/>
    <w:rsid w:val="00C32689"/>
    <w:rsid w:val="00C32B13"/>
    <w:rsid w:val="00C332B4"/>
    <w:rsid w:val="00C35159"/>
    <w:rsid w:val="00C36345"/>
    <w:rsid w:val="00C3743E"/>
    <w:rsid w:val="00C37786"/>
    <w:rsid w:val="00C420E3"/>
    <w:rsid w:val="00C42414"/>
    <w:rsid w:val="00C42874"/>
    <w:rsid w:val="00C434B4"/>
    <w:rsid w:val="00C4398B"/>
    <w:rsid w:val="00C43A3C"/>
    <w:rsid w:val="00C43DC1"/>
    <w:rsid w:val="00C44051"/>
    <w:rsid w:val="00C44468"/>
    <w:rsid w:val="00C4460C"/>
    <w:rsid w:val="00C45846"/>
    <w:rsid w:val="00C47DBB"/>
    <w:rsid w:val="00C47DD0"/>
    <w:rsid w:val="00C502A6"/>
    <w:rsid w:val="00C509F2"/>
    <w:rsid w:val="00C50F55"/>
    <w:rsid w:val="00C53263"/>
    <w:rsid w:val="00C53DC7"/>
    <w:rsid w:val="00C54182"/>
    <w:rsid w:val="00C55621"/>
    <w:rsid w:val="00C55995"/>
    <w:rsid w:val="00C565B2"/>
    <w:rsid w:val="00C569B1"/>
    <w:rsid w:val="00C5704B"/>
    <w:rsid w:val="00C57397"/>
    <w:rsid w:val="00C575A1"/>
    <w:rsid w:val="00C5765F"/>
    <w:rsid w:val="00C602C1"/>
    <w:rsid w:val="00C60C8A"/>
    <w:rsid w:val="00C610A3"/>
    <w:rsid w:val="00C616CF"/>
    <w:rsid w:val="00C6176C"/>
    <w:rsid w:val="00C618B9"/>
    <w:rsid w:val="00C63899"/>
    <w:rsid w:val="00C63AE8"/>
    <w:rsid w:val="00C66652"/>
    <w:rsid w:val="00C6678C"/>
    <w:rsid w:val="00C67851"/>
    <w:rsid w:val="00C67CA1"/>
    <w:rsid w:val="00C702A4"/>
    <w:rsid w:val="00C704E1"/>
    <w:rsid w:val="00C718EE"/>
    <w:rsid w:val="00C75225"/>
    <w:rsid w:val="00C7530F"/>
    <w:rsid w:val="00C75AC6"/>
    <w:rsid w:val="00C75F15"/>
    <w:rsid w:val="00C76091"/>
    <w:rsid w:val="00C77089"/>
    <w:rsid w:val="00C80301"/>
    <w:rsid w:val="00C807B9"/>
    <w:rsid w:val="00C808E4"/>
    <w:rsid w:val="00C81111"/>
    <w:rsid w:val="00C816B0"/>
    <w:rsid w:val="00C82211"/>
    <w:rsid w:val="00C824A8"/>
    <w:rsid w:val="00C82A51"/>
    <w:rsid w:val="00C82D2D"/>
    <w:rsid w:val="00C84D2B"/>
    <w:rsid w:val="00C85808"/>
    <w:rsid w:val="00C859ED"/>
    <w:rsid w:val="00C875EE"/>
    <w:rsid w:val="00C87F7E"/>
    <w:rsid w:val="00C905BC"/>
    <w:rsid w:val="00C909B2"/>
    <w:rsid w:val="00C91D74"/>
    <w:rsid w:val="00C942C1"/>
    <w:rsid w:val="00C9442F"/>
    <w:rsid w:val="00C94C62"/>
    <w:rsid w:val="00C95530"/>
    <w:rsid w:val="00C95B4A"/>
    <w:rsid w:val="00C95FB5"/>
    <w:rsid w:val="00C96347"/>
    <w:rsid w:val="00C9641C"/>
    <w:rsid w:val="00C97649"/>
    <w:rsid w:val="00CA054E"/>
    <w:rsid w:val="00CA07BE"/>
    <w:rsid w:val="00CA1C9B"/>
    <w:rsid w:val="00CA1EDA"/>
    <w:rsid w:val="00CA3211"/>
    <w:rsid w:val="00CA3445"/>
    <w:rsid w:val="00CA4463"/>
    <w:rsid w:val="00CA5E22"/>
    <w:rsid w:val="00CA6178"/>
    <w:rsid w:val="00CB16EC"/>
    <w:rsid w:val="00CB1CF4"/>
    <w:rsid w:val="00CB1E82"/>
    <w:rsid w:val="00CB284B"/>
    <w:rsid w:val="00CB3226"/>
    <w:rsid w:val="00CB4653"/>
    <w:rsid w:val="00CB589E"/>
    <w:rsid w:val="00CB5B66"/>
    <w:rsid w:val="00CB62EC"/>
    <w:rsid w:val="00CC0396"/>
    <w:rsid w:val="00CC03C6"/>
    <w:rsid w:val="00CC040B"/>
    <w:rsid w:val="00CC04C1"/>
    <w:rsid w:val="00CC0947"/>
    <w:rsid w:val="00CC109E"/>
    <w:rsid w:val="00CC11C4"/>
    <w:rsid w:val="00CC223A"/>
    <w:rsid w:val="00CC2657"/>
    <w:rsid w:val="00CC30EE"/>
    <w:rsid w:val="00CC3186"/>
    <w:rsid w:val="00CC48FE"/>
    <w:rsid w:val="00CC4F50"/>
    <w:rsid w:val="00CC5610"/>
    <w:rsid w:val="00CC61B1"/>
    <w:rsid w:val="00CC6600"/>
    <w:rsid w:val="00CC7E07"/>
    <w:rsid w:val="00CD0EAC"/>
    <w:rsid w:val="00CD1066"/>
    <w:rsid w:val="00CD1FD5"/>
    <w:rsid w:val="00CD222B"/>
    <w:rsid w:val="00CD3112"/>
    <w:rsid w:val="00CD4773"/>
    <w:rsid w:val="00CD512C"/>
    <w:rsid w:val="00CD727D"/>
    <w:rsid w:val="00CD7A1A"/>
    <w:rsid w:val="00CE06C7"/>
    <w:rsid w:val="00CE0EFE"/>
    <w:rsid w:val="00CE31FE"/>
    <w:rsid w:val="00CE34EE"/>
    <w:rsid w:val="00CE3883"/>
    <w:rsid w:val="00CE3B5B"/>
    <w:rsid w:val="00CE655C"/>
    <w:rsid w:val="00CE65AF"/>
    <w:rsid w:val="00CE6A8E"/>
    <w:rsid w:val="00CE7B1E"/>
    <w:rsid w:val="00CE7CE8"/>
    <w:rsid w:val="00CF0AB7"/>
    <w:rsid w:val="00CF1E1E"/>
    <w:rsid w:val="00CF22B6"/>
    <w:rsid w:val="00CF2974"/>
    <w:rsid w:val="00CF299E"/>
    <w:rsid w:val="00CF3E3A"/>
    <w:rsid w:val="00CF4B4D"/>
    <w:rsid w:val="00CF4E91"/>
    <w:rsid w:val="00CF500C"/>
    <w:rsid w:val="00CF5844"/>
    <w:rsid w:val="00D00139"/>
    <w:rsid w:val="00D00287"/>
    <w:rsid w:val="00D00A16"/>
    <w:rsid w:val="00D012ED"/>
    <w:rsid w:val="00D019AB"/>
    <w:rsid w:val="00D02DBA"/>
    <w:rsid w:val="00D02F51"/>
    <w:rsid w:val="00D03A28"/>
    <w:rsid w:val="00D05A8B"/>
    <w:rsid w:val="00D067C5"/>
    <w:rsid w:val="00D06CE1"/>
    <w:rsid w:val="00D07EB0"/>
    <w:rsid w:val="00D10CFB"/>
    <w:rsid w:val="00D10FCA"/>
    <w:rsid w:val="00D11293"/>
    <w:rsid w:val="00D11CAE"/>
    <w:rsid w:val="00D12675"/>
    <w:rsid w:val="00D142EA"/>
    <w:rsid w:val="00D145A9"/>
    <w:rsid w:val="00D157C7"/>
    <w:rsid w:val="00D1603D"/>
    <w:rsid w:val="00D175BE"/>
    <w:rsid w:val="00D17CC3"/>
    <w:rsid w:val="00D209B2"/>
    <w:rsid w:val="00D2157C"/>
    <w:rsid w:val="00D2247A"/>
    <w:rsid w:val="00D2286F"/>
    <w:rsid w:val="00D23B0D"/>
    <w:rsid w:val="00D25970"/>
    <w:rsid w:val="00D25C36"/>
    <w:rsid w:val="00D2760B"/>
    <w:rsid w:val="00D27F18"/>
    <w:rsid w:val="00D316B9"/>
    <w:rsid w:val="00D317E5"/>
    <w:rsid w:val="00D3192C"/>
    <w:rsid w:val="00D32695"/>
    <w:rsid w:val="00D32FE3"/>
    <w:rsid w:val="00D34AD8"/>
    <w:rsid w:val="00D35723"/>
    <w:rsid w:val="00D37F44"/>
    <w:rsid w:val="00D41959"/>
    <w:rsid w:val="00D43EF5"/>
    <w:rsid w:val="00D44554"/>
    <w:rsid w:val="00D463A3"/>
    <w:rsid w:val="00D46802"/>
    <w:rsid w:val="00D47B90"/>
    <w:rsid w:val="00D50D8B"/>
    <w:rsid w:val="00D52142"/>
    <w:rsid w:val="00D52762"/>
    <w:rsid w:val="00D54415"/>
    <w:rsid w:val="00D54919"/>
    <w:rsid w:val="00D54B19"/>
    <w:rsid w:val="00D55641"/>
    <w:rsid w:val="00D56645"/>
    <w:rsid w:val="00D568EB"/>
    <w:rsid w:val="00D56AD8"/>
    <w:rsid w:val="00D56F46"/>
    <w:rsid w:val="00D57F32"/>
    <w:rsid w:val="00D60D63"/>
    <w:rsid w:val="00D60E6C"/>
    <w:rsid w:val="00D60ECD"/>
    <w:rsid w:val="00D61C12"/>
    <w:rsid w:val="00D62450"/>
    <w:rsid w:val="00D62969"/>
    <w:rsid w:val="00D62C13"/>
    <w:rsid w:val="00D638E9"/>
    <w:rsid w:val="00D63E7B"/>
    <w:rsid w:val="00D65DD1"/>
    <w:rsid w:val="00D66C92"/>
    <w:rsid w:val="00D71583"/>
    <w:rsid w:val="00D71AD9"/>
    <w:rsid w:val="00D72D26"/>
    <w:rsid w:val="00D7365B"/>
    <w:rsid w:val="00D7587D"/>
    <w:rsid w:val="00D763C2"/>
    <w:rsid w:val="00D76F08"/>
    <w:rsid w:val="00D76F13"/>
    <w:rsid w:val="00D7770B"/>
    <w:rsid w:val="00D77892"/>
    <w:rsid w:val="00D800E0"/>
    <w:rsid w:val="00D80C54"/>
    <w:rsid w:val="00D82851"/>
    <w:rsid w:val="00D84CF2"/>
    <w:rsid w:val="00D851FF"/>
    <w:rsid w:val="00D85395"/>
    <w:rsid w:val="00D90063"/>
    <w:rsid w:val="00D91DB1"/>
    <w:rsid w:val="00D94F05"/>
    <w:rsid w:val="00D95B00"/>
    <w:rsid w:val="00D96C74"/>
    <w:rsid w:val="00DA2E77"/>
    <w:rsid w:val="00DA3966"/>
    <w:rsid w:val="00DA41F1"/>
    <w:rsid w:val="00DA52BB"/>
    <w:rsid w:val="00DA5C8A"/>
    <w:rsid w:val="00DB063D"/>
    <w:rsid w:val="00DB1BA2"/>
    <w:rsid w:val="00DB2249"/>
    <w:rsid w:val="00DB2A85"/>
    <w:rsid w:val="00DB347A"/>
    <w:rsid w:val="00DB3C6C"/>
    <w:rsid w:val="00DB79CD"/>
    <w:rsid w:val="00DC0B50"/>
    <w:rsid w:val="00DC2F61"/>
    <w:rsid w:val="00DC33F9"/>
    <w:rsid w:val="00DC5A97"/>
    <w:rsid w:val="00DC6330"/>
    <w:rsid w:val="00DD05E1"/>
    <w:rsid w:val="00DD077A"/>
    <w:rsid w:val="00DD466E"/>
    <w:rsid w:val="00DD4854"/>
    <w:rsid w:val="00DD5458"/>
    <w:rsid w:val="00DD5F11"/>
    <w:rsid w:val="00DD657A"/>
    <w:rsid w:val="00DD69AE"/>
    <w:rsid w:val="00DD6B7C"/>
    <w:rsid w:val="00DE0744"/>
    <w:rsid w:val="00DE2188"/>
    <w:rsid w:val="00DE23F7"/>
    <w:rsid w:val="00DE27C6"/>
    <w:rsid w:val="00DE2A5A"/>
    <w:rsid w:val="00DE37E3"/>
    <w:rsid w:val="00DE40CD"/>
    <w:rsid w:val="00DE4F94"/>
    <w:rsid w:val="00DF0039"/>
    <w:rsid w:val="00DF2334"/>
    <w:rsid w:val="00DF2853"/>
    <w:rsid w:val="00DF3E36"/>
    <w:rsid w:val="00DF41A4"/>
    <w:rsid w:val="00DF471B"/>
    <w:rsid w:val="00DF6CB8"/>
    <w:rsid w:val="00DF6ECC"/>
    <w:rsid w:val="00DF6F85"/>
    <w:rsid w:val="00E00BA8"/>
    <w:rsid w:val="00E0196F"/>
    <w:rsid w:val="00E030C9"/>
    <w:rsid w:val="00E032C9"/>
    <w:rsid w:val="00E03605"/>
    <w:rsid w:val="00E036C7"/>
    <w:rsid w:val="00E04781"/>
    <w:rsid w:val="00E04801"/>
    <w:rsid w:val="00E04955"/>
    <w:rsid w:val="00E051EF"/>
    <w:rsid w:val="00E05963"/>
    <w:rsid w:val="00E06151"/>
    <w:rsid w:val="00E062CF"/>
    <w:rsid w:val="00E10C64"/>
    <w:rsid w:val="00E10F57"/>
    <w:rsid w:val="00E1223E"/>
    <w:rsid w:val="00E132AE"/>
    <w:rsid w:val="00E141FF"/>
    <w:rsid w:val="00E162B2"/>
    <w:rsid w:val="00E166F0"/>
    <w:rsid w:val="00E16B8E"/>
    <w:rsid w:val="00E17055"/>
    <w:rsid w:val="00E17E45"/>
    <w:rsid w:val="00E203FE"/>
    <w:rsid w:val="00E2042A"/>
    <w:rsid w:val="00E20B09"/>
    <w:rsid w:val="00E20CE2"/>
    <w:rsid w:val="00E23458"/>
    <w:rsid w:val="00E24604"/>
    <w:rsid w:val="00E24946"/>
    <w:rsid w:val="00E251BC"/>
    <w:rsid w:val="00E2611B"/>
    <w:rsid w:val="00E261B6"/>
    <w:rsid w:val="00E26EAA"/>
    <w:rsid w:val="00E26EC1"/>
    <w:rsid w:val="00E303A3"/>
    <w:rsid w:val="00E30B4A"/>
    <w:rsid w:val="00E31A92"/>
    <w:rsid w:val="00E321CC"/>
    <w:rsid w:val="00E3327A"/>
    <w:rsid w:val="00E335FD"/>
    <w:rsid w:val="00E3387E"/>
    <w:rsid w:val="00E3398C"/>
    <w:rsid w:val="00E347B7"/>
    <w:rsid w:val="00E352F3"/>
    <w:rsid w:val="00E40358"/>
    <w:rsid w:val="00E408B2"/>
    <w:rsid w:val="00E40DF8"/>
    <w:rsid w:val="00E4170A"/>
    <w:rsid w:val="00E42A12"/>
    <w:rsid w:val="00E42E18"/>
    <w:rsid w:val="00E431E0"/>
    <w:rsid w:val="00E43266"/>
    <w:rsid w:val="00E46163"/>
    <w:rsid w:val="00E46E0F"/>
    <w:rsid w:val="00E47878"/>
    <w:rsid w:val="00E5047E"/>
    <w:rsid w:val="00E526A4"/>
    <w:rsid w:val="00E529CA"/>
    <w:rsid w:val="00E53A91"/>
    <w:rsid w:val="00E558DA"/>
    <w:rsid w:val="00E6070B"/>
    <w:rsid w:val="00E60EC2"/>
    <w:rsid w:val="00E61693"/>
    <w:rsid w:val="00E63581"/>
    <w:rsid w:val="00E638B2"/>
    <w:rsid w:val="00E641F8"/>
    <w:rsid w:val="00E64D31"/>
    <w:rsid w:val="00E64E08"/>
    <w:rsid w:val="00E6678B"/>
    <w:rsid w:val="00E67326"/>
    <w:rsid w:val="00E71FF9"/>
    <w:rsid w:val="00E72C64"/>
    <w:rsid w:val="00E72D57"/>
    <w:rsid w:val="00E73B54"/>
    <w:rsid w:val="00E74773"/>
    <w:rsid w:val="00E75561"/>
    <w:rsid w:val="00E760D9"/>
    <w:rsid w:val="00E76FD8"/>
    <w:rsid w:val="00E77795"/>
    <w:rsid w:val="00E80A71"/>
    <w:rsid w:val="00E82918"/>
    <w:rsid w:val="00E83EF1"/>
    <w:rsid w:val="00E842C0"/>
    <w:rsid w:val="00E8477D"/>
    <w:rsid w:val="00E84E85"/>
    <w:rsid w:val="00E84F00"/>
    <w:rsid w:val="00E86E79"/>
    <w:rsid w:val="00E90EBB"/>
    <w:rsid w:val="00E91766"/>
    <w:rsid w:val="00E91CEB"/>
    <w:rsid w:val="00E9254D"/>
    <w:rsid w:val="00E929CA"/>
    <w:rsid w:val="00E92B52"/>
    <w:rsid w:val="00E94D2C"/>
    <w:rsid w:val="00E9592A"/>
    <w:rsid w:val="00E96B73"/>
    <w:rsid w:val="00E97408"/>
    <w:rsid w:val="00EA16FF"/>
    <w:rsid w:val="00EA2892"/>
    <w:rsid w:val="00EA32C8"/>
    <w:rsid w:val="00EA34EC"/>
    <w:rsid w:val="00EA44BF"/>
    <w:rsid w:val="00EA493B"/>
    <w:rsid w:val="00EA4B4B"/>
    <w:rsid w:val="00EA4C13"/>
    <w:rsid w:val="00EA4E0B"/>
    <w:rsid w:val="00EA5A7B"/>
    <w:rsid w:val="00EB0487"/>
    <w:rsid w:val="00EB140B"/>
    <w:rsid w:val="00EB209E"/>
    <w:rsid w:val="00EB2B3C"/>
    <w:rsid w:val="00EB2C02"/>
    <w:rsid w:val="00EB2E55"/>
    <w:rsid w:val="00EB5878"/>
    <w:rsid w:val="00EB6858"/>
    <w:rsid w:val="00EB6B09"/>
    <w:rsid w:val="00EB7B05"/>
    <w:rsid w:val="00EC02C5"/>
    <w:rsid w:val="00EC26D9"/>
    <w:rsid w:val="00EC4E2A"/>
    <w:rsid w:val="00EC6559"/>
    <w:rsid w:val="00ED10B4"/>
    <w:rsid w:val="00ED1575"/>
    <w:rsid w:val="00ED1C40"/>
    <w:rsid w:val="00ED4331"/>
    <w:rsid w:val="00ED5D69"/>
    <w:rsid w:val="00ED5DA0"/>
    <w:rsid w:val="00ED6782"/>
    <w:rsid w:val="00ED68EB"/>
    <w:rsid w:val="00EE061D"/>
    <w:rsid w:val="00EE2FD2"/>
    <w:rsid w:val="00EE3ABF"/>
    <w:rsid w:val="00EE3B58"/>
    <w:rsid w:val="00EE4A36"/>
    <w:rsid w:val="00EE5073"/>
    <w:rsid w:val="00EE50B3"/>
    <w:rsid w:val="00EE514E"/>
    <w:rsid w:val="00EE544D"/>
    <w:rsid w:val="00EE652F"/>
    <w:rsid w:val="00EE717B"/>
    <w:rsid w:val="00EE75AC"/>
    <w:rsid w:val="00EF0A9F"/>
    <w:rsid w:val="00EF0D33"/>
    <w:rsid w:val="00EF3074"/>
    <w:rsid w:val="00EF33D8"/>
    <w:rsid w:val="00EF4D5F"/>
    <w:rsid w:val="00EF524A"/>
    <w:rsid w:val="00EF56CF"/>
    <w:rsid w:val="00EF5D1A"/>
    <w:rsid w:val="00EF6B8D"/>
    <w:rsid w:val="00EF72AC"/>
    <w:rsid w:val="00F00504"/>
    <w:rsid w:val="00F00F04"/>
    <w:rsid w:val="00F02373"/>
    <w:rsid w:val="00F025F0"/>
    <w:rsid w:val="00F07CF8"/>
    <w:rsid w:val="00F10157"/>
    <w:rsid w:val="00F11971"/>
    <w:rsid w:val="00F123C9"/>
    <w:rsid w:val="00F12873"/>
    <w:rsid w:val="00F128B0"/>
    <w:rsid w:val="00F12A7F"/>
    <w:rsid w:val="00F138A0"/>
    <w:rsid w:val="00F1565B"/>
    <w:rsid w:val="00F157F7"/>
    <w:rsid w:val="00F1602B"/>
    <w:rsid w:val="00F204B9"/>
    <w:rsid w:val="00F2296F"/>
    <w:rsid w:val="00F22C7F"/>
    <w:rsid w:val="00F23075"/>
    <w:rsid w:val="00F23A8B"/>
    <w:rsid w:val="00F25CF5"/>
    <w:rsid w:val="00F25F8B"/>
    <w:rsid w:val="00F27710"/>
    <w:rsid w:val="00F33FE2"/>
    <w:rsid w:val="00F3430C"/>
    <w:rsid w:val="00F3532B"/>
    <w:rsid w:val="00F36AA5"/>
    <w:rsid w:val="00F416BD"/>
    <w:rsid w:val="00F42291"/>
    <w:rsid w:val="00F4253B"/>
    <w:rsid w:val="00F42DFB"/>
    <w:rsid w:val="00F4381D"/>
    <w:rsid w:val="00F43C08"/>
    <w:rsid w:val="00F47071"/>
    <w:rsid w:val="00F47C06"/>
    <w:rsid w:val="00F51D24"/>
    <w:rsid w:val="00F5276C"/>
    <w:rsid w:val="00F52B58"/>
    <w:rsid w:val="00F53D37"/>
    <w:rsid w:val="00F561E6"/>
    <w:rsid w:val="00F56E01"/>
    <w:rsid w:val="00F56F9D"/>
    <w:rsid w:val="00F57513"/>
    <w:rsid w:val="00F57AA4"/>
    <w:rsid w:val="00F615A4"/>
    <w:rsid w:val="00F6181C"/>
    <w:rsid w:val="00F61D5D"/>
    <w:rsid w:val="00F61EDD"/>
    <w:rsid w:val="00F625E7"/>
    <w:rsid w:val="00F63173"/>
    <w:rsid w:val="00F637E7"/>
    <w:rsid w:val="00F63C5E"/>
    <w:rsid w:val="00F6472D"/>
    <w:rsid w:val="00F64A7E"/>
    <w:rsid w:val="00F6636E"/>
    <w:rsid w:val="00F67B60"/>
    <w:rsid w:val="00F67BA7"/>
    <w:rsid w:val="00F71E22"/>
    <w:rsid w:val="00F724E5"/>
    <w:rsid w:val="00F7281F"/>
    <w:rsid w:val="00F729CE"/>
    <w:rsid w:val="00F72E41"/>
    <w:rsid w:val="00F72EB0"/>
    <w:rsid w:val="00F73D8E"/>
    <w:rsid w:val="00F7464D"/>
    <w:rsid w:val="00F74A1F"/>
    <w:rsid w:val="00F75C96"/>
    <w:rsid w:val="00F76285"/>
    <w:rsid w:val="00F77072"/>
    <w:rsid w:val="00F77F02"/>
    <w:rsid w:val="00F81CEB"/>
    <w:rsid w:val="00F82B6E"/>
    <w:rsid w:val="00F83C68"/>
    <w:rsid w:val="00F8519C"/>
    <w:rsid w:val="00F85277"/>
    <w:rsid w:val="00F857EE"/>
    <w:rsid w:val="00F85859"/>
    <w:rsid w:val="00F85A34"/>
    <w:rsid w:val="00F862BA"/>
    <w:rsid w:val="00F87090"/>
    <w:rsid w:val="00F8767D"/>
    <w:rsid w:val="00F8772F"/>
    <w:rsid w:val="00F877F3"/>
    <w:rsid w:val="00F90176"/>
    <w:rsid w:val="00F90335"/>
    <w:rsid w:val="00F918DB"/>
    <w:rsid w:val="00F944EE"/>
    <w:rsid w:val="00F946D1"/>
    <w:rsid w:val="00F959FC"/>
    <w:rsid w:val="00F96113"/>
    <w:rsid w:val="00F97732"/>
    <w:rsid w:val="00F97CE8"/>
    <w:rsid w:val="00F97E57"/>
    <w:rsid w:val="00FA08C6"/>
    <w:rsid w:val="00FA1800"/>
    <w:rsid w:val="00FA1C59"/>
    <w:rsid w:val="00FA2270"/>
    <w:rsid w:val="00FA4372"/>
    <w:rsid w:val="00FA5FFC"/>
    <w:rsid w:val="00FB17FA"/>
    <w:rsid w:val="00FB1DAE"/>
    <w:rsid w:val="00FB25EC"/>
    <w:rsid w:val="00FB3065"/>
    <w:rsid w:val="00FB37D1"/>
    <w:rsid w:val="00FB390D"/>
    <w:rsid w:val="00FB3D12"/>
    <w:rsid w:val="00FB545B"/>
    <w:rsid w:val="00FB5896"/>
    <w:rsid w:val="00FB63E1"/>
    <w:rsid w:val="00FB6A2F"/>
    <w:rsid w:val="00FB6F49"/>
    <w:rsid w:val="00FB76B3"/>
    <w:rsid w:val="00FB7835"/>
    <w:rsid w:val="00FB7A74"/>
    <w:rsid w:val="00FC014D"/>
    <w:rsid w:val="00FC06F8"/>
    <w:rsid w:val="00FC0CDA"/>
    <w:rsid w:val="00FC0F75"/>
    <w:rsid w:val="00FC1D7D"/>
    <w:rsid w:val="00FC1F44"/>
    <w:rsid w:val="00FC22DE"/>
    <w:rsid w:val="00FC2CD2"/>
    <w:rsid w:val="00FC4318"/>
    <w:rsid w:val="00FC5586"/>
    <w:rsid w:val="00FC6FE7"/>
    <w:rsid w:val="00FC7B0B"/>
    <w:rsid w:val="00FC7BDE"/>
    <w:rsid w:val="00FD049A"/>
    <w:rsid w:val="00FD0826"/>
    <w:rsid w:val="00FD08E5"/>
    <w:rsid w:val="00FD50ED"/>
    <w:rsid w:val="00FD75F1"/>
    <w:rsid w:val="00FE05C5"/>
    <w:rsid w:val="00FE0724"/>
    <w:rsid w:val="00FE08D7"/>
    <w:rsid w:val="00FE1AA4"/>
    <w:rsid w:val="00FE2B7F"/>
    <w:rsid w:val="00FE5728"/>
    <w:rsid w:val="00FF0424"/>
    <w:rsid w:val="00FF0738"/>
    <w:rsid w:val="00FF2F91"/>
    <w:rsid w:val="00FF41D9"/>
    <w:rsid w:val="00FF486D"/>
    <w:rsid w:val="00FF48C4"/>
    <w:rsid w:val="00FF4B85"/>
    <w:rsid w:val="00FF5200"/>
    <w:rsid w:val="00FF6ADB"/>
    <w:rsid w:val="00FF7A7C"/>
    <w:rsid w:val="00FF7B8E"/>
    <w:rsid w:val="00FF7E98"/>
    <w:rsid w:val="28DBA0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50"/>
    <o:shapelayout v:ext="edit">
      <o:idmap v:ext="edit" data="1"/>
    </o:shapelayout>
  </w:shapeDefaults>
  <w:decimalSymbol w:val="."/>
  <w:listSeparator w:val=","/>
  <w14:docId w14:val="4ABF3F2A"/>
  <w15:docId w15:val="{1B1D9CB3-FEFC-4F7D-A838-3BAC6FC9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iPriority="9" w:unhideWhenUsed="1" w:qFormat="1"/>
    <w:lsdException w:name="heading 8" w:unhideWhenUsed="1" w:qFormat="1"/>
    <w:lsdException w:name="heading 9"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iPriority="0"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0"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4E36"/>
    <w:pPr>
      <w:spacing w:after="200" w:line="276" w:lineRule="auto"/>
    </w:pPr>
    <w:rPr>
      <w:rFonts w:ascii="Arial" w:hAnsi="Arial"/>
      <w:sz w:val="24"/>
      <w:lang w:bidi="en-US"/>
    </w:rPr>
  </w:style>
  <w:style w:type="paragraph" w:styleId="Heading1">
    <w:name w:val="heading 1"/>
    <w:basedOn w:val="Normal"/>
    <w:next w:val="Normal"/>
    <w:link w:val="Heading1Char"/>
    <w:uiPriority w:val="9"/>
    <w:rsid w:val="002617D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82D2D"/>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unhideWhenUsed/>
    <w:rsid w:val="002617DF"/>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C82D2D"/>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C82D2D"/>
    <w:pPr>
      <w:spacing w:before="240" w:after="60"/>
      <w:outlineLvl w:val="4"/>
    </w:pPr>
    <w:rPr>
      <w:b/>
      <w:bCs/>
      <w:i/>
      <w:iCs/>
      <w:sz w:val="26"/>
      <w:szCs w:val="26"/>
    </w:rPr>
  </w:style>
  <w:style w:type="paragraph" w:styleId="Heading6">
    <w:name w:val="heading 6"/>
    <w:basedOn w:val="Normal"/>
    <w:next w:val="Normal"/>
    <w:link w:val="Heading6Char"/>
    <w:uiPriority w:val="99"/>
    <w:qFormat/>
    <w:rsid w:val="00C82D2D"/>
    <w:pPr>
      <w:spacing w:before="240" w:after="60"/>
      <w:outlineLvl w:val="5"/>
    </w:pPr>
    <w:rPr>
      <w:rFonts w:ascii="Times New Roman" w:hAnsi="Times New Roman"/>
      <w:b/>
      <w:bCs/>
    </w:rPr>
  </w:style>
  <w:style w:type="paragraph" w:styleId="Heading7">
    <w:name w:val="heading 7"/>
    <w:basedOn w:val="Normal"/>
    <w:next w:val="Normal"/>
    <w:link w:val="Heading7Char"/>
    <w:uiPriority w:val="9"/>
    <w:unhideWhenUsed/>
    <w:rsid w:val="002617DF"/>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C82D2D"/>
    <w:pPr>
      <w:spacing w:before="240" w:after="60"/>
      <w:outlineLvl w:val="7"/>
    </w:pPr>
    <w:rPr>
      <w:rFonts w:ascii="Times New Roman" w:hAnsi="Times New Roman"/>
      <w:i/>
      <w:iCs/>
      <w:szCs w:val="24"/>
    </w:rPr>
  </w:style>
  <w:style w:type="paragraph" w:styleId="Heading9">
    <w:name w:val="heading 9"/>
    <w:basedOn w:val="Normal"/>
    <w:next w:val="Normal"/>
    <w:link w:val="Heading9Char"/>
    <w:uiPriority w:val="9"/>
    <w:unhideWhenUsed/>
    <w:rsid w:val="002617DF"/>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617DF"/>
    <w:rPr>
      <w:rFonts w:ascii="Cambria" w:hAnsi="Cambria"/>
      <w:b/>
      <w:bCs/>
      <w:color w:val="365F91"/>
      <w:sz w:val="28"/>
      <w:szCs w:val="28"/>
      <w:lang w:bidi="en-US"/>
    </w:rPr>
  </w:style>
  <w:style w:type="character" w:customStyle="1" w:styleId="Heading2Char">
    <w:name w:val="Heading 2 Char"/>
    <w:basedOn w:val="DefaultParagraphFont"/>
    <w:link w:val="Heading2"/>
    <w:uiPriority w:val="99"/>
    <w:semiHidden/>
    <w:locked/>
    <w:rsid w:val="002108C8"/>
    <w:rPr>
      <w:rFonts w:ascii="Cambria" w:hAnsi="Cambria" w:cs="Times New Roman"/>
      <w:b/>
      <w:bCs/>
      <w:i/>
      <w:iCs/>
      <w:sz w:val="28"/>
      <w:szCs w:val="28"/>
    </w:rPr>
  </w:style>
  <w:style w:type="character" w:customStyle="1" w:styleId="Heading3Char">
    <w:name w:val="Heading 3 Char"/>
    <w:basedOn w:val="DefaultParagraphFont"/>
    <w:link w:val="Heading3"/>
    <w:uiPriority w:val="9"/>
    <w:locked/>
    <w:rsid w:val="002617DF"/>
    <w:rPr>
      <w:rFonts w:ascii="Cambria" w:hAnsi="Cambria"/>
      <w:b/>
      <w:bCs/>
      <w:color w:val="4F81BD"/>
      <w:sz w:val="24"/>
      <w:lang w:bidi="en-US"/>
    </w:rPr>
  </w:style>
  <w:style w:type="character" w:customStyle="1" w:styleId="Heading4Char">
    <w:name w:val="Heading 4 Char"/>
    <w:basedOn w:val="DefaultParagraphFont"/>
    <w:link w:val="Heading4"/>
    <w:uiPriority w:val="99"/>
    <w:semiHidden/>
    <w:locked/>
    <w:rsid w:val="002108C8"/>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2108C8"/>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2108C8"/>
    <w:rPr>
      <w:rFonts w:ascii="Calibri" w:hAnsi="Calibri" w:cs="Times New Roman"/>
      <w:b/>
      <w:bCs/>
    </w:rPr>
  </w:style>
  <w:style w:type="character" w:customStyle="1" w:styleId="Heading7Char">
    <w:name w:val="Heading 7 Char"/>
    <w:basedOn w:val="DefaultParagraphFont"/>
    <w:link w:val="Heading7"/>
    <w:uiPriority w:val="9"/>
    <w:locked/>
    <w:rsid w:val="002617DF"/>
    <w:rPr>
      <w:rFonts w:ascii="Cambria" w:hAnsi="Cambria"/>
      <w:i/>
      <w:iCs/>
      <w:color w:val="404040"/>
      <w:sz w:val="24"/>
      <w:lang w:bidi="en-US"/>
    </w:rPr>
  </w:style>
  <w:style w:type="character" w:customStyle="1" w:styleId="Heading8Char">
    <w:name w:val="Heading 8 Char"/>
    <w:basedOn w:val="DefaultParagraphFont"/>
    <w:link w:val="Heading8"/>
    <w:uiPriority w:val="99"/>
    <w:semiHidden/>
    <w:locked/>
    <w:rsid w:val="002108C8"/>
    <w:rPr>
      <w:rFonts w:ascii="Calibri" w:hAnsi="Calibri" w:cs="Times New Roman"/>
      <w:i/>
      <w:iCs/>
      <w:sz w:val="24"/>
      <w:szCs w:val="24"/>
    </w:rPr>
  </w:style>
  <w:style w:type="character" w:customStyle="1" w:styleId="Heading9Char">
    <w:name w:val="Heading 9 Char"/>
    <w:basedOn w:val="DefaultParagraphFont"/>
    <w:link w:val="Heading9"/>
    <w:uiPriority w:val="9"/>
    <w:locked/>
    <w:rsid w:val="002617DF"/>
    <w:rPr>
      <w:rFonts w:ascii="Cambria" w:hAnsi="Cambria"/>
      <w:i/>
      <w:iCs/>
      <w:color w:val="404040"/>
      <w:sz w:val="20"/>
      <w:szCs w:val="20"/>
      <w:lang w:bidi="en-US"/>
    </w:rPr>
  </w:style>
  <w:style w:type="paragraph" w:styleId="BalloonText">
    <w:name w:val="Balloon Text"/>
    <w:basedOn w:val="Normal"/>
    <w:link w:val="BalloonTextChar"/>
    <w:uiPriority w:val="99"/>
    <w:semiHidden/>
    <w:unhideWhenUsed/>
    <w:locked/>
    <w:rsid w:val="002C4E36"/>
    <w:pPr>
      <w:spacing w:after="0" w:line="240" w:lineRule="auto"/>
    </w:pPr>
    <w:rPr>
      <w:rFonts w:ascii="Tahoma" w:hAnsi="Tahoma" w:cs="Tahoma"/>
      <w:sz w:val="16"/>
      <w:szCs w:val="16"/>
    </w:rPr>
  </w:style>
  <w:style w:type="paragraph" w:customStyle="1" w:styleId="ITBCvrTitle">
    <w:name w:val="ITB_Cvr_Title"/>
    <w:basedOn w:val="Normal"/>
    <w:rsid w:val="002617DF"/>
    <w:pPr>
      <w:spacing w:after="0" w:line="240" w:lineRule="auto"/>
    </w:pPr>
    <w:rPr>
      <w:sz w:val="48"/>
      <w:szCs w:val="48"/>
    </w:rPr>
  </w:style>
  <w:style w:type="paragraph" w:customStyle="1" w:styleId="ITBCvrContactInfo">
    <w:name w:val="ITB_Cvr_Contact_Info"/>
    <w:rsid w:val="002C4E36"/>
    <w:pPr>
      <w:tabs>
        <w:tab w:val="right" w:pos="3696"/>
      </w:tabs>
      <w:spacing w:after="200" w:line="276" w:lineRule="auto"/>
    </w:pPr>
    <w:rPr>
      <w:rFonts w:ascii="Verdana" w:hAnsi="Verdana"/>
      <w:sz w:val="16"/>
      <w:szCs w:val="16"/>
      <w:lang w:bidi="en-US"/>
    </w:rPr>
  </w:style>
  <w:style w:type="paragraph" w:customStyle="1" w:styleId="ITBCvrTopLabels">
    <w:name w:val="ITB_Cvr_Top_Labels"/>
    <w:link w:val="ITBCvrTopLabelsChar"/>
    <w:rsid w:val="002617DF"/>
    <w:pPr>
      <w:spacing w:before="60" w:after="60" w:line="276" w:lineRule="auto"/>
    </w:pPr>
    <w:rPr>
      <w:rFonts w:ascii="Arial" w:hAnsi="Arial"/>
      <w:color w:val="333399"/>
      <w:sz w:val="24"/>
      <w:szCs w:val="28"/>
      <w:lang w:bidi="en-US"/>
    </w:rPr>
  </w:style>
  <w:style w:type="paragraph" w:customStyle="1" w:styleId="ITBBodyText">
    <w:name w:val="ITB_BodyText"/>
    <w:link w:val="ITBBodyTextChar"/>
    <w:rsid w:val="002C4E36"/>
    <w:pPr>
      <w:tabs>
        <w:tab w:val="left" w:pos="5220"/>
        <w:tab w:val="left" w:pos="10080"/>
      </w:tabs>
      <w:suppressAutoHyphens/>
      <w:spacing w:before="60" w:after="60" w:line="320" w:lineRule="exact"/>
    </w:pPr>
    <w:rPr>
      <w:rFonts w:ascii="Arial" w:hAnsi="Arial" w:cs="Arial"/>
      <w:sz w:val="24"/>
      <w:szCs w:val="24"/>
      <w:lang w:bidi="en-US"/>
    </w:rPr>
  </w:style>
  <w:style w:type="character" w:customStyle="1" w:styleId="BalloonTextChar">
    <w:name w:val="Balloon Text Char"/>
    <w:basedOn w:val="DefaultParagraphFont"/>
    <w:link w:val="BalloonText"/>
    <w:uiPriority w:val="99"/>
    <w:semiHidden/>
    <w:rsid w:val="002617DF"/>
    <w:rPr>
      <w:rFonts w:ascii="Tahoma" w:hAnsi="Tahoma" w:cs="Tahoma"/>
      <w:sz w:val="16"/>
      <w:szCs w:val="16"/>
      <w:lang w:bidi="en-US"/>
    </w:rPr>
  </w:style>
  <w:style w:type="character" w:customStyle="1" w:styleId="ITBBodyTextChar">
    <w:name w:val="ITB_BodyText Char"/>
    <w:basedOn w:val="DefaultParagraphFont"/>
    <w:link w:val="ITBBodyText"/>
    <w:locked/>
    <w:rsid w:val="002617DF"/>
    <w:rPr>
      <w:rFonts w:ascii="Arial" w:hAnsi="Arial" w:cs="Arial"/>
      <w:sz w:val="24"/>
      <w:szCs w:val="24"/>
      <w:lang w:bidi="en-US"/>
    </w:rPr>
  </w:style>
  <w:style w:type="character" w:customStyle="1" w:styleId="ITBCvrTopLabelsChar">
    <w:name w:val="ITB_Cvr_Top_Labels Char"/>
    <w:basedOn w:val="DefaultParagraphFont"/>
    <w:link w:val="ITBCvrTopLabels"/>
    <w:locked/>
    <w:rsid w:val="002617DF"/>
    <w:rPr>
      <w:rFonts w:ascii="Arial" w:hAnsi="Arial"/>
      <w:color w:val="333399"/>
      <w:sz w:val="24"/>
      <w:szCs w:val="28"/>
      <w:lang w:bidi="en-US"/>
    </w:rPr>
  </w:style>
  <w:style w:type="character" w:styleId="FollowedHyperlink">
    <w:name w:val="FollowedHyperlink"/>
    <w:basedOn w:val="DefaultParagraphFont"/>
    <w:uiPriority w:val="99"/>
    <w:semiHidden/>
    <w:unhideWhenUsed/>
    <w:locked/>
    <w:rsid w:val="002617DF"/>
    <w:rPr>
      <w:color w:val="800080"/>
      <w:u w:val="single"/>
    </w:rPr>
  </w:style>
  <w:style w:type="paragraph" w:styleId="Footer">
    <w:name w:val="footer"/>
    <w:basedOn w:val="Normal"/>
    <w:link w:val="FooterChar"/>
    <w:uiPriority w:val="99"/>
    <w:locked/>
    <w:rsid w:val="002C4E36"/>
    <w:pPr>
      <w:tabs>
        <w:tab w:val="center" w:pos="5400"/>
      </w:tabs>
      <w:spacing w:after="0" w:line="240" w:lineRule="exact"/>
    </w:pPr>
    <w:rPr>
      <w:rFonts w:cs="Arial"/>
      <w:sz w:val="20"/>
      <w:szCs w:val="20"/>
    </w:rPr>
  </w:style>
  <w:style w:type="character" w:customStyle="1" w:styleId="FooterChar">
    <w:name w:val="Footer Char"/>
    <w:basedOn w:val="DefaultParagraphFont"/>
    <w:link w:val="Footer"/>
    <w:uiPriority w:val="99"/>
    <w:rsid w:val="002617DF"/>
    <w:rPr>
      <w:rFonts w:ascii="Arial" w:hAnsi="Arial" w:cs="Arial"/>
      <w:sz w:val="20"/>
      <w:szCs w:val="20"/>
      <w:lang w:bidi="en-US"/>
    </w:rPr>
  </w:style>
  <w:style w:type="character" w:styleId="Hyperlink">
    <w:name w:val="Hyperlink"/>
    <w:uiPriority w:val="99"/>
    <w:locked/>
    <w:rsid w:val="002C4E36"/>
    <w:rPr>
      <w:color w:val="000099"/>
      <w:u w:val="single"/>
    </w:rPr>
  </w:style>
  <w:style w:type="paragraph" w:customStyle="1" w:styleId="ITBLevel1">
    <w:name w:val="ITB_Level1"/>
    <w:next w:val="Normal"/>
    <w:link w:val="ITBLevel1Char"/>
    <w:qFormat/>
    <w:rsid w:val="002C4E36"/>
    <w:pPr>
      <w:keepNext/>
      <w:pageBreakBefore/>
      <w:numPr>
        <w:numId w:val="11"/>
      </w:numPr>
      <w:suppressAutoHyphens/>
      <w:spacing w:after="120" w:line="320" w:lineRule="exact"/>
      <w:outlineLvl w:val="0"/>
    </w:pPr>
    <w:rPr>
      <w:rFonts w:ascii="Arial" w:hAnsi="Arial" w:cs="Arial"/>
      <w:b/>
      <w:sz w:val="24"/>
      <w:szCs w:val="28"/>
    </w:rPr>
  </w:style>
  <w:style w:type="table" w:styleId="TableGrid">
    <w:name w:val="Table Grid"/>
    <w:basedOn w:val="TableNormal"/>
    <w:uiPriority w:val="99"/>
    <w:semiHidden/>
    <w:rsid w:val="004A6DF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BLevel1Char">
    <w:name w:val="ITB_Level1 Char"/>
    <w:basedOn w:val="DefaultParagraphFont"/>
    <w:link w:val="ITBLevel1"/>
    <w:rsid w:val="002617DF"/>
    <w:rPr>
      <w:rFonts w:ascii="Arial" w:hAnsi="Arial" w:cs="Arial"/>
      <w:b/>
      <w:sz w:val="24"/>
      <w:szCs w:val="28"/>
    </w:rPr>
  </w:style>
  <w:style w:type="paragraph" w:customStyle="1" w:styleId="ITBattachAtitle">
    <w:name w:val="ITB_attachA_title"/>
    <w:basedOn w:val="ITBLevel1"/>
    <w:semiHidden/>
    <w:rsid w:val="002617DF"/>
    <w:pPr>
      <w:numPr>
        <w:numId w:val="0"/>
      </w:numPr>
      <w:spacing w:line="280" w:lineRule="exact"/>
      <w:jc w:val="center"/>
    </w:pPr>
    <w:rPr>
      <w:rFonts w:ascii="Arial Bold" w:hAnsi="Arial Bold" w:cs="Times New Roman"/>
      <w:color w:val="000000"/>
      <w:szCs w:val="24"/>
    </w:rPr>
  </w:style>
  <w:style w:type="paragraph" w:customStyle="1" w:styleId="ITBLevel1paragraph">
    <w:name w:val="ITB_Level1_paragraph"/>
    <w:rsid w:val="002C4E36"/>
    <w:pPr>
      <w:suppressAutoHyphens/>
      <w:spacing w:before="120" w:after="120" w:line="280" w:lineRule="exact"/>
    </w:pPr>
    <w:rPr>
      <w:rFonts w:ascii="Arial" w:hAnsi="Arial"/>
      <w:sz w:val="24"/>
    </w:rPr>
  </w:style>
  <w:style w:type="paragraph" w:styleId="TOC1">
    <w:name w:val="toc 1"/>
    <w:basedOn w:val="Normal"/>
    <w:next w:val="Normal"/>
    <w:autoRedefine/>
    <w:uiPriority w:val="39"/>
    <w:rsid w:val="00236C5B"/>
    <w:pPr>
      <w:tabs>
        <w:tab w:val="left" w:pos="900"/>
        <w:tab w:val="left" w:pos="1440"/>
        <w:tab w:val="right" w:leader="dot" w:pos="10790"/>
      </w:tabs>
      <w:suppressAutoHyphens/>
      <w:spacing w:before="240" w:after="120"/>
    </w:pPr>
    <w:rPr>
      <w:rFonts w:ascii="Arial Bold" w:hAnsi="Arial Bold" w:cs="Arial"/>
      <w:bCs/>
      <w:caps/>
      <w:noProof/>
    </w:rPr>
  </w:style>
  <w:style w:type="paragraph" w:customStyle="1" w:styleId="ITBLevel2">
    <w:name w:val="ITB_Level2"/>
    <w:next w:val="Normal"/>
    <w:link w:val="ITBLevel2CharChar"/>
    <w:rsid w:val="002C4E36"/>
    <w:pPr>
      <w:keepNext/>
      <w:numPr>
        <w:ilvl w:val="1"/>
        <w:numId w:val="11"/>
      </w:numPr>
      <w:suppressAutoHyphens/>
      <w:spacing w:before="120" w:after="120" w:line="280" w:lineRule="exact"/>
      <w:outlineLvl w:val="1"/>
    </w:pPr>
    <w:rPr>
      <w:rFonts w:ascii="Arial" w:hAnsi="Arial" w:cs="Arial"/>
      <w:b/>
      <w:sz w:val="24"/>
      <w:szCs w:val="24"/>
    </w:rPr>
  </w:style>
  <w:style w:type="paragraph" w:styleId="Header">
    <w:name w:val="header"/>
    <w:basedOn w:val="Normal"/>
    <w:link w:val="HeaderChar"/>
    <w:uiPriority w:val="99"/>
    <w:unhideWhenUsed/>
    <w:rsid w:val="002C4E3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617DF"/>
    <w:rPr>
      <w:rFonts w:ascii="Arial" w:hAnsi="Arial"/>
      <w:sz w:val="24"/>
      <w:lang w:bidi="en-US"/>
    </w:rPr>
  </w:style>
  <w:style w:type="character" w:customStyle="1" w:styleId="ITBLevel2CharChar">
    <w:name w:val="ITB_Level2 Char Char"/>
    <w:basedOn w:val="DefaultParagraphFont"/>
    <w:link w:val="ITBLevel2"/>
    <w:rsid w:val="002617DF"/>
    <w:rPr>
      <w:rFonts w:ascii="Arial" w:hAnsi="Arial" w:cs="Arial"/>
      <w:b/>
      <w:sz w:val="24"/>
      <w:szCs w:val="24"/>
    </w:rPr>
  </w:style>
  <w:style w:type="paragraph" w:customStyle="1" w:styleId="ITBLevel2bullet">
    <w:name w:val="ITB_Level2_bullet"/>
    <w:rsid w:val="002617DF"/>
    <w:pPr>
      <w:numPr>
        <w:numId w:val="10"/>
      </w:numPr>
      <w:tabs>
        <w:tab w:val="left" w:pos="1080"/>
      </w:tabs>
      <w:suppressAutoHyphens/>
      <w:spacing w:after="120" w:line="300" w:lineRule="exact"/>
    </w:pPr>
    <w:rPr>
      <w:rFonts w:ascii="Arial" w:hAnsi="Arial" w:cs="Arial"/>
      <w:sz w:val="24"/>
      <w:szCs w:val="24"/>
    </w:rPr>
  </w:style>
  <w:style w:type="paragraph" w:customStyle="1" w:styleId="ITBLevel2paragraph">
    <w:name w:val="ITB_Level2_paragraph"/>
    <w:link w:val="ITBLevel2paragraphChar"/>
    <w:uiPriority w:val="99"/>
    <w:rsid w:val="002C4E36"/>
    <w:pPr>
      <w:suppressAutoHyphens/>
      <w:spacing w:after="120" w:line="300" w:lineRule="exact"/>
      <w:ind w:left="720"/>
    </w:pPr>
    <w:rPr>
      <w:rFonts w:ascii="Arial" w:hAnsi="Arial" w:cs="Arial"/>
      <w:sz w:val="24"/>
      <w:szCs w:val="24"/>
      <w:lang w:bidi="en-US"/>
    </w:rPr>
  </w:style>
  <w:style w:type="character" w:customStyle="1" w:styleId="ITBLevel2paragraphChar">
    <w:name w:val="ITB_Level2_paragraph Char"/>
    <w:basedOn w:val="ITBBodyTextChar"/>
    <w:link w:val="ITBLevel2paragraph"/>
    <w:uiPriority w:val="99"/>
    <w:rsid w:val="002617DF"/>
    <w:rPr>
      <w:rFonts w:ascii="Arial" w:hAnsi="Arial" w:cs="Arial"/>
      <w:sz w:val="24"/>
      <w:szCs w:val="24"/>
      <w:lang w:bidi="en-US"/>
    </w:rPr>
  </w:style>
  <w:style w:type="paragraph" w:customStyle="1" w:styleId="ITBLevel3">
    <w:name w:val="ITB_Level3"/>
    <w:next w:val="Normal"/>
    <w:link w:val="ITBLevel3CharChar"/>
    <w:rsid w:val="002C4E36"/>
    <w:pPr>
      <w:numPr>
        <w:ilvl w:val="2"/>
        <w:numId w:val="11"/>
      </w:numPr>
      <w:suppressAutoHyphens/>
      <w:spacing w:before="120" w:after="120" w:line="300" w:lineRule="exact"/>
      <w:outlineLvl w:val="2"/>
    </w:pPr>
    <w:rPr>
      <w:rFonts w:ascii="Arial" w:hAnsi="Arial" w:cs="Arial"/>
      <w:sz w:val="24"/>
      <w:szCs w:val="24"/>
    </w:rPr>
  </w:style>
  <w:style w:type="character" w:customStyle="1" w:styleId="ITBLevel3CharChar">
    <w:name w:val="ITB_Level3 Char Char"/>
    <w:basedOn w:val="DefaultParagraphFont"/>
    <w:link w:val="ITBLevel3"/>
    <w:rsid w:val="002617DF"/>
    <w:rPr>
      <w:rFonts w:ascii="Arial" w:hAnsi="Arial" w:cs="Arial"/>
      <w:sz w:val="24"/>
      <w:szCs w:val="24"/>
    </w:rPr>
  </w:style>
  <w:style w:type="paragraph" w:customStyle="1" w:styleId="Table">
    <w:name w:val="Table"/>
    <w:rsid w:val="002C4E36"/>
    <w:pPr>
      <w:suppressAutoHyphens/>
      <w:spacing w:line="280" w:lineRule="exact"/>
    </w:pPr>
    <w:rPr>
      <w:rFonts w:ascii="Arial" w:hAnsi="Arial"/>
    </w:rPr>
  </w:style>
  <w:style w:type="paragraph" w:customStyle="1" w:styleId="ITBLevel3paragraph">
    <w:name w:val="ITB_Level3_paragraph"/>
    <w:link w:val="ITBLevel3paragraphChar"/>
    <w:rsid w:val="002C4E36"/>
    <w:pPr>
      <w:suppressAutoHyphens/>
      <w:spacing w:after="120" w:line="300" w:lineRule="exact"/>
      <w:ind w:left="1267"/>
    </w:pPr>
    <w:rPr>
      <w:rFonts w:ascii="Arial" w:hAnsi="Arial" w:cs="Arial"/>
      <w:sz w:val="24"/>
      <w:szCs w:val="24"/>
    </w:rPr>
  </w:style>
  <w:style w:type="character" w:customStyle="1" w:styleId="ITBLevel3paragraphChar">
    <w:name w:val="ITB_Level3_paragraph Char"/>
    <w:basedOn w:val="DefaultParagraphFont"/>
    <w:link w:val="ITBLevel3paragraph"/>
    <w:rsid w:val="002617DF"/>
    <w:rPr>
      <w:rFonts w:ascii="Arial" w:hAnsi="Arial" w:cs="Arial"/>
      <w:sz w:val="24"/>
      <w:szCs w:val="24"/>
    </w:rPr>
  </w:style>
  <w:style w:type="paragraph" w:customStyle="1" w:styleId="ITBLevel4">
    <w:name w:val="ITB_Level4"/>
    <w:next w:val="Normal"/>
    <w:link w:val="ITBLevel4CharChar"/>
    <w:rsid w:val="002C4E36"/>
    <w:pPr>
      <w:numPr>
        <w:ilvl w:val="3"/>
        <w:numId w:val="11"/>
      </w:numPr>
      <w:suppressAutoHyphens/>
      <w:spacing w:before="120" w:after="60" w:line="280" w:lineRule="exact"/>
      <w:outlineLvl w:val="3"/>
    </w:pPr>
    <w:rPr>
      <w:rFonts w:ascii="Arial" w:hAnsi="Arial" w:cs="Arial"/>
      <w:sz w:val="24"/>
    </w:rPr>
  </w:style>
  <w:style w:type="paragraph" w:customStyle="1" w:styleId="ITBLevel4paragraph">
    <w:name w:val="ITB_Level4_paragraph"/>
    <w:link w:val="ITBLevel4paragraphChar"/>
    <w:qFormat/>
    <w:rsid w:val="002C4E36"/>
    <w:pPr>
      <w:spacing w:after="200" w:line="300" w:lineRule="exact"/>
      <w:ind w:left="1800"/>
    </w:pPr>
    <w:rPr>
      <w:rFonts w:ascii="Arial" w:hAnsi="Arial"/>
      <w:sz w:val="24"/>
      <w:lang w:bidi="en-US"/>
    </w:rPr>
  </w:style>
  <w:style w:type="paragraph" w:styleId="TOC2">
    <w:name w:val="toc 2"/>
    <w:basedOn w:val="Normal"/>
    <w:next w:val="Normal"/>
    <w:autoRedefine/>
    <w:uiPriority w:val="39"/>
    <w:rsid w:val="004E3F12"/>
    <w:pPr>
      <w:tabs>
        <w:tab w:val="left" w:pos="900"/>
        <w:tab w:val="right" w:leader="dot" w:pos="10790"/>
      </w:tabs>
      <w:spacing w:after="60"/>
      <w:ind w:left="900" w:hanging="684"/>
    </w:pPr>
    <w:rPr>
      <w:rFonts w:ascii="Arial Bold" w:hAnsi="Arial Bold"/>
      <w:noProof/>
    </w:rPr>
  </w:style>
  <w:style w:type="paragraph" w:styleId="TOC3">
    <w:name w:val="toc 3"/>
    <w:basedOn w:val="Normal"/>
    <w:next w:val="Normal"/>
    <w:autoRedefine/>
    <w:uiPriority w:val="39"/>
    <w:rsid w:val="00015D59"/>
    <w:pPr>
      <w:ind w:left="480"/>
    </w:pPr>
    <w:rPr>
      <w:rFonts w:ascii="Times New Roman" w:hAnsi="Times New Roman"/>
      <w:szCs w:val="24"/>
    </w:rPr>
  </w:style>
  <w:style w:type="paragraph" w:styleId="TOC4">
    <w:name w:val="toc 4"/>
    <w:basedOn w:val="Normal"/>
    <w:next w:val="Normal"/>
    <w:autoRedefine/>
    <w:uiPriority w:val="39"/>
    <w:rsid w:val="00015D59"/>
    <w:pPr>
      <w:ind w:left="720"/>
    </w:pPr>
    <w:rPr>
      <w:rFonts w:ascii="Times New Roman" w:hAnsi="Times New Roman"/>
      <w:szCs w:val="24"/>
    </w:rPr>
  </w:style>
  <w:style w:type="paragraph" w:styleId="TOC5">
    <w:name w:val="toc 5"/>
    <w:basedOn w:val="Normal"/>
    <w:next w:val="Normal"/>
    <w:autoRedefine/>
    <w:uiPriority w:val="39"/>
    <w:rsid w:val="00015D59"/>
    <w:pPr>
      <w:ind w:left="960"/>
    </w:pPr>
    <w:rPr>
      <w:rFonts w:ascii="Times New Roman" w:hAnsi="Times New Roman"/>
      <w:szCs w:val="24"/>
    </w:rPr>
  </w:style>
  <w:style w:type="paragraph" w:styleId="TOC6">
    <w:name w:val="toc 6"/>
    <w:basedOn w:val="Normal"/>
    <w:next w:val="Normal"/>
    <w:autoRedefine/>
    <w:uiPriority w:val="39"/>
    <w:rsid w:val="00015D59"/>
    <w:pPr>
      <w:ind w:left="1200"/>
    </w:pPr>
    <w:rPr>
      <w:rFonts w:ascii="Times New Roman" w:hAnsi="Times New Roman"/>
      <w:szCs w:val="24"/>
    </w:rPr>
  </w:style>
  <w:style w:type="paragraph" w:styleId="TOC7">
    <w:name w:val="toc 7"/>
    <w:basedOn w:val="Normal"/>
    <w:next w:val="Normal"/>
    <w:autoRedefine/>
    <w:uiPriority w:val="39"/>
    <w:rsid w:val="00015D59"/>
    <w:pPr>
      <w:ind w:left="1440"/>
    </w:pPr>
    <w:rPr>
      <w:rFonts w:ascii="Times New Roman" w:hAnsi="Times New Roman"/>
      <w:szCs w:val="24"/>
    </w:rPr>
  </w:style>
  <w:style w:type="paragraph" w:styleId="TOC8">
    <w:name w:val="toc 8"/>
    <w:basedOn w:val="Normal"/>
    <w:next w:val="Normal"/>
    <w:autoRedefine/>
    <w:uiPriority w:val="39"/>
    <w:rsid w:val="00015D59"/>
    <w:pPr>
      <w:ind w:left="1680"/>
    </w:pPr>
    <w:rPr>
      <w:rFonts w:ascii="Times New Roman" w:hAnsi="Times New Roman"/>
      <w:szCs w:val="24"/>
    </w:rPr>
  </w:style>
  <w:style w:type="paragraph" w:styleId="TOC9">
    <w:name w:val="toc 9"/>
    <w:basedOn w:val="Normal"/>
    <w:next w:val="Normal"/>
    <w:autoRedefine/>
    <w:uiPriority w:val="39"/>
    <w:rsid w:val="00015D59"/>
    <w:pPr>
      <w:ind w:left="1920"/>
    </w:pPr>
    <w:rPr>
      <w:rFonts w:ascii="Times New Roman" w:hAnsi="Times New Roman"/>
      <w:szCs w:val="24"/>
    </w:rPr>
  </w:style>
  <w:style w:type="paragraph" w:customStyle="1" w:styleId="ITBLevel5">
    <w:name w:val="ITB_Level5"/>
    <w:next w:val="Normal"/>
    <w:rsid w:val="002C4E36"/>
    <w:pPr>
      <w:numPr>
        <w:ilvl w:val="4"/>
        <w:numId w:val="11"/>
      </w:numPr>
      <w:suppressAutoHyphens/>
      <w:spacing w:before="60" w:after="120" w:line="280" w:lineRule="exact"/>
      <w:outlineLvl w:val="4"/>
    </w:pPr>
    <w:rPr>
      <w:rFonts w:ascii="Arial" w:hAnsi="Arial" w:cs="Arial"/>
      <w:sz w:val="24"/>
    </w:rPr>
  </w:style>
  <w:style w:type="paragraph" w:customStyle="1" w:styleId="ITBLevel5paragraph">
    <w:name w:val="ITB_Level5_paragraph"/>
    <w:qFormat/>
    <w:rsid w:val="002617DF"/>
    <w:pPr>
      <w:spacing w:after="200" w:line="300" w:lineRule="exact"/>
      <w:ind w:left="2347"/>
    </w:pPr>
    <w:rPr>
      <w:rFonts w:ascii="Arial" w:hAnsi="Arial"/>
      <w:sz w:val="24"/>
      <w:lang w:bidi="en-US"/>
    </w:rPr>
  </w:style>
  <w:style w:type="paragraph" w:customStyle="1" w:styleId="ITBLevel6">
    <w:name w:val="ITB_Level6"/>
    <w:next w:val="Normal"/>
    <w:rsid w:val="002C4E36"/>
    <w:pPr>
      <w:numPr>
        <w:ilvl w:val="5"/>
        <w:numId w:val="11"/>
      </w:numPr>
      <w:suppressAutoHyphens/>
      <w:spacing w:before="60" w:after="60" w:line="280" w:lineRule="exact"/>
      <w:outlineLvl w:val="5"/>
    </w:pPr>
    <w:rPr>
      <w:rFonts w:ascii="Arial" w:hAnsi="Arial"/>
      <w:sz w:val="24"/>
    </w:rPr>
  </w:style>
  <w:style w:type="paragraph" w:customStyle="1" w:styleId="RFPLevel1">
    <w:name w:val="RFP_Level1"/>
    <w:basedOn w:val="Normal"/>
    <w:uiPriority w:val="99"/>
    <w:rsid w:val="005D0AD9"/>
    <w:pPr>
      <w:numPr>
        <w:numId w:val="8"/>
      </w:numPr>
      <w:suppressAutoHyphens/>
      <w:spacing w:line="260" w:lineRule="exact"/>
      <w:jc w:val="center"/>
      <w:outlineLvl w:val="0"/>
    </w:pPr>
    <w:rPr>
      <w:b/>
      <w:color w:val="000000"/>
      <w:spacing w:val="-2"/>
      <w:kern w:val="22"/>
      <w:szCs w:val="20"/>
    </w:rPr>
  </w:style>
  <w:style w:type="paragraph" w:customStyle="1" w:styleId="ITBLevel6paragraph">
    <w:name w:val="ITB_Level6_paragraph"/>
    <w:qFormat/>
    <w:rsid w:val="002617DF"/>
    <w:pPr>
      <w:spacing w:after="200" w:line="300" w:lineRule="exact"/>
      <w:ind w:left="2880"/>
    </w:pPr>
    <w:rPr>
      <w:rFonts w:ascii="Arial" w:hAnsi="Arial"/>
      <w:sz w:val="24"/>
      <w:lang w:bidi="en-US"/>
    </w:rPr>
  </w:style>
  <w:style w:type="paragraph" w:customStyle="1" w:styleId="ITBLevel7">
    <w:name w:val="ITB_Level7"/>
    <w:next w:val="Normal"/>
    <w:qFormat/>
    <w:rsid w:val="002617DF"/>
    <w:pPr>
      <w:numPr>
        <w:numId w:val="12"/>
      </w:numPr>
      <w:tabs>
        <w:tab w:val="left" w:pos="3240"/>
      </w:tabs>
      <w:spacing w:after="200" w:line="276" w:lineRule="auto"/>
      <w:outlineLvl w:val="6"/>
    </w:pPr>
    <w:rPr>
      <w:rFonts w:ascii="Arial" w:hAnsi="Arial"/>
      <w:sz w:val="24"/>
      <w:lang w:bidi="en-US"/>
    </w:rPr>
  </w:style>
  <w:style w:type="paragraph" w:customStyle="1" w:styleId="ITBLevel7paragraph">
    <w:name w:val="ITB_Level7_paragraph"/>
    <w:qFormat/>
    <w:rsid w:val="002617DF"/>
    <w:pPr>
      <w:spacing w:after="200" w:line="276" w:lineRule="auto"/>
      <w:ind w:left="3240"/>
    </w:pPr>
    <w:rPr>
      <w:rFonts w:ascii="Arial" w:hAnsi="Arial"/>
      <w:sz w:val="24"/>
      <w:lang w:bidi="en-US"/>
    </w:rPr>
  </w:style>
  <w:style w:type="paragraph" w:customStyle="1" w:styleId="ITBRedTexts">
    <w:name w:val="ITB_Red_Texts"/>
    <w:next w:val="Normal"/>
    <w:link w:val="ITBRedTextsChar"/>
    <w:rsid w:val="002C4E36"/>
    <w:pPr>
      <w:spacing w:after="200" w:line="276" w:lineRule="auto"/>
    </w:pPr>
    <w:rPr>
      <w:rFonts w:ascii="Arial" w:hAnsi="Arial" w:cs="Arial"/>
      <w:color w:val="FF0000"/>
      <w:sz w:val="24"/>
      <w:szCs w:val="24"/>
      <w:lang w:bidi="en-US"/>
    </w:rPr>
  </w:style>
  <w:style w:type="character" w:customStyle="1" w:styleId="ITBRedTextsChar">
    <w:name w:val="ITB_Red_Texts Char"/>
    <w:basedOn w:val="DefaultParagraphFont"/>
    <w:link w:val="ITBRedTexts"/>
    <w:rsid w:val="002617DF"/>
    <w:rPr>
      <w:rFonts w:ascii="Arial" w:hAnsi="Arial" w:cs="Arial"/>
      <w:color w:val="FF0000"/>
      <w:sz w:val="24"/>
      <w:szCs w:val="24"/>
      <w:lang w:bidi="en-US"/>
    </w:rPr>
  </w:style>
  <w:style w:type="paragraph" w:styleId="List">
    <w:name w:val="List"/>
    <w:basedOn w:val="Normal"/>
    <w:uiPriority w:val="99"/>
    <w:semiHidden/>
    <w:rsid w:val="00C82D2D"/>
    <w:pPr>
      <w:ind w:left="360" w:hanging="360"/>
    </w:pPr>
  </w:style>
  <w:style w:type="paragraph" w:styleId="List2">
    <w:name w:val="List 2"/>
    <w:basedOn w:val="Normal"/>
    <w:uiPriority w:val="99"/>
    <w:semiHidden/>
    <w:rsid w:val="00C82D2D"/>
    <w:pPr>
      <w:ind w:left="720" w:hanging="360"/>
    </w:pPr>
  </w:style>
  <w:style w:type="paragraph" w:styleId="List3">
    <w:name w:val="List 3"/>
    <w:basedOn w:val="Normal"/>
    <w:uiPriority w:val="99"/>
    <w:semiHidden/>
    <w:rsid w:val="00C82D2D"/>
    <w:pPr>
      <w:ind w:left="1080" w:hanging="360"/>
    </w:pPr>
  </w:style>
  <w:style w:type="paragraph" w:styleId="List4">
    <w:name w:val="List 4"/>
    <w:basedOn w:val="Normal"/>
    <w:uiPriority w:val="99"/>
    <w:semiHidden/>
    <w:rsid w:val="00C82D2D"/>
    <w:pPr>
      <w:ind w:left="1440" w:hanging="360"/>
    </w:pPr>
  </w:style>
  <w:style w:type="paragraph" w:styleId="List5">
    <w:name w:val="List 5"/>
    <w:basedOn w:val="Normal"/>
    <w:uiPriority w:val="99"/>
    <w:semiHidden/>
    <w:rsid w:val="00C82D2D"/>
    <w:pPr>
      <w:ind w:left="1800" w:hanging="360"/>
    </w:pPr>
  </w:style>
  <w:style w:type="paragraph" w:styleId="ListBullet">
    <w:name w:val="List Bullet"/>
    <w:basedOn w:val="Normal"/>
    <w:uiPriority w:val="99"/>
    <w:semiHidden/>
    <w:rsid w:val="00C82D2D"/>
    <w:pPr>
      <w:numPr>
        <w:numId w:val="1"/>
      </w:numPr>
      <w:tabs>
        <w:tab w:val="clear" w:pos="1080"/>
        <w:tab w:val="num" w:pos="360"/>
      </w:tabs>
      <w:ind w:left="360"/>
    </w:pPr>
  </w:style>
  <w:style w:type="paragraph" w:styleId="ListBullet2">
    <w:name w:val="List Bullet 2"/>
    <w:basedOn w:val="Normal"/>
    <w:uiPriority w:val="99"/>
    <w:semiHidden/>
    <w:rsid w:val="002C4E36"/>
    <w:pPr>
      <w:numPr>
        <w:numId w:val="2"/>
      </w:numPr>
      <w:tabs>
        <w:tab w:val="clear" w:pos="1440"/>
        <w:tab w:val="num" w:pos="720"/>
      </w:tabs>
      <w:ind w:left="720"/>
    </w:pPr>
  </w:style>
  <w:style w:type="paragraph" w:styleId="ListBullet3">
    <w:name w:val="List Bullet 3"/>
    <w:basedOn w:val="Normal"/>
    <w:uiPriority w:val="99"/>
    <w:semiHidden/>
    <w:rsid w:val="00C82D2D"/>
    <w:pPr>
      <w:numPr>
        <w:numId w:val="3"/>
      </w:numPr>
      <w:tabs>
        <w:tab w:val="clear" w:pos="1800"/>
        <w:tab w:val="num" w:pos="1080"/>
      </w:tabs>
      <w:ind w:left="1080"/>
    </w:pPr>
  </w:style>
  <w:style w:type="paragraph" w:styleId="ListBullet4">
    <w:name w:val="List Bullet 4"/>
    <w:basedOn w:val="Normal"/>
    <w:uiPriority w:val="99"/>
    <w:semiHidden/>
    <w:rsid w:val="00C82D2D"/>
    <w:pPr>
      <w:numPr>
        <w:numId w:val="4"/>
      </w:numPr>
      <w:tabs>
        <w:tab w:val="clear" w:pos="360"/>
        <w:tab w:val="num" w:pos="1440"/>
      </w:tabs>
      <w:ind w:left="1440"/>
    </w:pPr>
  </w:style>
  <w:style w:type="paragraph" w:styleId="ListBullet5">
    <w:name w:val="List Bullet 5"/>
    <w:basedOn w:val="Normal"/>
    <w:uiPriority w:val="99"/>
    <w:semiHidden/>
    <w:rsid w:val="00C82D2D"/>
    <w:pPr>
      <w:numPr>
        <w:numId w:val="5"/>
      </w:numPr>
      <w:tabs>
        <w:tab w:val="clear" w:pos="720"/>
        <w:tab w:val="num" w:pos="1800"/>
      </w:tabs>
      <w:ind w:left="1800"/>
    </w:pPr>
  </w:style>
  <w:style w:type="paragraph" w:styleId="ListContinue">
    <w:name w:val="List Continue"/>
    <w:basedOn w:val="Normal"/>
    <w:uiPriority w:val="99"/>
    <w:semiHidden/>
    <w:rsid w:val="00C82D2D"/>
    <w:pPr>
      <w:spacing w:after="120"/>
      <w:ind w:left="360"/>
    </w:pPr>
  </w:style>
  <w:style w:type="paragraph" w:styleId="ListContinue2">
    <w:name w:val="List Continue 2"/>
    <w:basedOn w:val="Normal"/>
    <w:uiPriority w:val="99"/>
    <w:semiHidden/>
    <w:rsid w:val="00C82D2D"/>
    <w:pPr>
      <w:spacing w:after="120"/>
      <w:ind w:left="720"/>
    </w:pPr>
  </w:style>
  <w:style w:type="paragraph" w:styleId="ListContinue3">
    <w:name w:val="List Continue 3"/>
    <w:basedOn w:val="Normal"/>
    <w:uiPriority w:val="99"/>
    <w:semiHidden/>
    <w:rsid w:val="00C82D2D"/>
    <w:pPr>
      <w:spacing w:after="120"/>
      <w:ind w:left="1080"/>
    </w:pPr>
  </w:style>
  <w:style w:type="paragraph" w:styleId="ListContinue4">
    <w:name w:val="List Continue 4"/>
    <w:basedOn w:val="Normal"/>
    <w:uiPriority w:val="99"/>
    <w:semiHidden/>
    <w:rsid w:val="00C82D2D"/>
    <w:pPr>
      <w:spacing w:after="120"/>
      <w:ind w:left="1440"/>
    </w:pPr>
  </w:style>
  <w:style w:type="paragraph" w:styleId="ListContinue5">
    <w:name w:val="List Continue 5"/>
    <w:basedOn w:val="Normal"/>
    <w:uiPriority w:val="99"/>
    <w:semiHidden/>
    <w:rsid w:val="00C82D2D"/>
    <w:pPr>
      <w:spacing w:after="120"/>
      <w:ind w:left="1800"/>
    </w:pPr>
  </w:style>
  <w:style w:type="paragraph" w:styleId="ListNumber">
    <w:name w:val="List Number"/>
    <w:basedOn w:val="Normal"/>
    <w:semiHidden/>
    <w:rsid w:val="002617DF"/>
    <w:pPr>
      <w:tabs>
        <w:tab w:val="num" w:pos="360"/>
      </w:tabs>
      <w:spacing w:after="0" w:line="240" w:lineRule="auto"/>
      <w:ind w:left="360" w:hanging="360"/>
    </w:pPr>
    <w:rPr>
      <w:sz w:val="22"/>
      <w:lang w:bidi="ar-SA"/>
    </w:rPr>
  </w:style>
  <w:style w:type="paragraph" w:styleId="ListNumber2">
    <w:name w:val="List Number 2"/>
    <w:basedOn w:val="Normal"/>
    <w:semiHidden/>
    <w:rsid w:val="002617DF"/>
    <w:pPr>
      <w:tabs>
        <w:tab w:val="num" w:pos="720"/>
      </w:tabs>
      <w:ind w:left="720" w:hanging="360"/>
    </w:pPr>
  </w:style>
  <w:style w:type="paragraph" w:styleId="ListNumber3">
    <w:name w:val="List Number 3"/>
    <w:basedOn w:val="Normal"/>
    <w:uiPriority w:val="99"/>
    <w:semiHidden/>
    <w:rsid w:val="00C82D2D"/>
    <w:pPr>
      <w:numPr>
        <w:numId w:val="6"/>
      </w:numPr>
      <w:tabs>
        <w:tab w:val="clear" w:pos="1800"/>
        <w:tab w:val="num" w:pos="1080"/>
      </w:tabs>
      <w:ind w:left="1080"/>
    </w:pPr>
  </w:style>
  <w:style w:type="paragraph" w:styleId="ListNumber4">
    <w:name w:val="List Number 4"/>
    <w:basedOn w:val="Normal"/>
    <w:uiPriority w:val="99"/>
    <w:rsid w:val="00C82D2D"/>
    <w:pPr>
      <w:tabs>
        <w:tab w:val="num" w:pos="1440"/>
      </w:tabs>
      <w:ind w:left="1440" w:hanging="360"/>
    </w:pPr>
  </w:style>
  <w:style w:type="paragraph" w:styleId="ListNumber5">
    <w:name w:val="List Number 5"/>
    <w:basedOn w:val="Normal"/>
    <w:uiPriority w:val="99"/>
    <w:semiHidden/>
    <w:rsid w:val="00C82D2D"/>
    <w:pPr>
      <w:tabs>
        <w:tab w:val="num" w:pos="1800"/>
      </w:tabs>
      <w:ind w:left="1800" w:hanging="360"/>
    </w:pPr>
  </w:style>
  <w:style w:type="paragraph" w:styleId="MessageHeader">
    <w:name w:val="Message Header"/>
    <w:basedOn w:val="Normal"/>
    <w:link w:val="MessageHeaderChar"/>
    <w:uiPriority w:val="99"/>
    <w:semiHidden/>
    <w:rsid w:val="00C82D2D"/>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character" w:customStyle="1" w:styleId="MessageHeaderChar">
    <w:name w:val="Message Header Char"/>
    <w:basedOn w:val="DefaultParagraphFont"/>
    <w:link w:val="MessageHeader"/>
    <w:uiPriority w:val="99"/>
    <w:semiHidden/>
    <w:locked/>
    <w:rsid w:val="002108C8"/>
    <w:rPr>
      <w:rFonts w:ascii="Cambria" w:hAnsi="Cambria" w:cs="Times New Roman"/>
      <w:sz w:val="24"/>
      <w:szCs w:val="24"/>
      <w:shd w:val="pct20" w:color="auto" w:fill="auto"/>
    </w:rPr>
  </w:style>
  <w:style w:type="paragraph" w:styleId="NormalWeb">
    <w:name w:val="Normal (Web)"/>
    <w:basedOn w:val="Normal"/>
    <w:uiPriority w:val="99"/>
    <w:semiHidden/>
    <w:rsid w:val="00C82D2D"/>
    <w:rPr>
      <w:rFonts w:ascii="Times New Roman" w:hAnsi="Times New Roman"/>
      <w:szCs w:val="24"/>
    </w:rPr>
  </w:style>
  <w:style w:type="paragraph" w:styleId="NormalIndent">
    <w:name w:val="Normal Indent"/>
    <w:basedOn w:val="Normal"/>
    <w:uiPriority w:val="99"/>
    <w:semiHidden/>
    <w:rsid w:val="00C82D2D"/>
    <w:pPr>
      <w:ind w:left="720"/>
    </w:pPr>
  </w:style>
  <w:style w:type="paragraph" w:styleId="NoteHeading">
    <w:name w:val="Note Heading"/>
    <w:basedOn w:val="Normal"/>
    <w:next w:val="Normal"/>
    <w:link w:val="NoteHeadingChar"/>
    <w:uiPriority w:val="99"/>
    <w:semiHidden/>
    <w:rsid w:val="00C82D2D"/>
  </w:style>
  <w:style w:type="character" w:customStyle="1" w:styleId="NoteHeadingChar">
    <w:name w:val="Note Heading Char"/>
    <w:basedOn w:val="DefaultParagraphFont"/>
    <w:link w:val="NoteHeading"/>
    <w:uiPriority w:val="99"/>
    <w:semiHidden/>
    <w:locked/>
    <w:rsid w:val="002108C8"/>
    <w:rPr>
      <w:rFonts w:ascii="Arial" w:hAnsi="Arial" w:cs="Times New Roman"/>
    </w:rPr>
  </w:style>
  <w:style w:type="character" w:styleId="PageNumber">
    <w:name w:val="page number"/>
    <w:basedOn w:val="DefaultParagraphFont"/>
    <w:semiHidden/>
    <w:rsid w:val="002617DF"/>
  </w:style>
  <w:style w:type="paragraph" w:styleId="PlainText">
    <w:name w:val="Plain Text"/>
    <w:basedOn w:val="Normal"/>
    <w:link w:val="PlainTextChar"/>
    <w:uiPriority w:val="99"/>
    <w:semiHidden/>
    <w:rsid w:val="00C82D2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2108C8"/>
    <w:rPr>
      <w:rFonts w:ascii="Courier New" w:hAnsi="Courier New" w:cs="Courier New"/>
      <w:sz w:val="20"/>
      <w:szCs w:val="20"/>
    </w:rPr>
  </w:style>
  <w:style w:type="paragraph" w:styleId="Salutation">
    <w:name w:val="Salutation"/>
    <w:basedOn w:val="Normal"/>
    <w:next w:val="Normal"/>
    <w:link w:val="SalutationChar"/>
    <w:uiPriority w:val="99"/>
    <w:semiHidden/>
    <w:rsid w:val="00C82D2D"/>
  </w:style>
  <w:style w:type="character" w:customStyle="1" w:styleId="SalutationChar">
    <w:name w:val="Salutation Char"/>
    <w:basedOn w:val="DefaultParagraphFont"/>
    <w:link w:val="Salutation"/>
    <w:uiPriority w:val="99"/>
    <w:semiHidden/>
    <w:locked/>
    <w:rsid w:val="002108C8"/>
    <w:rPr>
      <w:rFonts w:ascii="Arial" w:hAnsi="Arial" w:cs="Times New Roman"/>
    </w:rPr>
  </w:style>
  <w:style w:type="paragraph" w:styleId="Signature">
    <w:name w:val="Signature"/>
    <w:basedOn w:val="Normal"/>
    <w:link w:val="SignatureChar"/>
    <w:uiPriority w:val="99"/>
    <w:semiHidden/>
    <w:rsid w:val="00C82D2D"/>
    <w:pPr>
      <w:ind w:left="4320"/>
    </w:pPr>
  </w:style>
  <w:style w:type="character" w:customStyle="1" w:styleId="SignatureChar">
    <w:name w:val="Signature Char"/>
    <w:basedOn w:val="DefaultParagraphFont"/>
    <w:link w:val="Signature"/>
    <w:uiPriority w:val="99"/>
    <w:semiHidden/>
    <w:locked/>
    <w:rsid w:val="002108C8"/>
    <w:rPr>
      <w:rFonts w:ascii="Arial" w:hAnsi="Arial" w:cs="Times New Roman"/>
    </w:rPr>
  </w:style>
  <w:style w:type="character" w:styleId="Strong">
    <w:name w:val="Strong"/>
    <w:basedOn w:val="DefaultParagraphFont"/>
    <w:uiPriority w:val="99"/>
    <w:qFormat/>
    <w:rsid w:val="00C82D2D"/>
    <w:rPr>
      <w:rFonts w:cs="Times New Roman"/>
      <w:b/>
      <w:bCs/>
    </w:rPr>
  </w:style>
  <w:style w:type="paragraph" w:styleId="Subtitle">
    <w:name w:val="Subtitle"/>
    <w:basedOn w:val="Normal"/>
    <w:link w:val="SubtitleChar"/>
    <w:uiPriority w:val="99"/>
    <w:qFormat/>
    <w:rsid w:val="00C82D2D"/>
    <w:pPr>
      <w:spacing w:after="60"/>
      <w:jc w:val="center"/>
      <w:outlineLvl w:val="1"/>
    </w:pPr>
    <w:rPr>
      <w:rFonts w:cs="Arial"/>
      <w:szCs w:val="24"/>
    </w:rPr>
  </w:style>
  <w:style w:type="character" w:customStyle="1" w:styleId="SubtitleChar">
    <w:name w:val="Subtitle Char"/>
    <w:basedOn w:val="DefaultParagraphFont"/>
    <w:link w:val="Subtitle"/>
    <w:uiPriority w:val="99"/>
    <w:locked/>
    <w:rsid w:val="002108C8"/>
    <w:rPr>
      <w:rFonts w:ascii="Cambria" w:hAnsi="Cambria" w:cs="Times New Roman"/>
      <w:sz w:val="24"/>
      <w:szCs w:val="24"/>
    </w:rPr>
  </w:style>
  <w:style w:type="table" w:styleId="Table3Deffects1">
    <w:name w:val="Table 3D effects 1"/>
    <w:basedOn w:val="TableNormal"/>
    <w:uiPriority w:val="99"/>
    <w:semiHidden/>
    <w:rsid w:val="00C82D2D"/>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C82D2D"/>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C82D2D"/>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C82D2D"/>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C82D2D"/>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C82D2D"/>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C82D2D"/>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C82D2D"/>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C82D2D"/>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C82D2D"/>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C82D2D"/>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C82D2D"/>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C82D2D"/>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C82D2D"/>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C82D2D"/>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C82D2D"/>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C82D2D"/>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C82D2D"/>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C82D2D"/>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C82D2D"/>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C82D2D"/>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C82D2D"/>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C82D2D"/>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C82D2D"/>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C82D2D"/>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C82D2D"/>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C82D2D"/>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C82D2D"/>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C82D2D"/>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C82D2D"/>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C82D2D"/>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C82D2D"/>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C82D2D"/>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C82D2D"/>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C82D2D"/>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C82D2D"/>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C82D2D"/>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C82D2D"/>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C82D2D"/>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C82D2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C82D2D"/>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C82D2D"/>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C82D2D"/>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C82D2D"/>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2108C8"/>
    <w:rPr>
      <w:rFonts w:ascii="Cambria" w:hAnsi="Cambria" w:cs="Times New Roman"/>
      <w:b/>
      <w:bCs/>
      <w:kern w:val="28"/>
      <w:sz w:val="32"/>
      <w:szCs w:val="32"/>
    </w:rPr>
  </w:style>
  <w:style w:type="paragraph" w:styleId="MacroText">
    <w:name w:val="macro"/>
    <w:link w:val="MacroTextChar"/>
    <w:uiPriority w:val="99"/>
    <w:semiHidden/>
    <w:rsid w:val="001628F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semiHidden/>
    <w:locked/>
    <w:rsid w:val="002108C8"/>
    <w:rPr>
      <w:rFonts w:ascii="Courier New" w:hAnsi="Courier New" w:cs="Courier New"/>
      <w:lang w:val="en-US" w:eastAsia="en-US" w:bidi="ar-SA"/>
    </w:rPr>
  </w:style>
  <w:style w:type="paragraph" w:styleId="TableofAuthorities">
    <w:name w:val="table of authorities"/>
    <w:basedOn w:val="Normal"/>
    <w:next w:val="Normal"/>
    <w:uiPriority w:val="99"/>
    <w:semiHidden/>
    <w:rsid w:val="001628F7"/>
    <w:pPr>
      <w:ind w:left="220" w:hanging="220"/>
    </w:pPr>
  </w:style>
  <w:style w:type="paragraph" w:styleId="TableofFigures">
    <w:name w:val="table of figures"/>
    <w:basedOn w:val="Normal"/>
    <w:next w:val="Normal"/>
    <w:uiPriority w:val="99"/>
    <w:semiHidden/>
    <w:rsid w:val="001628F7"/>
  </w:style>
  <w:style w:type="paragraph" w:styleId="TOAHeading">
    <w:name w:val="toa heading"/>
    <w:basedOn w:val="Normal"/>
    <w:next w:val="Normal"/>
    <w:uiPriority w:val="99"/>
    <w:semiHidden/>
    <w:rsid w:val="001628F7"/>
    <w:pPr>
      <w:spacing w:before="120"/>
    </w:pPr>
    <w:rPr>
      <w:rFonts w:cs="Arial"/>
      <w:b/>
      <w:bCs/>
      <w:szCs w:val="24"/>
    </w:rPr>
  </w:style>
  <w:style w:type="character" w:customStyle="1" w:styleId="ITBCvrRedTextsChar">
    <w:name w:val="ITB_Cvr_Red_Texts Char"/>
    <w:basedOn w:val="DefaultParagraphFont"/>
    <w:link w:val="ITBCvrRedTexts"/>
    <w:uiPriority w:val="99"/>
    <w:locked/>
    <w:rsid w:val="002617DF"/>
    <w:rPr>
      <w:rFonts w:ascii="Arial" w:hAnsi="Arial" w:cs="Times New Roman"/>
      <w:b/>
      <w:color w:val="FF0000"/>
      <w:sz w:val="22"/>
      <w:szCs w:val="22"/>
      <w:lang w:val="en-US" w:eastAsia="en-US" w:bidi="ar-SA"/>
    </w:rPr>
  </w:style>
  <w:style w:type="paragraph" w:customStyle="1" w:styleId="ITBCvrRedTexts">
    <w:name w:val="ITB_Cvr_Red_Texts"/>
    <w:link w:val="ITBCvrRedTextsChar"/>
    <w:uiPriority w:val="99"/>
    <w:rsid w:val="000D4A84"/>
    <w:pPr>
      <w:spacing w:before="240" w:after="480"/>
      <w:jc w:val="center"/>
    </w:pPr>
    <w:rPr>
      <w:rFonts w:ascii="Arial" w:hAnsi="Arial"/>
      <w:color w:val="FF0000"/>
    </w:rPr>
  </w:style>
  <w:style w:type="paragraph" w:customStyle="1" w:styleId="ITBCvrTop2Labels">
    <w:name w:val="ITB_Cvr_Top2_Labels"/>
    <w:rsid w:val="002617DF"/>
    <w:pPr>
      <w:spacing w:before="120" w:after="120" w:line="276" w:lineRule="auto"/>
    </w:pPr>
    <w:rPr>
      <w:rFonts w:ascii="Arial" w:hAnsi="Arial"/>
      <w:b/>
      <w:smallCaps/>
      <w:color w:val="333399"/>
      <w:sz w:val="24"/>
      <w:lang w:bidi="en-US"/>
    </w:rPr>
  </w:style>
  <w:style w:type="paragraph" w:customStyle="1" w:styleId="ITBIndigoBodyText">
    <w:name w:val="ITB_Indigo_BodyText"/>
    <w:link w:val="ITBIndigoBodyTextChar"/>
    <w:rsid w:val="002617DF"/>
    <w:pPr>
      <w:spacing w:before="40" w:after="40" w:line="276" w:lineRule="auto"/>
    </w:pPr>
    <w:rPr>
      <w:rFonts w:ascii="Arial" w:hAnsi="Arial" w:cs="Arial"/>
      <w:color w:val="333399"/>
      <w:sz w:val="24"/>
      <w:szCs w:val="24"/>
      <w:lang w:bidi="en-US"/>
    </w:rPr>
  </w:style>
  <w:style w:type="character" w:customStyle="1" w:styleId="ITBIndigoBodyTextChar">
    <w:name w:val="ITB_Indigo_BodyText Char"/>
    <w:basedOn w:val="ITBBodyTextChar"/>
    <w:link w:val="ITBIndigoBodyText"/>
    <w:locked/>
    <w:rsid w:val="002617DF"/>
    <w:rPr>
      <w:rFonts w:ascii="Arial" w:hAnsi="Arial" w:cs="Arial"/>
      <w:color w:val="333399"/>
      <w:sz w:val="24"/>
      <w:szCs w:val="24"/>
      <w:lang w:bidi="en-US"/>
    </w:rPr>
  </w:style>
  <w:style w:type="paragraph" w:customStyle="1" w:styleId="ITBIndigoboldBodyText">
    <w:name w:val="ITB_Indigobold_BodyText"/>
    <w:basedOn w:val="Normal"/>
    <w:uiPriority w:val="99"/>
    <w:rsid w:val="008857CC"/>
    <w:pPr>
      <w:tabs>
        <w:tab w:val="left" w:pos="900"/>
      </w:tabs>
      <w:suppressAutoHyphens/>
      <w:spacing w:before="360" w:after="240"/>
      <w:ind w:left="960" w:hanging="960"/>
    </w:pPr>
    <w:rPr>
      <w:b/>
      <w:color w:val="333399"/>
    </w:rPr>
  </w:style>
  <w:style w:type="paragraph" w:customStyle="1" w:styleId="RightPar1">
    <w:name w:val="Right Par 1"/>
    <w:uiPriority w:val="99"/>
    <w:semiHidden/>
    <w:rsid w:val="006F361C"/>
    <w:pPr>
      <w:tabs>
        <w:tab w:val="left" w:pos="-720"/>
        <w:tab w:val="left" w:pos="0"/>
        <w:tab w:val="decimal" w:pos="720"/>
      </w:tabs>
      <w:suppressAutoHyphens/>
      <w:ind w:left="720"/>
    </w:pPr>
    <w:rPr>
      <w:rFonts w:ascii="CG Times" w:hAnsi="CG Times"/>
      <w:sz w:val="20"/>
      <w:szCs w:val="20"/>
    </w:rPr>
  </w:style>
  <w:style w:type="paragraph" w:customStyle="1" w:styleId="RFPLevel2">
    <w:name w:val="RFP_Level2"/>
    <w:basedOn w:val="Normal"/>
    <w:uiPriority w:val="99"/>
    <w:rsid w:val="005D0AD9"/>
    <w:pPr>
      <w:keepNext/>
      <w:numPr>
        <w:ilvl w:val="1"/>
        <w:numId w:val="8"/>
      </w:numPr>
      <w:suppressAutoHyphens/>
      <w:spacing w:before="240" w:after="120" w:line="260" w:lineRule="exact"/>
      <w:ind w:hanging="720"/>
      <w:outlineLvl w:val="1"/>
    </w:pPr>
    <w:rPr>
      <w:rFonts w:ascii="Arial Bold" w:hAnsi="Arial Bold" w:cs="Arial"/>
      <w:b/>
      <w:color w:val="000000"/>
      <w:kern w:val="22"/>
      <w:szCs w:val="20"/>
      <w:u w:val="single"/>
    </w:rPr>
  </w:style>
  <w:style w:type="paragraph" w:customStyle="1" w:styleId="RFPLevel3">
    <w:name w:val="RFP_Level3"/>
    <w:basedOn w:val="Normal"/>
    <w:uiPriority w:val="99"/>
    <w:rsid w:val="005D0AD9"/>
    <w:pPr>
      <w:tabs>
        <w:tab w:val="left" w:pos="1260"/>
      </w:tabs>
      <w:suppressAutoHyphens/>
      <w:spacing w:before="240" w:line="260" w:lineRule="exact"/>
      <w:jc w:val="both"/>
      <w:outlineLvl w:val="2"/>
    </w:pPr>
    <w:rPr>
      <w:rFonts w:cs="Arial"/>
      <w:color w:val="000000"/>
      <w:kern w:val="22"/>
      <w:szCs w:val="20"/>
    </w:rPr>
  </w:style>
  <w:style w:type="paragraph" w:customStyle="1" w:styleId="RFPLevel4">
    <w:name w:val="RFP_Level4"/>
    <w:basedOn w:val="Normal"/>
    <w:uiPriority w:val="99"/>
    <w:rsid w:val="005D0AD9"/>
    <w:pPr>
      <w:numPr>
        <w:ilvl w:val="3"/>
        <w:numId w:val="8"/>
      </w:numPr>
      <w:tabs>
        <w:tab w:val="clear" w:pos="1440"/>
        <w:tab w:val="left" w:pos="1800"/>
      </w:tabs>
      <w:suppressAutoHyphens/>
      <w:spacing w:before="120" w:line="260" w:lineRule="exact"/>
      <w:ind w:left="1800" w:hanging="540"/>
      <w:jc w:val="both"/>
      <w:outlineLvl w:val="3"/>
    </w:pPr>
    <w:rPr>
      <w:rFonts w:cs="Arial"/>
      <w:color w:val="000000"/>
      <w:kern w:val="22"/>
      <w:szCs w:val="20"/>
    </w:rPr>
  </w:style>
  <w:style w:type="paragraph" w:customStyle="1" w:styleId="RFPLevel5">
    <w:name w:val="RFP_Level5"/>
    <w:basedOn w:val="Normal"/>
    <w:uiPriority w:val="99"/>
    <w:rsid w:val="005D0AD9"/>
    <w:pPr>
      <w:numPr>
        <w:ilvl w:val="4"/>
        <w:numId w:val="8"/>
      </w:numPr>
      <w:tabs>
        <w:tab w:val="clear" w:pos="1800"/>
        <w:tab w:val="num" w:pos="2340"/>
      </w:tabs>
      <w:suppressAutoHyphens/>
      <w:spacing w:before="60" w:after="60" w:line="260" w:lineRule="exact"/>
      <w:ind w:left="2340" w:hanging="540"/>
      <w:jc w:val="both"/>
    </w:pPr>
    <w:rPr>
      <w:rFonts w:cs="Arial"/>
      <w:color w:val="000000"/>
      <w:kern w:val="22"/>
      <w:szCs w:val="20"/>
    </w:rPr>
  </w:style>
  <w:style w:type="paragraph" w:customStyle="1" w:styleId="RFPLevel4Paragraph">
    <w:name w:val="RFP_Level4_Paragraph"/>
    <w:basedOn w:val="RFPLevel5"/>
    <w:uiPriority w:val="99"/>
    <w:rsid w:val="005D0AD9"/>
  </w:style>
  <w:style w:type="paragraph" w:customStyle="1" w:styleId="rfplevel30">
    <w:name w:val="rfplevel30"/>
    <w:basedOn w:val="Normal"/>
    <w:uiPriority w:val="99"/>
    <w:rsid w:val="00F025F0"/>
    <w:pPr>
      <w:snapToGrid w:val="0"/>
      <w:spacing w:before="120"/>
      <w:jc w:val="both"/>
    </w:pPr>
    <w:rPr>
      <w:rFonts w:cs="Arial"/>
    </w:rPr>
  </w:style>
  <w:style w:type="paragraph" w:customStyle="1" w:styleId="rfplevel3para0">
    <w:name w:val="rfplevel3para0"/>
    <w:basedOn w:val="Normal"/>
    <w:uiPriority w:val="99"/>
    <w:rsid w:val="00F025F0"/>
    <w:pPr>
      <w:spacing w:before="120" w:after="60"/>
      <w:ind w:left="360"/>
    </w:pPr>
    <w:rPr>
      <w:rFonts w:cs="Arial"/>
    </w:rPr>
  </w:style>
  <w:style w:type="character" w:customStyle="1" w:styleId="st2">
    <w:name w:val="st2"/>
    <w:basedOn w:val="DefaultParagraphFont"/>
    <w:rsid w:val="00570DFB"/>
    <w:rPr>
      <w:rFonts w:cs="Times New Roman"/>
    </w:rPr>
  </w:style>
  <w:style w:type="paragraph" w:customStyle="1" w:styleId="LH03Department">
    <w:name w:val="LH_03(Department)"/>
    <w:next w:val="Normal"/>
    <w:semiHidden/>
    <w:rsid w:val="002C4E36"/>
    <w:pPr>
      <w:spacing w:after="50"/>
    </w:pPr>
    <w:rPr>
      <w:rFonts w:ascii="Verdana" w:hAnsi="Verdana"/>
      <w:noProof/>
      <w:sz w:val="15"/>
      <w:szCs w:val="20"/>
    </w:rPr>
  </w:style>
  <w:style w:type="paragraph" w:styleId="ListParagraph">
    <w:name w:val="List Paragraph"/>
    <w:basedOn w:val="Normal"/>
    <w:uiPriority w:val="99"/>
    <w:qFormat/>
    <w:rsid w:val="00570DFB"/>
    <w:pPr>
      <w:ind w:left="720"/>
    </w:pPr>
    <w:rPr>
      <w:rFonts w:ascii="Calibri" w:hAnsi="Calibri" w:cs="Calibri"/>
    </w:rPr>
  </w:style>
  <w:style w:type="paragraph" w:customStyle="1" w:styleId="SectionSubpartParaNum">
    <w:name w:val="Section_Subpart_ParaNum"/>
    <w:basedOn w:val="Normal"/>
    <w:rsid w:val="00570DFB"/>
    <w:pPr>
      <w:numPr>
        <w:ilvl w:val="2"/>
        <w:numId w:val="9"/>
      </w:numPr>
      <w:spacing w:after="120"/>
      <w:jc w:val="both"/>
      <w:outlineLvl w:val="2"/>
    </w:pPr>
    <w:rPr>
      <w:szCs w:val="20"/>
    </w:rPr>
  </w:style>
  <w:style w:type="paragraph" w:customStyle="1" w:styleId="SectionSubPartSubParaNum">
    <w:name w:val="Section_SubPart_SubParaNum"/>
    <w:basedOn w:val="Normal"/>
    <w:rsid w:val="00570DFB"/>
    <w:pPr>
      <w:numPr>
        <w:ilvl w:val="3"/>
        <w:numId w:val="9"/>
      </w:numPr>
      <w:spacing w:after="120"/>
      <w:jc w:val="both"/>
      <w:outlineLvl w:val="3"/>
    </w:pPr>
    <w:rPr>
      <w:szCs w:val="20"/>
    </w:rPr>
  </w:style>
  <w:style w:type="paragraph" w:customStyle="1" w:styleId="SectionSubPartSubSubParaNum">
    <w:name w:val="Section_SubPart_SubSubParaNum"/>
    <w:basedOn w:val="Normal"/>
    <w:rsid w:val="00570DFB"/>
    <w:pPr>
      <w:numPr>
        <w:ilvl w:val="4"/>
        <w:numId w:val="9"/>
      </w:numPr>
      <w:tabs>
        <w:tab w:val="left" w:pos="1800"/>
      </w:tabs>
      <w:spacing w:after="120"/>
      <w:jc w:val="both"/>
      <w:outlineLvl w:val="4"/>
    </w:pPr>
    <w:rPr>
      <w:szCs w:val="20"/>
    </w:rPr>
  </w:style>
  <w:style w:type="paragraph" w:customStyle="1" w:styleId="Style2">
    <w:name w:val="Style2"/>
    <w:basedOn w:val="Normal"/>
    <w:rsid w:val="00570DFB"/>
    <w:pPr>
      <w:numPr>
        <w:ilvl w:val="6"/>
        <w:numId w:val="9"/>
      </w:numPr>
      <w:tabs>
        <w:tab w:val="left" w:pos="1800"/>
      </w:tabs>
      <w:spacing w:after="120"/>
      <w:jc w:val="both"/>
      <w:outlineLvl w:val="4"/>
    </w:pPr>
    <w:rPr>
      <w:szCs w:val="20"/>
    </w:rPr>
  </w:style>
  <w:style w:type="paragraph" w:customStyle="1" w:styleId="SectionSubPartSubSubSubParaNum">
    <w:name w:val="Section_SubPart_SubSubSubParaNum"/>
    <w:basedOn w:val="Normal"/>
    <w:rsid w:val="00570DFB"/>
    <w:pPr>
      <w:numPr>
        <w:ilvl w:val="5"/>
        <w:numId w:val="9"/>
      </w:numPr>
      <w:spacing w:after="120"/>
      <w:jc w:val="both"/>
    </w:pPr>
    <w:rPr>
      <w:szCs w:val="20"/>
    </w:rPr>
  </w:style>
  <w:style w:type="paragraph" w:customStyle="1" w:styleId="RFPLevel7">
    <w:name w:val="RFP_Level7"/>
    <w:basedOn w:val="Normal"/>
    <w:uiPriority w:val="99"/>
    <w:rsid w:val="000F3110"/>
    <w:pPr>
      <w:widowControl w:val="0"/>
      <w:tabs>
        <w:tab w:val="left" w:pos="3240"/>
      </w:tabs>
      <w:spacing w:before="120" w:line="260" w:lineRule="exact"/>
      <w:ind w:left="3240" w:hanging="540"/>
      <w:jc w:val="both"/>
    </w:pPr>
    <w:rPr>
      <w:kern w:val="22"/>
      <w:szCs w:val="20"/>
    </w:rPr>
  </w:style>
  <w:style w:type="paragraph" w:customStyle="1" w:styleId="RFPLevel2paragraph">
    <w:name w:val="RFP_Level2_paragraph"/>
    <w:basedOn w:val="Normal"/>
    <w:rsid w:val="00C942C1"/>
    <w:pPr>
      <w:suppressAutoHyphens/>
      <w:spacing w:before="120" w:line="260" w:lineRule="exact"/>
      <w:ind w:left="540"/>
      <w:jc w:val="both"/>
    </w:pPr>
    <w:rPr>
      <w:color w:val="000000"/>
      <w:spacing w:val="-2"/>
      <w:kern w:val="22"/>
      <w:szCs w:val="20"/>
    </w:rPr>
  </w:style>
  <w:style w:type="character" w:styleId="CommentReference">
    <w:name w:val="annotation reference"/>
    <w:basedOn w:val="DefaultParagraphFont"/>
    <w:uiPriority w:val="99"/>
    <w:semiHidden/>
    <w:unhideWhenUsed/>
    <w:locked/>
    <w:rsid w:val="000831AA"/>
    <w:rPr>
      <w:sz w:val="16"/>
      <w:szCs w:val="16"/>
    </w:rPr>
  </w:style>
  <w:style w:type="paragraph" w:styleId="CommentText">
    <w:name w:val="annotation text"/>
    <w:basedOn w:val="Normal"/>
    <w:link w:val="CommentTextChar"/>
    <w:uiPriority w:val="99"/>
    <w:semiHidden/>
    <w:unhideWhenUsed/>
    <w:locked/>
    <w:rsid w:val="000831AA"/>
    <w:pPr>
      <w:spacing w:line="240" w:lineRule="auto"/>
    </w:pPr>
    <w:rPr>
      <w:sz w:val="20"/>
      <w:szCs w:val="20"/>
    </w:rPr>
  </w:style>
  <w:style w:type="character" w:customStyle="1" w:styleId="CommentTextChar">
    <w:name w:val="Comment Text Char"/>
    <w:basedOn w:val="DefaultParagraphFont"/>
    <w:link w:val="CommentText"/>
    <w:uiPriority w:val="99"/>
    <w:semiHidden/>
    <w:rsid w:val="000831AA"/>
    <w:rPr>
      <w:rFonts w:ascii="Arial" w:hAnsi="Arial"/>
      <w:sz w:val="20"/>
      <w:szCs w:val="20"/>
      <w:lang w:bidi="en-US"/>
    </w:rPr>
  </w:style>
  <w:style w:type="character" w:customStyle="1" w:styleId="ITBLevel4CharChar">
    <w:name w:val="ITB_Level4 Char Char"/>
    <w:link w:val="ITBLevel4"/>
    <w:locked/>
    <w:rsid w:val="00B778DB"/>
    <w:rPr>
      <w:rFonts w:ascii="Arial" w:hAnsi="Arial" w:cs="Arial"/>
      <w:sz w:val="24"/>
    </w:rPr>
  </w:style>
  <w:style w:type="paragraph" w:styleId="CommentSubject">
    <w:name w:val="annotation subject"/>
    <w:basedOn w:val="CommentText"/>
    <w:next w:val="CommentText"/>
    <w:link w:val="CommentSubjectChar"/>
    <w:uiPriority w:val="99"/>
    <w:semiHidden/>
    <w:unhideWhenUsed/>
    <w:locked/>
    <w:rsid w:val="00EF0A9F"/>
    <w:rPr>
      <w:b/>
      <w:bCs/>
    </w:rPr>
  </w:style>
  <w:style w:type="character" w:customStyle="1" w:styleId="CommentSubjectChar">
    <w:name w:val="Comment Subject Char"/>
    <w:basedOn w:val="CommentTextChar"/>
    <w:link w:val="CommentSubject"/>
    <w:uiPriority w:val="99"/>
    <w:semiHidden/>
    <w:rsid w:val="00EF0A9F"/>
    <w:rPr>
      <w:rFonts w:ascii="Arial" w:hAnsi="Arial"/>
      <w:b/>
      <w:bCs/>
      <w:sz w:val="20"/>
      <w:szCs w:val="20"/>
      <w:lang w:bidi="en-US"/>
    </w:rPr>
  </w:style>
  <w:style w:type="paragraph" w:styleId="TOCHeading">
    <w:name w:val="TOC Heading"/>
    <w:basedOn w:val="Heading1"/>
    <w:next w:val="Normal"/>
    <w:uiPriority w:val="39"/>
    <w:unhideWhenUsed/>
    <w:qFormat/>
    <w:rsid w:val="00A95192"/>
    <w:pPr>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BodyTextIndent3">
    <w:name w:val="Body Text Indent 3"/>
    <w:basedOn w:val="Normal"/>
    <w:link w:val="BodyTextIndent3Char"/>
    <w:uiPriority w:val="99"/>
    <w:semiHidden/>
    <w:unhideWhenUsed/>
    <w:locked/>
    <w:rsid w:val="002C4E36"/>
    <w:pPr>
      <w:spacing w:after="120" w:line="240" w:lineRule="auto"/>
      <w:ind w:left="360"/>
    </w:pPr>
    <w:rPr>
      <w:sz w:val="16"/>
      <w:szCs w:val="16"/>
      <w:lang w:bidi="ar-SA"/>
    </w:rPr>
  </w:style>
  <w:style w:type="character" w:customStyle="1" w:styleId="BodyTextIndent3Char">
    <w:name w:val="Body Text Indent 3 Char"/>
    <w:basedOn w:val="DefaultParagraphFont"/>
    <w:link w:val="BodyTextIndent3"/>
    <w:uiPriority w:val="99"/>
    <w:semiHidden/>
    <w:rsid w:val="002D3F1A"/>
    <w:rPr>
      <w:rFonts w:ascii="Arial" w:hAnsi="Arial"/>
      <w:sz w:val="16"/>
      <w:szCs w:val="16"/>
    </w:rPr>
  </w:style>
  <w:style w:type="paragraph" w:customStyle="1" w:styleId="ITBLevel1definition">
    <w:name w:val="ITB_Level1_definition"/>
    <w:rsid w:val="002C4E36"/>
    <w:pPr>
      <w:suppressAutoHyphens/>
      <w:spacing w:before="120"/>
      <w:ind w:left="360" w:hanging="360"/>
    </w:pPr>
    <w:rPr>
      <w:rFonts w:ascii="Arial" w:hAnsi="Arial"/>
      <w:spacing w:val="-2"/>
    </w:rPr>
  </w:style>
  <w:style w:type="character" w:customStyle="1" w:styleId="ITBLevel4paragraphChar">
    <w:name w:val="ITB_Level4_paragraph Char"/>
    <w:link w:val="ITBLevel4paragraph"/>
    <w:rsid w:val="002C4E36"/>
    <w:rPr>
      <w:rFonts w:ascii="Arial" w:hAnsi="Arial"/>
      <w:sz w:val="24"/>
      <w:lang w:bidi="en-US"/>
    </w:rPr>
  </w:style>
  <w:style w:type="paragraph" w:customStyle="1" w:styleId="ITBLevel1para">
    <w:name w:val="ITB_Level1_para"/>
    <w:basedOn w:val="BodyTextIndent3"/>
    <w:link w:val="ITBLevel1paraChar"/>
    <w:rsid w:val="002C4E36"/>
    <w:pPr>
      <w:suppressAutoHyphens/>
      <w:spacing w:before="120" w:after="0" w:line="280" w:lineRule="exact"/>
      <w:ind w:left="720"/>
    </w:pPr>
    <w:rPr>
      <w:sz w:val="22"/>
      <w:szCs w:val="22"/>
    </w:rPr>
  </w:style>
  <w:style w:type="character" w:customStyle="1" w:styleId="ITBLevel1paraChar">
    <w:name w:val="ITB_Level1_para Char"/>
    <w:link w:val="ITBLevel1para"/>
    <w:rsid w:val="002C4E36"/>
    <w:rPr>
      <w:rFonts w:ascii="Arial" w:hAnsi="Arial"/>
    </w:rPr>
  </w:style>
  <w:style w:type="paragraph" w:customStyle="1" w:styleId="ContractLevel2">
    <w:name w:val="Contract_Level2"/>
    <w:next w:val="Normal"/>
    <w:rsid w:val="002C4E36"/>
    <w:pPr>
      <w:keepNext/>
      <w:tabs>
        <w:tab w:val="num" w:pos="720"/>
      </w:tabs>
      <w:suppressAutoHyphens/>
      <w:spacing w:before="240" w:after="120" w:line="280" w:lineRule="exact"/>
      <w:outlineLvl w:val="1"/>
    </w:pPr>
    <w:rPr>
      <w:rFonts w:ascii="Arial" w:hAnsi="Arial" w:cs="Arial"/>
      <w:b/>
      <w:sz w:val="24"/>
      <w:szCs w:val="24"/>
    </w:rPr>
  </w:style>
  <w:style w:type="paragraph" w:customStyle="1" w:styleId="contractLevel1">
    <w:name w:val="contract_Level1"/>
    <w:next w:val="ContractLevel2"/>
    <w:rsid w:val="002C4E36"/>
    <w:pPr>
      <w:keepNext/>
      <w:tabs>
        <w:tab w:val="num" w:pos="1620"/>
        <w:tab w:val="num" w:pos="3060"/>
      </w:tabs>
      <w:suppressAutoHyphens/>
      <w:spacing w:before="360" w:after="240" w:line="280" w:lineRule="exact"/>
      <w:ind w:left="1620" w:hanging="1620"/>
      <w:outlineLvl w:val="0"/>
    </w:pPr>
    <w:rPr>
      <w:rFonts w:ascii="Arial" w:hAnsi="Arial"/>
      <w:b/>
      <w:caps/>
      <w:sz w:val="24"/>
      <w:szCs w:val="24"/>
    </w:rPr>
  </w:style>
  <w:style w:type="character" w:customStyle="1" w:styleId="ContractLevel4Char">
    <w:name w:val="Contract_Level4 Char"/>
    <w:link w:val="ContractLevel4"/>
    <w:locked/>
    <w:rsid w:val="002C4E36"/>
    <w:rPr>
      <w:rFonts w:ascii="Arial" w:hAnsi="Arial"/>
      <w:sz w:val="24"/>
      <w:szCs w:val="24"/>
    </w:rPr>
  </w:style>
  <w:style w:type="paragraph" w:customStyle="1" w:styleId="ContractLevel4">
    <w:name w:val="Contract_Level4"/>
    <w:next w:val="Normal"/>
    <w:link w:val="ContractLevel4Char"/>
    <w:rsid w:val="002C4E36"/>
    <w:pPr>
      <w:tabs>
        <w:tab w:val="num" w:pos="1800"/>
      </w:tabs>
      <w:suppressAutoHyphens/>
      <w:spacing w:before="120" w:after="60" w:line="280" w:lineRule="exact"/>
      <w:ind w:left="1800" w:hanging="533"/>
      <w:outlineLvl w:val="3"/>
    </w:pPr>
    <w:rPr>
      <w:rFonts w:ascii="Arial" w:hAnsi="Arial"/>
      <w:sz w:val="24"/>
      <w:szCs w:val="24"/>
    </w:rPr>
  </w:style>
  <w:style w:type="character" w:customStyle="1" w:styleId="ContractLevel3paragraphChar">
    <w:name w:val="Contract_Level3_paragraph Char"/>
    <w:basedOn w:val="DefaultParagraphFont"/>
    <w:link w:val="ContractLevel3paragraph"/>
    <w:locked/>
    <w:rsid w:val="002C4E36"/>
    <w:rPr>
      <w:rFonts w:ascii="Arial" w:hAnsi="Arial"/>
      <w:sz w:val="24"/>
      <w:szCs w:val="24"/>
    </w:rPr>
  </w:style>
  <w:style w:type="paragraph" w:customStyle="1" w:styleId="ContractLevel3paragraph">
    <w:name w:val="Contract_Level3_paragraph"/>
    <w:link w:val="ContractLevel3paragraphChar"/>
    <w:rsid w:val="002C4E36"/>
    <w:pPr>
      <w:suppressAutoHyphens/>
      <w:spacing w:before="120" w:after="120" w:line="280" w:lineRule="exact"/>
      <w:ind w:left="1267"/>
    </w:pPr>
    <w:rPr>
      <w:rFonts w:ascii="Arial" w:hAnsi="Arial"/>
      <w:sz w:val="24"/>
      <w:szCs w:val="24"/>
    </w:rPr>
  </w:style>
  <w:style w:type="paragraph" w:customStyle="1" w:styleId="ContractLevel5">
    <w:name w:val="Contract_Level5"/>
    <w:rsid w:val="002C4E36"/>
    <w:pPr>
      <w:tabs>
        <w:tab w:val="num" w:pos="2347"/>
      </w:tabs>
      <w:suppressAutoHyphens/>
      <w:spacing w:before="60" w:after="120" w:line="280" w:lineRule="exact"/>
      <w:ind w:left="2347" w:hanging="547"/>
      <w:outlineLvl w:val="4"/>
    </w:pPr>
    <w:rPr>
      <w:rFonts w:ascii="Arial" w:hAnsi="Arial" w:cs="Arial"/>
      <w:sz w:val="24"/>
      <w:szCs w:val="24"/>
    </w:rPr>
  </w:style>
  <w:style w:type="character" w:customStyle="1" w:styleId="ContractLevel3Char">
    <w:name w:val="Contract_Level3 Char"/>
    <w:basedOn w:val="DefaultParagraphFont"/>
    <w:link w:val="ContractLevel3"/>
    <w:locked/>
    <w:rsid w:val="002C4E36"/>
    <w:rPr>
      <w:rFonts w:ascii="Arial" w:hAnsi="Arial"/>
      <w:sz w:val="24"/>
      <w:szCs w:val="24"/>
    </w:rPr>
  </w:style>
  <w:style w:type="paragraph" w:customStyle="1" w:styleId="ContractLevel3">
    <w:name w:val="Contract_Level3"/>
    <w:link w:val="ContractLevel3Char"/>
    <w:rsid w:val="002C4E36"/>
    <w:pPr>
      <w:keepNext/>
      <w:keepLines/>
      <w:tabs>
        <w:tab w:val="num" w:pos="1267"/>
      </w:tabs>
      <w:suppressAutoHyphens/>
      <w:spacing w:before="240" w:after="120" w:line="280" w:lineRule="exact"/>
      <w:ind w:left="1267" w:hanging="547"/>
      <w:outlineLvl w:val="2"/>
    </w:pPr>
    <w:rPr>
      <w:rFonts w:ascii="Arial" w:hAnsi="Arial"/>
      <w:sz w:val="24"/>
      <w:szCs w:val="24"/>
    </w:rPr>
  </w:style>
  <w:style w:type="paragraph" w:styleId="Revision">
    <w:name w:val="Revision"/>
    <w:hidden/>
    <w:uiPriority w:val="99"/>
    <w:semiHidden/>
    <w:rsid w:val="0037394A"/>
    <w:rPr>
      <w:rFonts w:ascii="Arial" w:hAnsi="Arial"/>
      <w:sz w:val="24"/>
      <w:lang w:bidi="en-US"/>
    </w:rPr>
  </w:style>
  <w:style w:type="character" w:customStyle="1" w:styleId="baddress">
    <w:name w:val="b_address"/>
    <w:basedOn w:val="DefaultParagraphFont"/>
    <w:rsid w:val="008C1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1505">
      <w:bodyDiv w:val="1"/>
      <w:marLeft w:val="0"/>
      <w:marRight w:val="0"/>
      <w:marTop w:val="0"/>
      <w:marBottom w:val="0"/>
      <w:divBdr>
        <w:top w:val="none" w:sz="0" w:space="0" w:color="auto"/>
        <w:left w:val="none" w:sz="0" w:space="0" w:color="auto"/>
        <w:bottom w:val="none" w:sz="0" w:space="0" w:color="auto"/>
        <w:right w:val="none" w:sz="0" w:space="0" w:color="auto"/>
      </w:divBdr>
    </w:div>
    <w:div w:id="416442931">
      <w:bodyDiv w:val="1"/>
      <w:marLeft w:val="0"/>
      <w:marRight w:val="0"/>
      <w:marTop w:val="0"/>
      <w:marBottom w:val="0"/>
      <w:divBdr>
        <w:top w:val="none" w:sz="0" w:space="0" w:color="auto"/>
        <w:left w:val="none" w:sz="0" w:space="0" w:color="auto"/>
        <w:bottom w:val="none" w:sz="0" w:space="0" w:color="auto"/>
        <w:right w:val="none" w:sz="0" w:space="0" w:color="auto"/>
      </w:divBdr>
    </w:div>
    <w:div w:id="504057005">
      <w:bodyDiv w:val="1"/>
      <w:marLeft w:val="0"/>
      <w:marRight w:val="0"/>
      <w:marTop w:val="0"/>
      <w:marBottom w:val="0"/>
      <w:divBdr>
        <w:top w:val="none" w:sz="0" w:space="0" w:color="auto"/>
        <w:left w:val="none" w:sz="0" w:space="0" w:color="auto"/>
        <w:bottom w:val="none" w:sz="0" w:space="0" w:color="auto"/>
        <w:right w:val="none" w:sz="0" w:space="0" w:color="auto"/>
      </w:divBdr>
    </w:div>
    <w:div w:id="583534007">
      <w:bodyDiv w:val="1"/>
      <w:marLeft w:val="0"/>
      <w:marRight w:val="0"/>
      <w:marTop w:val="0"/>
      <w:marBottom w:val="0"/>
      <w:divBdr>
        <w:top w:val="none" w:sz="0" w:space="0" w:color="auto"/>
        <w:left w:val="none" w:sz="0" w:space="0" w:color="auto"/>
        <w:bottom w:val="none" w:sz="0" w:space="0" w:color="auto"/>
        <w:right w:val="none" w:sz="0" w:space="0" w:color="auto"/>
      </w:divBdr>
    </w:div>
    <w:div w:id="653148872">
      <w:bodyDiv w:val="1"/>
      <w:marLeft w:val="0"/>
      <w:marRight w:val="0"/>
      <w:marTop w:val="0"/>
      <w:marBottom w:val="0"/>
      <w:divBdr>
        <w:top w:val="none" w:sz="0" w:space="0" w:color="auto"/>
        <w:left w:val="none" w:sz="0" w:space="0" w:color="auto"/>
        <w:bottom w:val="none" w:sz="0" w:space="0" w:color="auto"/>
        <w:right w:val="none" w:sz="0" w:space="0" w:color="auto"/>
      </w:divBdr>
    </w:div>
    <w:div w:id="696664051">
      <w:bodyDiv w:val="1"/>
      <w:marLeft w:val="0"/>
      <w:marRight w:val="0"/>
      <w:marTop w:val="0"/>
      <w:marBottom w:val="0"/>
      <w:divBdr>
        <w:top w:val="none" w:sz="0" w:space="0" w:color="auto"/>
        <w:left w:val="none" w:sz="0" w:space="0" w:color="auto"/>
        <w:bottom w:val="none" w:sz="0" w:space="0" w:color="auto"/>
        <w:right w:val="none" w:sz="0" w:space="0" w:color="auto"/>
      </w:divBdr>
    </w:div>
    <w:div w:id="731930029">
      <w:bodyDiv w:val="1"/>
      <w:marLeft w:val="0"/>
      <w:marRight w:val="0"/>
      <w:marTop w:val="0"/>
      <w:marBottom w:val="0"/>
      <w:divBdr>
        <w:top w:val="none" w:sz="0" w:space="0" w:color="auto"/>
        <w:left w:val="none" w:sz="0" w:space="0" w:color="auto"/>
        <w:bottom w:val="none" w:sz="0" w:space="0" w:color="auto"/>
        <w:right w:val="none" w:sz="0" w:space="0" w:color="auto"/>
      </w:divBdr>
    </w:div>
    <w:div w:id="846939748">
      <w:bodyDiv w:val="1"/>
      <w:marLeft w:val="0"/>
      <w:marRight w:val="0"/>
      <w:marTop w:val="0"/>
      <w:marBottom w:val="0"/>
      <w:divBdr>
        <w:top w:val="none" w:sz="0" w:space="0" w:color="auto"/>
        <w:left w:val="none" w:sz="0" w:space="0" w:color="auto"/>
        <w:bottom w:val="none" w:sz="0" w:space="0" w:color="auto"/>
        <w:right w:val="none" w:sz="0" w:space="0" w:color="auto"/>
      </w:divBdr>
    </w:div>
    <w:div w:id="927739567">
      <w:bodyDiv w:val="1"/>
      <w:marLeft w:val="0"/>
      <w:marRight w:val="0"/>
      <w:marTop w:val="0"/>
      <w:marBottom w:val="0"/>
      <w:divBdr>
        <w:top w:val="none" w:sz="0" w:space="0" w:color="auto"/>
        <w:left w:val="none" w:sz="0" w:space="0" w:color="auto"/>
        <w:bottom w:val="none" w:sz="0" w:space="0" w:color="auto"/>
        <w:right w:val="none" w:sz="0" w:space="0" w:color="auto"/>
      </w:divBdr>
    </w:div>
    <w:div w:id="958682510">
      <w:bodyDiv w:val="1"/>
      <w:marLeft w:val="0"/>
      <w:marRight w:val="0"/>
      <w:marTop w:val="0"/>
      <w:marBottom w:val="0"/>
      <w:divBdr>
        <w:top w:val="none" w:sz="0" w:space="0" w:color="auto"/>
        <w:left w:val="none" w:sz="0" w:space="0" w:color="auto"/>
        <w:bottom w:val="none" w:sz="0" w:space="0" w:color="auto"/>
        <w:right w:val="none" w:sz="0" w:space="0" w:color="auto"/>
      </w:divBdr>
    </w:div>
    <w:div w:id="1038820035">
      <w:bodyDiv w:val="1"/>
      <w:marLeft w:val="0"/>
      <w:marRight w:val="0"/>
      <w:marTop w:val="0"/>
      <w:marBottom w:val="0"/>
      <w:divBdr>
        <w:top w:val="none" w:sz="0" w:space="0" w:color="auto"/>
        <w:left w:val="none" w:sz="0" w:space="0" w:color="auto"/>
        <w:bottom w:val="none" w:sz="0" w:space="0" w:color="auto"/>
        <w:right w:val="none" w:sz="0" w:space="0" w:color="auto"/>
      </w:divBdr>
    </w:div>
    <w:div w:id="1120343735">
      <w:bodyDiv w:val="1"/>
      <w:marLeft w:val="0"/>
      <w:marRight w:val="0"/>
      <w:marTop w:val="0"/>
      <w:marBottom w:val="0"/>
      <w:divBdr>
        <w:top w:val="none" w:sz="0" w:space="0" w:color="auto"/>
        <w:left w:val="none" w:sz="0" w:space="0" w:color="auto"/>
        <w:bottom w:val="none" w:sz="0" w:space="0" w:color="auto"/>
        <w:right w:val="none" w:sz="0" w:space="0" w:color="auto"/>
      </w:divBdr>
    </w:div>
    <w:div w:id="1287741234">
      <w:bodyDiv w:val="1"/>
      <w:marLeft w:val="0"/>
      <w:marRight w:val="0"/>
      <w:marTop w:val="0"/>
      <w:marBottom w:val="0"/>
      <w:divBdr>
        <w:top w:val="none" w:sz="0" w:space="0" w:color="auto"/>
        <w:left w:val="none" w:sz="0" w:space="0" w:color="auto"/>
        <w:bottom w:val="none" w:sz="0" w:space="0" w:color="auto"/>
        <w:right w:val="none" w:sz="0" w:space="0" w:color="auto"/>
      </w:divBdr>
    </w:div>
    <w:div w:id="1317764671">
      <w:bodyDiv w:val="1"/>
      <w:marLeft w:val="0"/>
      <w:marRight w:val="0"/>
      <w:marTop w:val="0"/>
      <w:marBottom w:val="0"/>
      <w:divBdr>
        <w:top w:val="none" w:sz="0" w:space="0" w:color="auto"/>
        <w:left w:val="none" w:sz="0" w:space="0" w:color="auto"/>
        <w:bottom w:val="none" w:sz="0" w:space="0" w:color="auto"/>
        <w:right w:val="none" w:sz="0" w:space="0" w:color="auto"/>
      </w:divBdr>
    </w:div>
    <w:div w:id="1609266539">
      <w:bodyDiv w:val="1"/>
      <w:marLeft w:val="0"/>
      <w:marRight w:val="0"/>
      <w:marTop w:val="0"/>
      <w:marBottom w:val="0"/>
      <w:divBdr>
        <w:top w:val="none" w:sz="0" w:space="0" w:color="auto"/>
        <w:left w:val="none" w:sz="0" w:space="0" w:color="auto"/>
        <w:bottom w:val="none" w:sz="0" w:space="0" w:color="auto"/>
        <w:right w:val="none" w:sz="0" w:space="0" w:color="auto"/>
      </w:divBdr>
    </w:div>
    <w:div w:id="1642271593">
      <w:bodyDiv w:val="1"/>
      <w:marLeft w:val="0"/>
      <w:marRight w:val="0"/>
      <w:marTop w:val="0"/>
      <w:marBottom w:val="0"/>
      <w:divBdr>
        <w:top w:val="none" w:sz="0" w:space="0" w:color="auto"/>
        <w:left w:val="none" w:sz="0" w:space="0" w:color="auto"/>
        <w:bottom w:val="none" w:sz="0" w:space="0" w:color="auto"/>
        <w:right w:val="none" w:sz="0" w:space="0" w:color="auto"/>
      </w:divBdr>
    </w:div>
    <w:div w:id="1734279323">
      <w:bodyDiv w:val="1"/>
      <w:marLeft w:val="0"/>
      <w:marRight w:val="0"/>
      <w:marTop w:val="0"/>
      <w:marBottom w:val="0"/>
      <w:divBdr>
        <w:top w:val="none" w:sz="0" w:space="0" w:color="auto"/>
        <w:left w:val="none" w:sz="0" w:space="0" w:color="auto"/>
        <w:bottom w:val="none" w:sz="0" w:space="0" w:color="auto"/>
        <w:right w:val="none" w:sz="0" w:space="0" w:color="auto"/>
      </w:divBdr>
    </w:div>
    <w:div w:id="1798834420">
      <w:bodyDiv w:val="1"/>
      <w:marLeft w:val="0"/>
      <w:marRight w:val="0"/>
      <w:marTop w:val="0"/>
      <w:marBottom w:val="0"/>
      <w:divBdr>
        <w:top w:val="none" w:sz="0" w:space="0" w:color="auto"/>
        <w:left w:val="none" w:sz="0" w:space="0" w:color="auto"/>
        <w:bottom w:val="none" w:sz="0" w:space="0" w:color="auto"/>
        <w:right w:val="none" w:sz="0" w:space="0" w:color="auto"/>
      </w:divBdr>
    </w:div>
    <w:div w:id="1922638840">
      <w:bodyDiv w:val="1"/>
      <w:marLeft w:val="0"/>
      <w:marRight w:val="0"/>
      <w:marTop w:val="0"/>
      <w:marBottom w:val="0"/>
      <w:divBdr>
        <w:top w:val="none" w:sz="0" w:space="0" w:color="auto"/>
        <w:left w:val="none" w:sz="0" w:space="0" w:color="auto"/>
        <w:bottom w:val="none" w:sz="0" w:space="0" w:color="auto"/>
        <w:right w:val="none" w:sz="0" w:space="0" w:color="auto"/>
      </w:divBdr>
    </w:div>
    <w:div w:id="2044404223">
      <w:marLeft w:val="0"/>
      <w:marRight w:val="0"/>
      <w:marTop w:val="0"/>
      <w:marBottom w:val="0"/>
      <w:divBdr>
        <w:top w:val="none" w:sz="0" w:space="0" w:color="auto"/>
        <w:left w:val="none" w:sz="0" w:space="0" w:color="auto"/>
        <w:bottom w:val="none" w:sz="0" w:space="0" w:color="auto"/>
        <w:right w:val="none" w:sz="0" w:space="0" w:color="auto"/>
      </w:divBdr>
    </w:div>
    <w:div w:id="2044404224">
      <w:marLeft w:val="0"/>
      <w:marRight w:val="0"/>
      <w:marTop w:val="0"/>
      <w:marBottom w:val="0"/>
      <w:divBdr>
        <w:top w:val="none" w:sz="0" w:space="0" w:color="auto"/>
        <w:left w:val="none" w:sz="0" w:space="0" w:color="auto"/>
        <w:bottom w:val="none" w:sz="0" w:space="0" w:color="auto"/>
        <w:right w:val="none" w:sz="0" w:space="0" w:color="auto"/>
      </w:divBdr>
    </w:div>
    <w:div w:id="2044404225">
      <w:marLeft w:val="0"/>
      <w:marRight w:val="0"/>
      <w:marTop w:val="0"/>
      <w:marBottom w:val="0"/>
      <w:divBdr>
        <w:top w:val="none" w:sz="0" w:space="0" w:color="auto"/>
        <w:left w:val="none" w:sz="0" w:space="0" w:color="auto"/>
        <w:bottom w:val="none" w:sz="0" w:space="0" w:color="auto"/>
        <w:right w:val="none" w:sz="0" w:space="0" w:color="auto"/>
      </w:divBdr>
    </w:div>
    <w:div w:id="21101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ingcounty.gov/~/media/depts/finance/procurement/forms/KC-W9_Instructions_for_Business.ashx?la=en" TargetMode="External"/><Relationship Id="rId18" Type="http://schemas.openxmlformats.org/officeDocument/2006/relationships/hyperlink" Target="http://www.kingcounty.gov/bdcc"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kingcounty.gov/about/policies/aep/financeaep/fin1012ep.aspx" TargetMode="External"/><Relationship Id="rId7" Type="http://schemas.openxmlformats.org/officeDocument/2006/relationships/settings" Target="settings.xml"/><Relationship Id="rId12" Type="http://schemas.openxmlformats.org/officeDocument/2006/relationships/hyperlink" Target="https://www.kingcounty.gov/~/media/depts/finance/procurement/forms/KC-W9.ashx?la=en" TargetMode="External"/><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kingcounty.gov/about/policies/rules/contracting/con721pr.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na01.safelinks.protection.outlook.com/?url=https%3A%2F%2Fkingcounty.diversitycompliance.com&amp;data=02%7C01%7CJordan.Jungnitz%40kingcounty.gov%7C363520154915484693a408d682483755%7Cbae5059a76f049d7999672dfe95d69c7%7C0%7C0%7C636839644015880633&amp;sdata=e3KRobJN1Wd4aISoW1938bc1THqWUwbawnm4uPkGQMI%3D&amp;reserved=0"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xxxxxx@kingcounty.gov" TargetMode="External"/><Relationship Id="rId22" Type="http://schemas.openxmlformats.org/officeDocument/2006/relationships/hyperlink" Target="http://www.hhs.gov/ocr/hipaa/" TargetMode="Externa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F7CBC28CB4C9469DD28BFDEA27F68D" ma:contentTypeVersion="12" ma:contentTypeDescription="Create a new document." ma:contentTypeScope="" ma:versionID="a9a69ec6c888c4c031c42a7878dbe697">
  <xsd:schema xmlns:xsd="http://www.w3.org/2001/XMLSchema" xmlns:xs="http://www.w3.org/2001/XMLSchema" xmlns:p="http://schemas.microsoft.com/office/2006/metadata/properties" xmlns:ns2="403e1c83-bd58-44c8-86b5-faa978b5e550" xmlns:ns3="5c8b65ea-38dd-47b5-8e22-2995dc069637" targetNamespace="http://schemas.microsoft.com/office/2006/metadata/properties" ma:root="true" ma:fieldsID="4686901ce818a2a30ecf120bff69c044" ns2:_="" ns3:_="">
    <xsd:import namespace="403e1c83-bd58-44c8-86b5-faa978b5e550"/>
    <xsd:import namespace="5c8b65ea-38dd-47b5-8e22-2995dc06963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e1c83-bd58-44c8-86b5-faa978b5e55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8b65ea-38dd-47b5-8e22-2995dc06963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5c8b65ea-38dd-47b5-8e22-2995dc069637">
      <UserInfo>
        <DisplayName>Tureaud, Wendy</DisplayName>
        <AccountId>2928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733F7-E128-4ACF-9772-F8D68CA13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e1c83-bd58-44c8-86b5-faa978b5e550"/>
    <ds:schemaRef ds:uri="5c8b65ea-38dd-47b5-8e22-2995dc069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70B362-B419-4957-8296-2B06AF88FE8E}">
  <ds:schemaRefs>
    <ds:schemaRef ds:uri="http://schemas.microsoft.com/sharepoint/v3/contenttype/forms"/>
  </ds:schemaRefs>
</ds:datastoreItem>
</file>

<file path=customXml/itemProps3.xml><?xml version="1.0" encoding="utf-8"?>
<ds:datastoreItem xmlns:ds="http://schemas.openxmlformats.org/officeDocument/2006/customXml" ds:itemID="{A6E4FC32-F38F-4384-ABBA-38A98C149747}">
  <ds:schemaRefs>
    <ds:schemaRef ds:uri="http://schemas.microsoft.com/office/2006/metadata/properties"/>
    <ds:schemaRef ds:uri="5c8b65ea-38dd-47b5-8e22-2995dc069637"/>
  </ds:schemaRefs>
</ds:datastoreItem>
</file>

<file path=customXml/itemProps4.xml><?xml version="1.0" encoding="utf-8"?>
<ds:datastoreItem xmlns:ds="http://schemas.openxmlformats.org/officeDocument/2006/customXml" ds:itemID="{127324A8-4E11-481A-A987-95D744675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15828</Words>
  <Characters>90221</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SaaS - Contract</vt:lpstr>
    </vt:vector>
  </TitlesOfParts>
  <Company>King County</Company>
  <LinksUpToDate>false</LinksUpToDate>
  <CharactersWithSpaces>105838</CharactersWithSpaces>
  <SharedDoc>false</SharedDoc>
  <HLinks>
    <vt:vector size="486" baseType="variant">
      <vt:variant>
        <vt:i4>4522002</vt:i4>
      </vt:variant>
      <vt:variant>
        <vt:i4>486</vt:i4>
      </vt:variant>
      <vt:variant>
        <vt:i4>0</vt:i4>
      </vt:variant>
      <vt:variant>
        <vt:i4>5</vt:i4>
      </vt:variant>
      <vt:variant>
        <vt:lpwstr>http://www.hhs.gov/ocr/hipaa/</vt:lpwstr>
      </vt:variant>
      <vt:variant>
        <vt:lpwstr/>
      </vt:variant>
      <vt:variant>
        <vt:i4>3866724</vt:i4>
      </vt:variant>
      <vt:variant>
        <vt:i4>483</vt:i4>
      </vt:variant>
      <vt:variant>
        <vt:i4>0</vt:i4>
      </vt:variant>
      <vt:variant>
        <vt:i4>5</vt:i4>
      </vt:variant>
      <vt:variant>
        <vt:lpwstr>https://www.kingcounty.gov/about/policies/aep/financeaep/fin1012ep.aspx</vt:lpwstr>
      </vt:variant>
      <vt:variant>
        <vt:lpwstr/>
      </vt:variant>
      <vt:variant>
        <vt:i4>1703936</vt:i4>
      </vt:variant>
      <vt:variant>
        <vt:i4>480</vt:i4>
      </vt:variant>
      <vt:variant>
        <vt:i4>0</vt:i4>
      </vt:variant>
      <vt:variant>
        <vt:i4>5</vt:i4>
      </vt:variant>
      <vt:variant>
        <vt:lpwstr>https://www.kingcounty.gov/about/policies/rules/contracting/con721pr.aspx</vt:lpwstr>
      </vt:variant>
      <vt:variant>
        <vt:lpwstr/>
      </vt:variant>
      <vt:variant>
        <vt:i4>7602302</vt:i4>
      </vt:variant>
      <vt:variant>
        <vt:i4>477</vt:i4>
      </vt:variant>
      <vt:variant>
        <vt:i4>0</vt:i4>
      </vt:variant>
      <vt:variant>
        <vt:i4>5</vt:i4>
      </vt:variant>
      <vt:variant>
        <vt:lpwstr>https://na01.safelinks.protection.outlook.com/?url=https%3A%2F%2Fkingcounty.diversitycompliance.com&amp;data=02%7C01%7CJordan.Jungnitz%40kingcounty.gov%7C363520154915484693a408d682483755%7Cbae5059a76f049d7999672dfe95d69c7%7C0%7C0%7C636839644015880633&amp;sdata=e3KRobJN1Wd4aISoW1938bc1THqWUwbawnm4uPkGQMI%3D&amp;reserved=0</vt:lpwstr>
      </vt:variant>
      <vt:variant>
        <vt:lpwstr/>
      </vt:variant>
      <vt:variant>
        <vt:i4>2424886</vt:i4>
      </vt:variant>
      <vt:variant>
        <vt:i4>474</vt:i4>
      </vt:variant>
      <vt:variant>
        <vt:i4>0</vt:i4>
      </vt:variant>
      <vt:variant>
        <vt:i4>5</vt:i4>
      </vt:variant>
      <vt:variant>
        <vt:lpwstr>http://www.kingcounty.gov/bdcc</vt:lpwstr>
      </vt:variant>
      <vt:variant>
        <vt:lpwstr/>
      </vt:variant>
      <vt:variant>
        <vt:i4>3997716</vt:i4>
      </vt:variant>
      <vt:variant>
        <vt:i4>471</vt:i4>
      </vt:variant>
      <vt:variant>
        <vt:i4>0</vt:i4>
      </vt:variant>
      <vt:variant>
        <vt:i4>5</vt:i4>
      </vt:variant>
      <vt:variant>
        <vt:lpwstr>mailto:xxxxxx@kingcounty.gov</vt:lpwstr>
      </vt:variant>
      <vt:variant>
        <vt:lpwstr/>
      </vt:variant>
      <vt:variant>
        <vt:i4>125</vt:i4>
      </vt:variant>
      <vt:variant>
        <vt:i4>468</vt:i4>
      </vt:variant>
      <vt:variant>
        <vt:i4>0</vt:i4>
      </vt:variant>
      <vt:variant>
        <vt:i4>5</vt:i4>
      </vt:variant>
      <vt:variant>
        <vt:lpwstr>https://www.kingcounty.gov/~/media/depts/finance/procurement/forms/KC-W9_Instructions_for_Business.ashx?la=en</vt:lpwstr>
      </vt:variant>
      <vt:variant>
        <vt:lpwstr/>
      </vt:variant>
      <vt:variant>
        <vt:i4>6881341</vt:i4>
      </vt:variant>
      <vt:variant>
        <vt:i4>465</vt:i4>
      </vt:variant>
      <vt:variant>
        <vt:i4>0</vt:i4>
      </vt:variant>
      <vt:variant>
        <vt:i4>5</vt:i4>
      </vt:variant>
      <vt:variant>
        <vt:lpwstr>https://www.kingcounty.gov/~/media/depts/finance/procurement/forms/KC-W9.ashx?la=en</vt:lpwstr>
      </vt:variant>
      <vt:variant>
        <vt:lpwstr/>
      </vt:variant>
      <vt:variant>
        <vt:i4>1507391</vt:i4>
      </vt:variant>
      <vt:variant>
        <vt:i4>458</vt:i4>
      </vt:variant>
      <vt:variant>
        <vt:i4>0</vt:i4>
      </vt:variant>
      <vt:variant>
        <vt:i4>5</vt:i4>
      </vt:variant>
      <vt:variant>
        <vt:lpwstr/>
      </vt:variant>
      <vt:variant>
        <vt:lpwstr>_Toc43823607</vt:lpwstr>
      </vt:variant>
      <vt:variant>
        <vt:i4>1441855</vt:i4>
      </vt:variant>
      <vt:variant>
        <vt:i4>452</vt:i4>
      </vt:variant>
      <vt:variant>
        <vt:i4>0</vt:i4>
      </vt:variant>
      <vt:variant>
        <vt:i4>5</vt:i4>
      </vt:variant>
      <vt:variant>
        <vt:lpwstr/>
      </vt:variant>
      <vt:variant>
        <vt:lpwstr>_Toc43823606</vt:lpwstr>
      </vt:variant>
      <vt:variant>
        <vt:i4>1376319</vt:i4>
      </vt:variant>
      <vt:variant>
        <vt:i4>446</vt:i4>
      </vt:variant>
      <vt:variant>
        <vt:i4>0</vt:i4>
      </vt:variant>
      <vt:variant>
        <vt:i4>5</vt:i4>
      </vt:variant>
      <vt:variant>
        <vt:lpwstr/>
      </vt:variant>
      <vt:variant>
        <vt:lpwstr>_Toc43823605</vt:lpwstr>
      </vt:variant>
      <vt:variant>
        <vt:i4>1310783</vt:i4>
      </vt:variant>
      <vt:variant>
        <vt:i4>440</vt:i4>
      </vt:variant>
      <vt:variant>
        <vt:i4>0</vt:i4>
      </vt:variant>
      <vt:variant>
        <vt:i4>5</vt:i4>
      </vt:variant>
      <vt:variant>
        <vt:lpwstr/>
      </vt:variant>
      <vt:variant>
        <vt:lpwstr>_Toc43823604</vt:lpwstr>
      </vt:variant>
      <vt:variant>
        <vt:i4>1245247</vt:i4>
      </vt:variant>
      <vt:variant>
        <vt:i4>434</vt:i4>
      </vt:variant>
      <vt:variant>
        <vt:i4>0</vt:i4>
      </vt:variant>
      <vt:variant>
        <vt:i4>5</vt:i4>
      </vt:variant>
      <vt:variant>
        <vt:lpwstr/>
      </vt:variant>
      <vt:variant>
        <vt:lpwstr>_Toc43823603</vt:lpwstr>
      </vt:variant>
      <vt:variant>
        <vt:i4>1179711</vt:i4>
      </vt:variant>
      <vt:variant>
        <vt:i4>428</vt:i4>
      </vt:variant>
      <vt:variant>
        <vt:i4>0</vt:i4>
      </vt:variant>
      <vt:variant>
        <vt:i4>5</vt:i4>
      </vt:variant>
      <vt:variant>
        <vt:lpwstr/>
      </vt:variant>
      <vt:variant>
        <vt:lpwstr>_Toc43823602</vt:lpwstr>
      </vt:variant>
      <vt:variant>
        <vt:i4>1114175</vt:i4>
      </vt:variant>
      <vt:variant>
        <vt:i4>422</vt:i4>
      </vt:variant>
      <vt:variant>
        <vt:i4>0</vt:i4>
      </vt:variant>
      <vt:variant>
        <vt:i4>5</vt:i4>
      </vt:variant>
      <vt:variant>
        <vt:lpwstr/>
      </vt:variant>
      <vt:variant>
        <vt:lpwstr>_Toc43823601</vt:lpwstr>
      </vt:variant>
      <vt:variant>
        <vt:i4>1048639</vt:i4>
      </vt:variant>
      <vt:variant>
        <vt:i4>416</vt:i4>
      </vt:variant>
      <vt:variant>
        <vt:i4>0</vt:i4>
      </vt:variant>
      <vt:variant>
        <vt:i4>5</vt:i4>
      </vt:variant>
      <vt:variant>
        <vt:lpwstr/>
      </vt:variant>
      <vt:variant>
        <vt:lpwstr>_Toc43823600</vt:lpwstr>
      </vt:variant>
      <vt:variant>
        <vt:i4>1703990</vt:i4>
      </vt:variant>
      <vt:variant>
        <vt:i4>410</vt:i4>
      </vt:variant>
      <vt:variant>
        <vt:i4>0</vt:i4>
      </vt:variant>
      <vt:variant>
        <vt:i4>5</vt:i4>
      </vt:variant>
      <vt:variant>
        <vt:lpwstr/>
      </vt:variant>
      <vt:variant>
        <vt:lpwstr>_Toc43823599</vt:lpwstr>
      </vt:variant>
      <vt:variant>
        <vt:i4>1769526</vt:i4>
      </vt:variant>
      <vt:variant>
        <vt:i4>404</vt:i4>
      </vt:variant>
      <vt:variant>
        <vt:i4>0</vt:i4>
      </vt:variant>
      <vt:variant>
        <vt:i4>5</vt:i4>
      </vt:variant>
      <vt:variant>
        <vt:lpwstr/>
      </vt:variant>
      <vt:variant>
        <vt:lpwstr>_Toc43823598</vt:lpwstr>
      </vt:variant>
      <vt:variant>
        <vt:i4>1310774</vt:i4>
      </vt:variant>
      <vt:variant>
        <vt:i4>398</vt:i4>
      </vt:variant>
      <vt:variant>
        <vt:i4>0</vt:i4>
      </vt:variant>
      <vt:variant>
        <vt:i4>5</vt:i4>
      </vt:variant>
      <vt:variant>
        <vt:lpwstr/>
      </vt:variant>
      <vt:variant>
        <vt:lpwstr>_Toc43823597</vt:lpwstr>
      </vt:variant>
      <vt:variant>
        <vt:i4>1376310</vt:i4>
      </vt:variant>
      <vt:variant>
        <vt:i4>392</vt:i4>
      </vt:variant>
      <vt:variant>
        <vt:i4>0</vt:i4>
      </vt:variant>
      <vt:variant>
        <vt:i4>5</vt:i4>
      </vt:variant>
      <vt:variant>
        <vt:lpwstr/>
      </vt:variant>
      <vt:variant>
        <vt:lpwstr>_Toc43823596</vt:lpwstr>
      </vt:variant>
      <vt:variant>
        <vt:i4>1441846</vt:i4>
      </vt:variant>
      <vt:variant>
        <vt:i4>386</vt:i4>
      </vt:variant>
      <vt:variant>
        <vt:i4>0</vt:i4>
      </vt:variant>
      <vt:variant>
        <vt:i4>5</vt:i4>
      </vt:variant>
      <vt:variant>
        <vt:lpwstr/>
      </vt:variant>
      <vt:variant>
        <vt:lpwstr>_Toc43823595</vt:lpwstr>
      </vt:variant>
      <vt:variant>
        <vt:i4>1507382</vt:i4>
      </vt:variant>
      <vt:variant>
        <vt:i4>380</vt:i4>
      </vt:variant>
      <vt:variant>
        <vt:i4>0</vt:i4>
      </vt:variant>
      <vt:variant>
        <vt:i4>5</vt:i4>
      </vt:variant>
      <vt:variant>
        <vt:lpwstr/>
      </vt:variant>
      <vt:variant>
        <vt:lpwstr>_Toc43823594</vt:lpwstr>
      </vt:variant>
      <vt:variant>
        <vt:i4>1048630</vt:i4>
      </vt:variant>
      <vt:variant>
        <vt:i4>374</vt:i4>
      </vt:variant>
      <vt:variant>
        <vt:i4>0</vt:i4>
      </vt:variant>
      <vt:variant>
        <vt:i4>5</vt:i4>
      </vt:variant>
      <vt:variant>
        <vt:lpwstr/>
      </vt:variant>
      <vt:variant>
        <vt:lpwstr>_Toc43823593</vt:lpwstr>
      </vt:variant>
      <vt:variant>
        <vt:i4>1114166</vt:i4>
      </vt:variant>
      <vt:variant>
        <vt:i4>368</vt:i4>
      </vt:variant>
      <vt:variant>
        <vt:i4>0</vt:i4>
      </vt:variant>
      <vt:variant>
        <vt:i4>5</vt:i4>
      </vt:variant>
      <vt:variant>
        <vt:lpwstr/>
      </vt:variant>
      <vt:variant>
        <vt:lpwstr>_Toc43823592</vt:lpwstr>
      </vt:variant>
      <vt:variant>
        <vt:i4>1179702</vt:i4>
      </vt:variant>
      <vt:variant>
        <vt:i4>362</vt:i4>
      </vt:variant>
      <vt:variant>
        <vt:i4>0</vt:i4>
      </vt:variant>
      <vt:variant>
        <vt:i4>5</vt:i4>
      </vt:variant>
      <vt:variant>
        <vt:lpwstr/>
      </vt:variant>
      <vt:variant>
        <vt:lpwstr>_Toc43823591</vt:lpwstr>
      </vt:variant>
      <vt:variant>
        <vt:i4>1245238</vt:i4>
      </vt:variant>
      <vt:variant>
        <vt:i4>356</vt:i4>
      </vt:variant>
      <vt:variant>
        <vt:i4>0</vt:i4>
      </vt:variant>
      <vt:variant>
        <vt:i4>5</vt:i4>
      </vt:variant>
      <vt:variant>
        <vt:lpwstr/>
      </vt:variant>
      <vt:variant>
        <vt:lpwstr>_Toc43823590</vt:lpwstr>
      </vt:variant>
      <vt:variant>
        <vt:i4>1703991</vt:i4>
      </vt:variant>
      <vt:variant>
        <vt:i4>350</vt:i4>
      </vt:variant>
      <vt:variant>
        <vt:i4>0</vt:i4>
      </vt:variant>
      <vt:variant>
        <vt:i4>5</vt:i4>
      </vt:variant>
      <vt:variant>
        <vt:lpwstr/>
      </vt:variant>
      <vt:variant>
        <vt:lpwstr>_Toc43823589</vt:lpwstr>
      </vt:variant>
      <vt:variant>
        <vt:i4>1769527</vt:i4>
      </vt:variant>
      <vt:variant>
        <vt:i4>344</vt:i4>
      </vt:variant>
      <vt:variant>
        <vt:i4>0</vt:i4>
      </vt:variant>
      <vt:variant>
        <vt:i4>5</vt:i4>
      </vt:variant>
      <vt:variant>
        <vt:lpwstr/>
      </vt:variant>
      <vt:variant>
        <vt:lpwstr>_Toc43823588</vt:lpwstr>
      </vt:variant>
      <vt:variant>
        <vt:i4>1310775</vt:i4>
      </vt:variant>
      <vt:variant>
        <vt:i4>338</vt:i4>
      </vt:variant>
      <vt:variant>
        <vt:i4>0</vt:i4>
      </vt:variant>
      <vt:variant>
        <vt:i4>5</vt:i4>
      </vt:variant>
      <vt:variant>
        <vt:lpwstr/>
      </vt:variant>
      <vt:variant>
        <vt:lpwstr>_Toc43823587</vt:lpwstr>
      </vt:variant>
      <vt:variant>
        <vt:i4>1376311</vt:i4>
      </vt:variant>
      <vt:variant>
        <vt:i4>332</vt:i4>
      </vt:variant>
      <vt:variant>
        <vt:i4>0</vt:i4>
      </vt:variant>
      <vt:variant>
        <vt:i4>5</vt:i4>
      </vt:variant>
      <vt:variant>
        <vt:lpwstr/>
      </vt:variant>
      <vt:variant>
        <vt:lpwstr>_Toc43823586</vt:lpwstr>
      </vt:variant>
      <vt:variant>
        <vt:i4>1441847</vt:i4>
      </vt:variant>
      <vt:variant>
        <vt:i4>326</vt:i4>
      </vt:variant>
      <vt:variant>
        <vt:i4>0</vt:i4>
      </vt:variant>
      <vt:variant>
        <vt:i4>5</vt:i4>
      </vt:variant>
      <vt:variant>
        <vt:lpwstr/>
      </vt:variant>
      <vt:variant>
        <vt:lpwstr>_Toc43823585</vt:lpwstr>
      </vt:variant>
      <vt:variant>
        <vt:i4>1507383</vt:i4>
      </vt:variant>
      <vt:variant>
        <vt:i4>320</vt:i4>
      </vt:variant>
      <vt:variant>
        <vt:i4>0</vt:i4>
      </vt:variant>
      <vt:variant>
        <vt:i4>5</vt:i4>
      </vt:variant>
      <vt:variant>
        <vt:lpwstr/>
      </vt:variant>
      <vt:variant>
        <vt:lpwstr>_Toc43823584</vt:lpwstr>
      </vt:variant>
      <vt:variant>
        <vt:i4>1048631</vt:i4>
      </vt:variant>
      <vt:variant>
        <vt:i4>314</vt:i4>
      </vt:variant>
      <vt:variant>
        <vt:i4>0</vt:i4>
      </vt:variant>
      <vt:variant>
        <vt:i4>5</vt:i4>
      </vt:variant>
      <vt:variant>
        <vt:lpwstr/>
      </vt:variant>
      <vt:variant>
        <vt:lpwstr>_Toc43823583</vt:lpwstr>
      </vt:variant>
      <vt:variant>
        <vt:i4>1114167</vt:i4>
      </vt:variant>
      <vt:variant>
        <vt:i4>308</vt:i4>
      </vt:variant>
      <vt:variant>
        <vt:i4>0</vt:i4>
      </vt:variant>
      <vt:variant>
        <vt:i4>5</vt:i4>
      </vt:variant>
      <vt:variant>
        <vt:lpwstr/>
      </vt:variant>
      <vt:variant>
        <vt:lpwstr>_Toc43823582</vt:lpwstr>
      </vt:variant>
      <vt:variant>
        <vt:i4>1179703</vt:i4>
      </vt:variant>
      <vt:variant>
        <vt:i4>302</vt:i4>
      </vt:variant>
      <vt:variant>
        <vt:i4>0</vt:i4>
      </vt:variant>
      <vt:variant>
        <vt:i4>5</vt:i4>
      </vt:variant>
      <vt:variant>
        <vt:lpwstr/>
      </vt:variant>
      <vt:variant>
        <vt:lpwstr>_Toc43823581</vt:lpwstr>
      </vt:variant>
      <vt:variant>
        <vt:i4>1245239</vt:i4>
      </vt:variant>
      <vt:variant>
        <vt:i4>296</vt:i4>
      </vt:variant>
      <vt:variant>
        <vt:i4>0</vt:i4>
      </vt:variant>
      <vt:variant>
        <vt:i4>5</vt:i4>
      </vt:variant>
      <vt:variant>
        <vt:lpwstr/>
      </vt:variant>
      <vt:variant>
        <vt:lpwstr>_Toc43823580</vt:lpwstr>
      </vt:variant>
      <vt:variant>
        <vt:i4>1703992</vt:i4>
      </vt:variant>
      <vt:variant>
        <vt:i4>290</vt:i4>
      </vt:variant>
      <vt:variant>
        <vt:i4>0</vt:i4>
      </vt:variant>
      <vt:variant>
        <vt:i4>5</vt:i4>
      </vt:variant>
      <vt:variant>
        <vt:lpwstr/>
      </vt:variant>
      <vt:variant>
        <vt:lpwstr>_Toc43823579</vt:lpwstr>
      </vt:variant>
      <vt:variant>
        <vt:i4>1769528</vt:i4>
      </vt:variant>
      <vt:variant>
        <vt:i4>284</vt:i4>
      </vt:variant>
      <vt:variant>
        <vt:i4>0</vt:i4>
      </vt:variant>
      <vt:variant>
        <vt:i4>5</vt:i4>
      </vt:variant>
      <vt:variant>
        <vt:lpwstr/>
      </vt:variant>
      <vt:variant>
        <vt:lpwstr>_Toc43823578</vt:lpwstr>
      </vt:variant>
      <vt:variant>
        <vt:i4>1310776</vt:i4>
      </vt:variant>
      <vt:variant>
        <vt:i4>278</vt:i4>
      </vt:variant>
      <vt:variant>
        <vt:i4>0</vt:i4>
      </vt:variant>
      <vt:variant>
        <vt:i4>5</vt:i4>
      </vt:variant>
      <vt:variant>
        <vt:lpwstr/>
      </vt:variant>
      <vt:variant>
        <vt:lpwstr>_Toc43823577</vt:lpwstr>
      </vt:variant>
      <vt:variant>
        <vt:i4>1376312</vt:i4>
      </vt:variant>
      <vt:variant>
        <vt:i4>272</vt:i4>
      </vt:variant>
      <vt:variant>
        <vt:i4>0</vt:i4>
      </vt:variant>
      <vt:variant>
        <vt:i4>5</vt:i4>
      </vt:variant>
      <vt:variant>
        <vt:lpwstr/>
      </vt:variant>
      <vt:variant>
        <vt:lpwstr>_Toc43823576</vt:lpwstr>
      </vt:variant>
      <vt:variant>
        <vt:i4>1441848</vt:i4>
      </vt:variant>
      <vt:variant>
        <vt:i4>266</vt:i4>
      </vt:variant>
      <vt:variant>
        <vt:i4>0</vt:i4>
      </vt:variant>
      <vt:variant>
        <vt:i4>5</vt:i4>
      </vt:variant>
      <vt:variant>
        <vt:lpwstr/>
      </vt:variant>
      <vt:variant>
        <vt:lpwstr>_Toc43823575</vt:lpwstr>
      </vt:variant>
      <vt:variant>
        <vt:i4>1507384</vt:i4>
      </vt:variant>
      <vt:variant>
        <vt:i4>260</vt:i4>
      </vt:variant>
      <vt:variant>
        <vt:i4>0</vt:i4>
      </vt:variant>
      <vt:variant>
        <vt:i4>5</vt:i4>
      </vt:variant>
      <vt:variant>
        <vt:lpwstr/>
      </vt:variant>
      <vt:variant>
        <vt:lpwstr>_Toc43823574</vt:lpwstr>
      </vt:variant>
      <vt:variant>
        <vt:i4>1048632</vt:i4>
      </vt:variant>
      <vt:variant>
        <vt:i4>254</vt:i4>
      </vt:variant>
      <vt:variant>
        <vt:i4>0</vt:i4>
      </vt:variant>
      <vt:variant>
        <vt:i4>5</vt:i4>
      </vt:variant>
      <vt:variant>
        <vt:lpwstr/>
      </vt:variant>
      <vt:variant>
        <vt:lpwstr>_Toc43823573</vt:lpwstr>
      </vt:variant>
      <vt:variant>
        <vt:i4>1114168</vt:i4>
      </vt:variant>
      <vt:variant>
        <vt:i4>248</vt:i4>
      </vt:variant>
      <vt:variant>
        <vt:i4>0</vt:i4>
      </vt:variant>
      <vt:variant>
        <vt:i4>5</vt:i4>
      </vt:variant>
      <vt:variant>
        <vt:lpwstr/>
      </vt:variant>
      <vt:variant>
        <vt:lpwstr>_Toc43823572</vt:lpwstr>
      </vt:variant>
      <vt:variant>
        <vt:i4>1179704</vt:i4>
      </vt:variant>
      <vt:variant>
        <vt:i4>242</vt:i4>
      </vt:variant>
      <vt:variant>
        <vt:i4>0</vt:i4>
      </vt:variant>
      <vt:variant>
        <vt:i4>5</vt:i4>
      </vt:variant>
      <vt:variant>
        <vt:lpwstr/>
      </vt:variant>
      <vt:variant>
        <vt:lpwstr>_Toc43823571</vt:lpwstr>
      </vt:variant>
      <vt:variant>
        <vt:i4>1245240</vt:i4>
      </vt:variant>
      <vt:variant>
        <vt:i4>236</vt:i4>
      </vt:variant>
      <vt:variant>
        <vt:i4>0</vt:i4>
      </vt:variant>
      <vt:variant>
        <vt:i4>5</vt:i4>
      </vt:variant>
      <vt:variant>
        <vt:lpwstr/>
      </vt:variant>
      <vt:variant>
        <vt:lpwstr>_Toc43823570</vt:lpwstr>
      </vt:variant>
      <vt:variant>
        <vt:i4>1703993</vt:i4>
      </vt:variant>
      <vt:variant>
        <vt:i4>230</vt:i4>
      </vt:variant>
      <vt:variant>
        <vt:i4>0</vt:i4>
      </vt:variant>
      <vt:variant>
        <vt:i4>5</vt:i4>
      </vt:variant>
      <vt:variant>
        <vt:lpwstr/>
      </vt:variant>
      <vt:variant>
        <vt:lpwstr>_Toc43823569</vt:lpwstr>
      </vt:variant>
      <vt:variant>
        <vt:i4>1769529</vt:i4>
      </vt:variant>
      <vt:variant>
        <vt:i4>224</vt:i4>
      </vt:variant>
      <vt:variant>
        <vt:i4>0</vt:i4>
      </vt:variant>
      <vt:variant>
        <vt:i4>5</vt:i4>
      </vt:variant>
      <vt:variant>
        <vt:lpwstr/>
      </vt:variant>
      <vt:variant>
        <vt:lpwstr>_Toc43823568</vt:lpwstr>
      </vt:variant>
      <vt:variant>
        <vt:i4>1310777</vt:i4>
      </vt:variant>
      <vt:variant>
        <vt:i4>218</vt:i4>
      </vt:variant>
      <vt:variant>
        <vt:i4>0</vt:i4>
      </vt:variant>
      <vt:variant>
        <vt:i4>5</vt:i4>
      </vt:variant>
      <vt:variant>
        <vt:lpwstr/>
      </vt:variant>
      <vt:variant>
        <vt:lpwstr>_Toc43823567</vt:lpwstr>
      </vt:variant>
      <vt:variant>
        <vt:i4>1376313</vt:i4>
      </vt:variant>
      <vt:variant>
        <vt:i4>212</vt:i4>
      </vt:variant>
      <vt:variant>
        <vt:i4>0</vt:i4>
      </vt:variant>
      <vt:variant>
        <vt:i4>5</vt:i4>
      </vt:variant>
      <vt:variant>
        <vt:lpwstr/>
      </vt:variant>
      <vt:variant>
        <vt:lpwstr>_Toc43823566</vt:lpwstr>
      </vt:variant>
      <vt:variant>
        <vt:i4>1441849</vt:i4>
      </vt:variant>
      <vt:variant>
        <vt:i4>206</vt:i4>
      </vt:variant>
      <vt:variant>
        <vt:i4>0</vt:i4>
      </vt:variant>
      <vt:variant>
        <vt:i4>5</vt:i4>
      </vt:variant>
      <vt:variant>
        <vt:lpwstr/>
      </vt:variant>
      <vt:variant>
        <vt:lpwstr>_Toc43823565</vt:lpwstr>
      </vt:variant>
      <vt:variant>
        <vt:i4>1507385</vt:i4>
      </vt:variant>
      <vt:variant>
        <vt:i4>200</vt:i4>
      </vt:variant>
      <vt:variant>
        <vt:i4>0</vt:i4>
      </vt:variant>
      <vt:variant>
        <vt:i4>5</vt:i4>
      </vt:variant>
      <vt:variant>
        <vt:lpwstr/>
      </vt:variant>
      <vt:variant>
        <vt:lpwstr>_Toc43823564</vt:lpwstr>
      </vt:variant>
      <vt:variant>
        <vt:i4>1048633</vt:i4>
      </vt:variant>
      <vt:variant>
        <vt:i4>194</vt:i4>
      </vt:variant>
      <vt:variant>
        <vt:i4>0</vt:i4>
      </vt:variant>
      <vt:variant>
        <vt:i4>5</vt:i4>
      </vt:variant>
      <vt:variant>
        <vt:lpwstr/>
      </vt:variant>
      <vt:variant>
        <vt:lpwstr>_Toc43823563</vt:lpwstr>
      </vt:variant>
      <vt:variant>
        <vt:i4>1114169</vt:i4>
      </vt:variant>
      <vt:variant>
        <vt:i4>188</vt:i4>
      </vt:variant>
      <vt:variant>
        <vt:i4>0</vt:i4>
      </vt:variant>
      <vt:variant>
        <vt:i4>5</vt:i4>
      </vt:variant>
      <vt:variant>
        <vt:lpwstr/>
      </vt:variant>
      <vt:variant>
        <vt:lpwstr>_Toc43823562</vt:lpwstr>
      </vt:variant>
      <vt:variant>
        <vt:i4>1179705</vt:i4>
      </vt:variant>
      <vt:variant>
        <vt:i4>182</vt:i4>
      </vt:variant>
      <vt:variant>
        <vt:i4>0</vt:i4>
      </vt:variant>
      <vt:variant>
        <vt:i4>5</vt:i4>
      </vt:variant>
      <vt:variant>
        <vt:lpwstr/>
      </vt:variant>
      <vt:variant>
        <vt:lpwstr>_Toc43823561</vt:lpwstr>
      </vt:variant>
      <vt:variant>
        <vt:i4>1245241</vt:i4>
      </vt:variant>
      <vt:variant>
        <vt:i4>176</vt:i4>
      </vt:variant>
      <vt:variant>
        <vt:i4>0</vt:i4>
      </vt:variant>
      <vt:variant>
        <vt:i4>5</vt:i4>
      </vt:variant>
      <vt:variant>
        <vt:lpwstr/>
      </vt:variant>
      <vt:variant>
        <vt:lpwstr>_Toc43823560</vt:lpwstr>
      </vt:variant>
      <vt:variant>
        <vt:i4>1703994</vt:i4>
      </vt:variant>
      <vt:variant>
        <vt:i4>170</vt:i4>
      </vt:variant>
      <vt:variant>
        <vt:i4>0</vt:i4>
      </vt:variant>
      <vt:variant>
        <vt:i4>5</vt:i4>
      </vt:variant>
      <vt:variant>
        <vt:lpwstr/>
      </vt:variant>
      <vt:variant>
        <vt:lpwstr>_Toc43823559</vt:lpwstr>
      </vt:variant>
      <vt:variant>
        <vt:i4>1769530</vt:i4>
      </vt:variant>
      <vt:variant>
        <vt:i4>164</vt:i4>
      </vt:variant>
      <vt:variant>
        <vt:i4>0</vt:i4>
      </vt:variant>
      <vt:variant>
        <vt:i4>5</vt:i4>
      </vt:variant>
      <vt:variant>
        <vt:lpwstr/>
      </vt:variant>
      <vt:variant>
        <vt:lpwstr>_Toc43823558</vt:lpwstr>
      </vt:variant>
      <vt:variant>
        <vt:i4>1310778</vt:i4>
      </vt:variant>
      <vt:variant>
        <vt:i4>158</vt:i4>
      </vt:variant>
      <vt:variant>
        <vt:i4>0</vt:i4>
      </vt:variant>
      <vt:variant>
        <vt:i4>5</vt:i4>
      </vt:variant>
      <vt:variant>
        <vt:lpwstr/>
      </vt:variant>
      <vt:variant>
        <vt:lpwstr>_Toc43823557</vt:lpwstr>
      </vt:variant>
      <vt:variant>
        <vt:i4>1376314</vt:i4>
      </vt:variant>
      <vt:variant>
        <vt:i4>152</vt:i4>
      </vt:variant>
      <vt:variant>
        <vt:i4>0</vt:i4>
      </vt:variant>
      <vt:variant>
        <vt:i4>5</vt:i4>
      </vt:variant>
      <vt:variant>
        <vt:lpwstr/>
      </vt:variant>
      <vt:variant>
        <vt:lpwstr>_Toc43823556</vt:lpwstr>
      </vt:variant>
      <vt:variant>
        <vt:i4>1441850</vt:i4>
      </vt:variant>
      <vt:variant>
        <vt:i4>146</vt:i4>
      </vt:variant>
      <vt:variant>
        <vt:i4>0</vt:i4>
      </vt:variant>
      <vt:variant>
        <vt:i4>5</vt:i4>
      </vt:variant>
      <vt:variant>
        <vt:lpwstr/>
      </vt:variant>
      <vt:variant>
        <vt:lpwstr>_Toc43823555</vt:lpwstr>
      </vt:variant>
      <vt:variant>
        <vt:i4>1507386</vt:i4>
      </vt:variant>
      <vt:variant>
        <vt:i4>140</vt:i4>
      </vt:variant>
      <vt:variant>
        <vt:i4>0</vt:i4>
      </vt:variant>
      <vt:variant>
        <vt:i4>5</vt:i4>
      </vt:variant>
      <vt:variant>
        <vt:lpwstr/>
      </vt:variant>
      <vt:variant>
        <vt:lpwstr>_Toc43823554</vt:lpwstr>
      </vt:variant>
      <vt:variant>
        <vt:i4>1048634</vt:i4>
      </vt:variant>
      <vt:variant>
        <vt:i4>134</vt:i4>
      </vt:variant>
      <vt:variant>
        <vt:i4>0</vt:i4>
      </vt:variant>
      <vt:variant>
        <vt:i4>5</vt:i4>
      </vt:variant>
      <vt:variant>
        <vt:lpwstr/>
      </vt:variant>
      <vt:variant>
        <vt:lpwstr>_Toc43823553</vt:lpwstr>
      </vt:variant>
      <vt:variant>
        <vt:i4>1114170</vt:i4>
      </vt:variant>
      <vt:variant>
        <vt:i4>128</vt:i4>
      </vt:variant>
      <vt:variant>
        <vt:i4>0</vt:i4>
      </vt:variant>
      <vt:variant>
        <vt:i4>5</vt:i4>
      </vt:variant>
      <vt:variant>
        <vt:lpwstr/>
      </vt:variant>
      <vt:variant>
        <vt:lpwstr>_Toc43823552</vt:lpwstr>
      </vt:variant>
      <vt:variant>
        <vt:i4>1179706</vt:i4>
      </vt:variant>
      <vt:variant>
        <vt:i4>122</vt:i4>
      </vt:variant>
      <vt:variant>
        <vt:i4>0</vt:i4>
      </vt:variant>
      <vt:variant>
        <vt:i4>5</vt:i4>
      </vt:variant>
      <vt:variant>
        <vt:lpwstr/>
      </vt:variant>
      <vt:variant>
        <vt:lpwstr>_Toc43823551</vt:lpwstr>
      </vt:variant>
      <vt:variant>
        <vt:i4>1245242</vt:i4>
      </vt:variant>
      <vt:variant>
        <vt:i4>116</vt:i4>
      </vt:variant>
      <vt:variant>
        <vt:i4>0</vt:i4>
      </vt:variant>
      <vt:variant>
        <vt:i4>5</vt:i4>
      </vt:variant>
      <vt:variant>
        <vt:lpwstr/>
      </vt:variant>
      <vt:variant>
        <vt:lpwstr>_Toc43823550</vt:lpwstr>
      </vt:variant>
      <vt:variant>
        <vt:i4>1703995</vt:i4>
      </vt:variant>
      <vt:variant>
        <vt:i4>110</vt:i4>
      </vt:variant>
      <vt:variant>
        <vt:i4>0</vt:i4>
      </vt:variant>
      <vt:variant>
        <vt:i4>5</vt:i4>
      </vt:variant>
      <vt:variant>
        <vt:lpwstr/>
      </vt:variant>
      <vt:variant>
        <vt:lpwstr>_Toc43823549</vt:lpwstr>
      </vt:variant>
      <vt:variant>
        <vt:i4>1769531</vt:i4>
      </vt:variant>
      <vt:variant>
        <vt:i4>104</vt:i4>
      </vt:variant>
      <vt:variant>
        <vt:i4>0</vt:i4>
      </vt:variant>
      <vt:variant>
        <vt:i4>5</vt:i4>
      </vt:variant>
      <vt:variant>
        <vt:lpwstr/>
      </vt:variant>
      <vt:variant>
        <vt:lpwstr>_Toc43823548</vt:lpwstr>
      </vt:variant>
      <vt:variant>
        <vt:i4>1310779</vt:i4>
      </vt:variant>
      <vt:variant>
        <vt:i4>98</vt:i4>
      </vt:variant>
      <vt:variant>
        <vt:i4>0</vt:i4>
      </vt:variant>
      <vt:variant>
        <vt:i4>5</vt:i4>
      </vt:variant>
      <vt:variant>
        <vt:lpwstr/>
      </vt:variant>
      <vt:variant>
        <vt:lpwstr>_Toc43823547</vt:lpwstr>
      </vt:variant>
      <vt:variant>
        <vt:i4>1376315</vt:i4>
      </vt:variant>
      <vt:variant>
        <vt:i4>92</vt:i4>
      </vt:variant>
      <vt:variant>
        <vt:i4>0</vt:i4>
      </vt:variant>
      <vt:variant>
        <vt:i4>5</vt:i4>
      </vt:variant>
      <vt:variant>
        <vt:lpwstr/>
      </vt:variant>
      <vt:variant>
        <vt:lpwstr>_Toc43823546</vt:lpwstr>
      </vt:variant>
      <vt:variant>
        <vt:i4>1441851</vt:i4>
      </vt:variant>
      <vt:variant>
        <vt:i4>86</vt:i4>
      </vt:variant>
      <vt:variant>
        <vt:i4>0</vt:i4>
      </vt:variant>
      <vt:variant>
        <vt:i4>5</vt:i4>
      </vt:variant>
      <vt:variant>
        <vt:lpwstr/>
      </vt:variant>
      <vt:variant>
        <vt:lpwstr>_Toc43823545</vt:lpwstr>
      </vt:variant>
      <vt:variant>
        <vt:i4>1507387</vt:i4>
      </vt:variant>
      <vt:variant>
        <vt:i4>80</vt:i4>
      </vt:variant>
      <vt:variant>
        <vt:i4>0</vt:i4>
      </vt:variant>
      <vt:variant>
        <vt:i4>5</vt:i4>
      </vt:variant>
      <vt:variant>
        <vt:lpwstr/>
      </vt:variant>
      <vt:variant>
        <vt:lpwstr>_Toc43823544</vt:lpwstr>
      </vt:variant>
      <vt:variant>
        <vt:i4>1048635</vt:i4>
      </vt:variant>
      <vt:variant>
        <vt:i4>74</vt:i4>
      </vt:variant>
      <vt:variant>
        <vt:i4>0</vt:i4>
      </vt:variant>
      <vt:variant>
        <vt:i4>5</vt:i4>
      </vt:variant>
      <vt:variant>
        <vt:lpwstr/>
      </vt:variant>
      <vt:variant>
        <vt:lpwstr>_Toc43823543</vt:lpwstr>
      </vt:variant>
      <vt:variant>
        <vt:i4>1114171</vt:i4>
      </vt:variant>
      <vt:variant>
        <vt:i4>68</vt:i4>
      </vt:variant>
      <vt:variant>
        <vt:i4>0</vt:i4>
      </vt:variant>
      <vt:variant>
        <vt:i4>5</vt:i4>
      </vt:variant>
      <vt:variant>
        <vt:lpwstr/>
      </vt:variant>
      <vt:variant>
        <vt:lpwstr>_Toc43823542</vt:lpwstr>
      </vt:variant>
      <vt:variant>
        <vt:i4>1179707</vt:i4>
      </vt:variant>
      <vt:variant>
        <vt:i4>62</vt:i4>
      </vt:variant>
      <vt:variant>
        <vt:i4>0</vt:i4>
      </vt:variant>
      <vt:variant>
        <vt:i4>5</vt:i4>
      </vt:variant>
      <vt:variant>
        <vt:lpwstr/>
      </vt:variant>
      <vt:variant>
        <vt:lpwstr>_Toc43823541</vt:lpwstr>
      </vt:variant>
      <vt:variant>
        <vt:i4>1245243</vt:i4>
      </vt:variant>
      <vt:variant>
        <vt:i4>56</vt:i4>
      </vt:variant>
      <vt:variant>
        <vt:i4>0</vt:i4>
      </vt:variant>
      <vt:variant>
        <vt:i4>5</vt:i4>
      </vt:variant>
      <vt:variant>
        <vt:lpwstr/>
      </vt:variant>
      <vt:variant>
        <vt:lpwstr>_Toc43823540</vt:lpwstr>
      </vt:variant>
      <vt:variant>
        <vt:i4>1703996</vt:i4>
      </vt:variant>
      <vt:variant>
        <vt:i4>50</vt:i4>
      </vt:variant>
      <vt:variant>
        <vt:i4>0</vt:i4>
      </vt:variant>
      <vt:variant>
        <vt:i4>5</vt:i4>
      </vt:variant>
      <vt:variant>
        <vt:lpwstr/>
      </vt:variant>
      <vt:variant>
        <vt:lpwstr>_Toc43823539</vt:lpwstr>
      </vt:variant>
      <vt:variant>
        <vt:i4>1769532</vt:i4>
      </vt:variant>
      <vt:variant>
        <vt:i4>44</vt:i4>
      </vt:variant>
      <vt:variant>
        <vt:i4>0</vt:i4>
      </vt:variant>
      <vt:variant>
        <vt:i4>5</vt:i4>
      </vt:variant>
      <vt:variant>
        <vt:lpwstr/>
      </vt:variant>
      <vt:variant>
        <vt:lpwstr>_Toc43823538</vt:lpwstr>
      </vt:variant>
      <vt:variant>
        <vt:i4>1310780</vt:i4>
      </vt:variant>
      <vt:variant>
        <vt:i4>38</vt:i4>
      </vt:variant>
      <vt:variant>
        <vt:i4>0</vt:i4>
      </vt:variant>
      <vt:variant>
        <vt:i4>5</vt:i4>
      </vt:variant>
      <vt:variant>
        <vt:lpwstr/>
      </vt:variant>
      <vt:variant>
        <vt:lpwstr>_Toc43823537</vt:lpwstr>
      </vt:variant>
      <vt:variant>
        <vt:i4>1376316</vt:i4>
      </vt:variant>
      <vt:variant>
        <vt:i4>32</vt:i4>
      </vt:variant>
      <vt:variant>
        <vt:i4>0</vt:i4>
      </vt:variant>
      <vt:variant>
        <vt:i4>5</vt:i4>
      </vt:variant>
      <vt:variant>
        <vt:lpwstr/>
      </vt:variant>
      <vt:variant>
        <vt:lpwstr>_Toc43823536</vt:lpwstr>
      </vt:variant>
      <vt:variant>
        <vt:i4>1441852</vt:i4>
      </vt:variant>
      <vt:variant>
        <vt:i4>26</vt:i4>
      </vt:variant>
      <vt:variant>
        <vt:i4>0</vt:i4>
      </vt:variant>
      <vt:variant>
        <vt:i4>5</vt:i4>
      </vt:variant>
      <vt:variant>
        <vt:lpwstr/>
      </vt:variant>
      <vt:variant>
        <vt:lpwstr>_Toc43823535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 Contract</dc:title>
  <dc:subject/>
  <dc:creator>gatmayly</dc:creator>
  <cp:keywords/>
  <cp:lastModifiedBy>Keolker, Regina</cp:lastModifiedBy>
  <cp:revision>3</cp:revision>
  <cp:lastPrinted>2016-09-23T20:52:00Z</cp:lastPrinted>
  <dcterms:created xsi:type="dcterms:W3CDTF">2020-07-10T14:50:00Z</dcterms:created>
  <dcterms:modified xsi:type="dcterms:W3CDTF">2020-07-21T22:09:00Z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0x01010012F7CBC28CB4C9469DD28BFDEA27F68D</vt:lpwstr>
  </property>
  <property fmtid="{D5CDD505-2E9C-101B-9397-08002B2CF9AE}" pid="3" name="Order">
    <vt:r8>2700</vt:r8>
  </property>
  <property fmtid="{D5CDD505-2E9C-101B-9397-08002B2CF9AE}" pid="4" name="TemplateUrl">
    <vt:lpwstr/>
  </property>
  <property fmtid="{D5CDD505-2E9C-101B-9397-08002B2CF9AE}" pid="5" name="_CopySource">
    <vt:lpwstr/>
  </property>
  <property fmtid="{D5CDD505-2E9C-101B-9397-08002B2CF9AE}" pid="6" name="xd_ProgID">
    <vt:lpwstr/>
  </property>
  <property fmtid="{D5CDD505-2E9C-101B-9397-08002B2CF9AE}" pid="7" name="AuthorIds_UIVersion_7680">
    <vt:lpwstr>350</vt:lpwstr>
  </property>
  <property fmtid="{D5CDD505-2E9C-101B-9397-08002B2CF9AE}" pid="8" name="AuthorIds_UIVersion_13824">
    <vt:lpwstr>350</vt:lpwstr>
  </property>
  <property fmtid="{D5CDD505-2E9C-101B-9397-08002B2CF9AE}" pid="9" name="AuthorIds_UIVersion_16384">
    <vt:lpwstr>350</vt:lpwstr>
  </property>
  <property fmtid="{D5CDD505-2E9C-101B-9397-08002B2CF9AE}" pid="10" name="SharedWithUsers">
    <vt:lpwstr>2928;#Tureaud, Wendy</vt:lpwstr>
  </property>
</Properties>
</file>