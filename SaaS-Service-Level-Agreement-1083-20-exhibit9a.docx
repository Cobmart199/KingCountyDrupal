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69E74" w14:textId="473D2233" w:rsidR="00551905" w:rsidRPr="00DE6D1B" w:rsidRDefault="00B937F8" w:rsidP="7395F15E">
      <w:pPr>
        <w:pStyle w:val="Title"/>
        <w:tabs>
          <w:tab w:val="center" w:pos="4680"/>
        </w:tabs>
        <w:spacing w:after="180"/>
        <w:rPr>
          <w:rFonts w:ascii="Arial" w:hAnsi="Arial" w:cs="Arial"/>
        </w:rPr>
      </w:pPr>
      <w:bookmarkStart w:id="0" w:name="_GoBack"/>
      <w:bookmarkEnd w:id="0"/>
      <w:r w:rsidRPr="7395F15E">
        <w:rPr>
          <w:rFonts w:ascii="Arial" w:hAnsi="Arial" w:cs="Arial"/>
        </w:rPr>
        <w:t xml:space="preserve">Exhibit </w:t>
      </w:r>
      <w:r w:rsidR="004252F5" w:rsidRPr="004252F5">
        <w:rPr>
          <w:rFonts w:ascii="Arial" w:hAnsi="Arial" w:cs="Arial"/>
        </w:rPr>
        <w:t>9a</w:t>
      </w:r>
      <w:r w:rsidR="0048653C" w:rsidRPr="7395F15E">
        <w:rPr>
          <w:rFonts w:ascii="Arial" w:hAnsi="Arial" w:cs="Arial"/>
        </w:rPr>
        <w:t xml:space="preserve"> </w:t>
      </w:r>
      <w:r w:rsidR="00BB7353" w:rsidRPr="7395F15E">
        <w:rPr>
          <w:rFonts w:ascii="Arial" w:hAnsi="Arial" w:cs="Arial"/>
        </w:rPr>
        <w:t>Service Level Agreement</w:t>
      </w:r>
    </w:p>
    <w:p w14:paraId="6B8B3D9F" w14:textId="77777777" w:rsidR="004252F5" w:rsidRDefault="004252F5" w:rsidP="00BB7353">
      <w:pPr>
        <w:pStyle w:val="attachLevel1"/>
        <w:numPr>
          <w:ilvl w:val="0"/>
          <w:numId w:val="0"/>
        </w:numPr>
        <w:spacing w:after="120" w:line="240" w:lineRule="auto"/>
        <w:rPr>
          <w:rFonts w:cs="Arial"/>
        </w:rPr>
      </w:pPr>
    </w:p>
    <w:p w14:paraId="6E869E75" w14:textId="4B3CEFFE" w:rsidR="00FD5180" w:rsidRPr="004252F5" w:rsidRDefault="004252F5" w:rsidP="004252F5">
      <w:pPr>
        <w:pStyle w:val="Title"/>
        <w:tabs>
          <w:tab w:val="center" w:pos="4680"/>
        </w:tabs>
        <w:spacing w:after="180"/>
        <w:rPr>
          <w:rFonts w:ascii="Arial" w:hAnsi="Arial" w:cs="Arial"/>
        </w:rPr>
      </w:pPr>
      <w:r w:rsidRPr="7395F15E">
        <w:rPr>
          <w:rFonts w:ascii="Arial" w:hAnsi="Arial" w:cs="Arial"/>
        </w:rPr>
        <w:t>Service Level Agreement</w:t>
      </w:r>
      <w:r>
        <w:rPr>
          <w:rFonts w:ascii="Arial" w:hAnsi="Arial" w:cs="Arial"/>
        </w:rPr>
        <w:t xml:space="preserve"> </w:t>
      </w:r>
      <w:proofErr w:type="gramStart"/>
      <w:r w:rsidR="00FD5180" w:rsidRPr="004252F5">
        <w:rPr>
          <w:rFonts w:ascii="Arial" w:hAnsi="Arial" w:cs="Arial"/>
        </w:rPr>
        <w:t>To</w:t>
      </w:r>
      <w:proofErr w:type="gramEnd"/>
      <w:r w:rsidR="00FD5180" w:rsidRPr="004252F5">
        <w:rPr>
          <w:rFonts w:ascii="Arial" w:hAnsi="Arial" w:cs="Arial"/>
        </w:rPr>
        <w:t xml:space="preserve"> Contract #</w:t>
      </w:r>
      <w:r w:rsidR="00FD5180" w:rsidRPr="000C14E4">
        <w:rPr>
          <w:rFonts w:cs="Arial"/>
        </w:rPr>
        <w:t xml:space="preserve"> _____________</w:t>
      </w:r>
    </w:p>
    <w:p w14:paraId="1DDED96C" w14:textId="77777777" w:rsidR="006456F9" w:rsidRPr="00227130" w:rsidRDefault="006456F9" w:rsidP="00A35A75">
      <w:pPr>
        <w:pStyle w:val="Heading1"/>
        <w:rPr>
          <w:rFonts w:ascii="Arial" w:eastAsia="Times New Roman" w:hAnsi="Arial" w:cs="Arial"/>
          <w:b/>
          <w:color w:val="auto"/>
          <w:sz w:val="24"/>
          <w:szCs w:val="24"/>
        </w:rPr>
      </w:pPr>
      <w:r w:rsidRPr="00A35A75">
        <w:rPr>
          <w:rFonts w:ascii="Arial" w:eastAsia="Times New Roman" w:hAnsi="Arial" w:cs="Arial"/>
          <w:b/>
          <w:color w:val="auto"/>
          <w:sz w:val="24"/>
          <w:szCs w:val="24"/>
        </w:rPr>
        <w:t>Service Level Agreement</w:t>
      </w:r>
      <w:r w:rsidRPr="00227130">
        <w:rPr>
          <w:rFonts w:ascii="Arial" w:eastAsia="Times New Roman" w:hAnsi="Arial" w:cs="Arial"/>
          <w:b/>
          <w:color w:val="auto"/>
          <w:sz w:val="24"/>
          <w:szCs w:val="24"/>
        </w:rPr>
        <w:t xml:space="preserve"> </w:t>
      </w:r>
    </w:p>
    <w:p w14:paraId="6E869E77" w14:textId="6ECC00E7" w:rsidR="00551905" w:rsidRPr="001C067F" w:rsidRDefault="00B66C95" w:rsidP="00ED1078">
      <w:pPr>
        <w:pStyle w:val="Heading2"/>
        <w:widowControl w:val="0"/>
        <w:numPr>
          <w:ilvl w:val="1"/>
          <w:numId w:val="11"/>
        </w:numPr>
        <w:tabs>
          <w:tab w:val="num" w:pos="0"/>
        </w:tabs>
        <w:spacing w:after="120"/>
        <w:ind w:left="1260" w:hanging="540"/>
        <w:rPr>
          <w:rFonts w:ascii="Arial" w:hAnsi="Arial" w:cs="Arial"/>
          <w:color w:val="auto"/>
          <w:sz w:val="24"/>
          <w:szCs w:val="24"/>
        </w:rPr>
      </w:pPr>
      <w:r w:rsidRPr="00696062">
        <w:rPr>
          <w:rFonts w:ascii="Arial" w:eastAsia="Times New Roman" w:hAnsi="Arial" w:cs="Arial"/>
          <w:color w:val="auto"/>
          <w:sz w:val="24"/>
          <w:szCs w:val="24"/>
          <w:u w:val="single"/>
        </w:rPr>
        <w:t xml:space="preserve">Services </w:t>
      </w:r>
      <w:r w:rsidR="00227130" w:rsidRPr="00696062">
        <w:rPr>
          <w:rFonts w:ascii="Arial" w:eastAsia="Times New Roman" w:hAnsi="Arial" w:cs="Arial"/>
          <w:color w:val="auto"/>
          <w:sz w:val="24"/>
          <w:szCs w:val="24"/>
          <w:u w:val="single"/>
        </w:rPr>
        <w:t>A</w:t>
      </w:r>
      <w:r w:rsidRPr="00696062">
        <w:rPr>
          <w:rFonts w:ascii="Arial" w:eastAsia="Times New Roman" w:hAnsi="Arial" w:cs="Arial"/>
          <w:color w:val="auto"/>
          <w:sz w:val="24"/>
          <w:szCs w:val="24"/>
          <w:u w:val="single"/>
        </w:rPr>
        <w:t>vailability</w:t>
      </w:r>
      <w:r w:rsidR="00227130" w:rsidRPr="00696062">
        <w:rPr>
          <w:rFonts w:ascii="Arial" w:eastAsia="Times New Roman" w:hAnsi="Arial" w:cs="Arial"/>
          <w:color w:val="auto"/>
          <w:sz w:val="24"/>
          <w:szCs w:val="24"/>
          <w:u w:val="single"/>
        </w:rPr>
        <w:t>.</w:t>
      </w:r>
      <w:r w:rsidR="00227130" w:rsidRPr="00227130">
        <w:rPr>
          <w:rFonts w:ascii="Arial" w:eastAsia="Times New Roman" w:hAnsi="Arial" w:cs="Arial"/>
          <w:color w:val="auto"/>
          <w:sz w:val="24"/>
          <w:szCs w:val="24"/>
        </w:rPr>
        <w:t xml:space="preserve"> </w:t>
      </w:r>
      <w:r w:rsidR="00551905" w:rsidRPr="00EE4C03">
        <w:rPr>
          <w:rFonts w:ascii="Arial" w:eastAsia="Times New Roman" w:hAnsi="Arial" w:cs="Arial"/>
          <w:color w:val="auto"/>
          <w:kern w:val="32"/>
          <w:sz w:val="24"/>
          <w:szCs w:val="24"/>
        </w:rPr>
        <w:t xml:space="preserve">Subject to the terms of the </w:t>
      </w:r>
      <w:r w:rsidR="0095628D" w:rsidRPr="00EE4C03">
        <w:rPr>
          <w:rFonts w:ascii="Arial" w:eastAsia="Times New Roman" w:hAnsi="Arial" w:cs="Arial"/>
          <w:color w:val="auto"/>
          <w:kern w:val="32"/>
          <w:sz w:val="24"/>
          <w:szCs w:val="24"/>
        </w:rPr>
        <w:t xml:space="preserve">Contract, </w:t>
      </w:r>
      <w:r w:rsidR="00551905" w:rsidRPr="00EE4C03">
        <w:rPr>
          <w:rFonts w:ascii="Arial" w:eastAsia="Times New Roman" w:hAnsi="Arial" w:cs="Arial"/>
          <w:color w:val="auto"/>
          <w:kern w:val="32"/>
          <w:sz w:val="24"/>
          <w:szCs w:val="24"/>
        </w:rPr>
        <w:t xml:space="preserve">the Services will be available for </w:t>
      </w:r>
      <w:r w:rsidR="002F6459" w:rsidRPr="00EE4C03">
        <w:rPr>
          <w:rFonts w:ascii="Arial" w:eastAsia="Times New Roman" w:hAnsi="Arial" w:cs="Arial"/>
          <w:color w:val="auto"/>
          <w:kern w:val="32"/>
          <w:sz w:val="24"/>
          <w:szCs w:val="24"/>
        </w:rPr>
        <w:t>SaaS</w:t>
      </w:r>
      <w:r w:rsidR="007855EE" w:rsidRPr="00EE4C03">
        <w:rPr>
          <w:rFonts w:ascii="Arial" w:eastAsia="Times New Roman" w:hAnsi="Arial" w:cs="Arial"/>
          <w:color w:val="auto"/>
          <w:kern w:val="32"/>
          <w:sz w:val="24"/>
          <w:szCs w:val="24"/>
        </w:rPr>
        <w:t xml:space="preserve">, Storage, and Network </w:t>
      </w:r>
      <w:r w:rsidR="0095628D" w:rsidRPr="00EE4C03">
        <w:rPr>
          <w:rFonts w:ascii="Arial" w:eastAsia="Times New Roman" w:hAnsi="Arial" w:cs="Arial"/>
          <w:color w:val="auto"/>
          <w:kern w:val="32"/>
          <w:sz w:val="24"/>
          <w:szCs w:val="24"/>
        </w:rPr>
        <w:t>Services by Contractor</w:t>
      </w:r>
      <w:r w:rsidR="00551905" w:rsidRPr="00EE4C03">
        <w:rPr>
          <w:rFonts w:ascii="Arial" w:eastAsia="Times New Roman" w:hAnsi="Arial" w:cs="Arial"/>
          <w:color w:val="auto"/>
          <w:kern w:val="32"/>
          <w:sz w:val="24"/>
          <w:szCs w:val="24"/>
        </w:rPr>
        <w:t xml:space="preserve"> </w:t>
      </w:r>
      <w:r w:rsidR="004B2C92" w:rsidRPr="00EE4C03">
        <w:rPr>
          <w:rFonts w:ascii="Arial" w:eastAsia="Times New Roman" w:hAnsi="Arial" w:cs="Arial"/>
          <w:color w:val="auto"/>
          <w:kern w:val="32"/>
          <w:sz w:val="24"/>
          <w:szCs w:val="24"/>
        </w:rPr>
        <w:t>99.9</w:t>
      </w:r>
      <w:r w:rsidR="0062692A" w:rsidRPr="00EE4C03">
        <w:rPr>
          <w:rFonts w:ascii="Arial" w:eastAsia="Times New Roman" w:hAnsi="Arial" w:cs="Arial"/>
          <w:color w:val="auto"/>
          <w:kern w:val="32"/>
          <w:sz w:val="24"/>
          <w:szCs w:val="24"/>
        </w:rPr>
        <w:t>9</w:t>
      </w:r>
      <w:r w:rsidR="004B2C92" w:rsidRPr="00EE4C03">
        <w:rPr>
          <w:rFonts w:ascii="Arial" w:eastAsia="Times New Roman" w:hAnsi="Arial" w:cs="Arial"/>
          <w:color w:val="auto"/>
          <w:kern w:val="32"/>
          <w:sz w:val="24"/>
          <w:szCs w:val="24"/>
        </w:rPr>
        <w:t>%</w:t>
      </w:r>
      <w:r w:rsidR="00551905" w:rsidRPr="00EE4C03">
        <w:rPr>
          <w:rFonts w:ascii="Arial" w:eastAsia="Times New Roman" w:hAnsi="Arial" w:cs="Arial"/>
          <w:color w:val="auto"/>
          <w:kern w:val="32"/>
          <w:sz w:val="24"/>
          <w:szCs w:val="24"/>
        </w:rPr>
        <w:t xml:space="preserve"> of the time, 24x7x365 (</w:t>
      </w:r>
      <w:r w:rsidR="00551905" w:rsidRPr="00EE4C03">
        <w:rPr>
          <w:rFonts w:ascii="Arial" w:eastAsia="Times New Roman" w:hAnsi="Arial" w:cs="Arial"/>
          <w:b/>
          <w:color w:val="auto"/>
          <w:kern w:val="32"/>
          <w:sz w:val="24"/>
          <w:szCs w:val="24"/>
        </w:rPr>
        <w:t>“Services Availability”</w:t>
      </w:r>
      <w:r w:rsidR="00551905" w:rsidRPr="00EE4C03">
        <w:rPr>
          <w:rFonts w:ascii="Arial" w:eastAsia="Times New Roman" w:hAnsi="Arial" w:cs="Arial"/>
          <w:color w:val="auto"/>
          <w:kern w:val="32"/>
          <w:sz w:val="24"/>
          <w:szCs w:val="24"/>
        </w:rPr>
        <w:t xml:space="preserve">).  </w:t>
      </w:r>
      <w:r w:rsidR="0095628D" w:rsidRPr="00EE4C03">
        <w:rPr>
          <w:rFonts w:ascii="Arial" w:eastAsia="Times New Roman" w:hAnsi="Arial" w:cs="Arial"/>
          <w:color w:val="auto"/>
          <w:kern w:val="32"/>
          <w:sz w:val="24"/>
          <w:szCs w:val="24"/>
        </w:rPr>
        <w:t>Contractor</w:t>
      </w:r>
      <w:r w:rsidR="00551905" w:rsidRPr="00EE4C03">
        <w:rPr>
          <w:rFonts w:ascii="Arial" w:eastAsia="Times New Roman" w:hAnsi="Arial" w:cs="Arial"/>
          <w:color w:val="auto"/>
          <w:kern w:val="32"/>
          <w:sz w:val="24"/>
          <w:szCs w:val="24"/>
        </w:rPr>
        <w:t xml:space="preserve"> will monitor the Services three hundred sixty-five (365) days per year, seven (7) days per week and twenty-four (24) hours per day and shall take actions</w:t>
      </w:r>
      <w:r w:rsidR="00262B23" w:rsidRPr="00EE4C03">
        <w:rPr>
          <w:rFonts w:ascii="Arial" w:eastAsia="Times New Roman" w:hAnsi="Arial" w:cs="Arial"/>
          <w:color w:val="auto"/>
          <w:kern w:val="32"/>
          <w:sz w:val="24"/>
          <w:szCs w:val="24"/>
        </w:rPr>
        <w:t xml:space="preserve"> as </w:t>
      </w:r>
      <w:r w:rsidR="00262B23" w:rsidRPr="001C067F">
        <w:rPr>
          <w:rFonts w:ascii="Arial" w:eastAsia="Times New Roman" w:hAnsi="Arial" w:cs="Arial"/>
          <w:color w:val="auto"/>
          <w:kern w:val="32"/>
          <w:sz w:val="24"/>
          <w:szCs w:val="24"/>
        </w:rPr>
        <w:t>noted herein</w:t>
      </w:r>
      <w:r w:rsidR="00551905" w:rsidRPr="001C067F">
        <w:rPr>
          <w:rFonts w:ascii="Arial" w:eastAsia="Times New Roman" w:hAnsi="Arial" w:cs="Arial"/>
          <w:color w:val="auto"/>
          <w:kern w:val="32"/>
          <w:sz w:val="24"/>
          <w:szCs w:val="24"/>
        </w:rPr>
        <w:t xml:space="preserve"> to address service issues.  </w:t>
      </w:r>
      <w:r w:rsidR="00436D05" w:rsidRPr="001C067F">
        <w:rPr>
          <w:rFonts w:ascii="Arial" w:hAnsi="Arial" w:cs="Arial"/>
          <w:color w:val="auto"/>
          <w:sz w:val="24"/>
          <w:szCs w:val="24"/>
        </w:rPr>
        <w:t>The Services Availability will be measured on a monthly basis</w:t>
      </w:r>
      <w:r w:rsidR="002774DD" w:rsidRPr="001C067F">
        <w:rPr>
          <w:rFonts w:ascii="Arial" w:hAnsi="Arial" w:cs="Arial"/>
          <w:color w:val="auto"/>
          <w:sz w:val="24"/>
          <w:szCs w:val="24"/>
        </w:rPr>
        <w:t xml:space="preserve"> as a percentage, rounded to two (2) decimal places, </w:t>
      </w:r>
      <w:r w:rsidR="00436D05" w:rsidRPr="001C067F">
        <w:rPr>
          <w:rFonts w:ascii="Arial" w:hAnsi="Arial" w:cs="Arial"/>
          <w:color w:val="auto"/>
          <w:sz w:val="24"/>
          <w:szCs w:val="24"/>
        </w:rPr>
        <w:t xml:space="preserve"> </w:t>
      </w:r>
      <w:r w:rsidR="00DE4DDE" w:rsidRPr="001C067F">
        <w:rPr>
          <w:rFonts w:ascii="Arial" w:hAnsi="Arial" w:cs="Arial"/>
          <w:color w:val="auto"/>
          <w:sz w:val="24"/>
          <w:szCs w:val="24"/>
        </w:rPr>
        <w:t>and calculated as follows</w:t>
      </w:r>
      <w:r w:rsidR="00436D05" w:rsidRPr="001C067F">
        <w:rPr>
          <w:rFonts w:ascii="Arial" w:hAnsi="Arial" w:cs="Arial"/>
          <w:color w:val="auto"/>
          <w:sz w:val="24"/>
          <w:szCs w:val="24"/>
        </w:rPr>
        <w:t>: (</w:t>
      </w:r>
      <w:proofErr w:type="spellStart"/>
      <w:r w:rsidR="00436D05" w:rsidRPr="001C067F">
        <w:rPr>
          <w:rFonts w:ascii="Arial" w:hAnsi="Arial" w:cs="Arial"/>
          <w:color w:val="auto"/>
          <w:sz w:val="24"/>
          <w:szCs w:val="24"/>
        </w:rPr>
        <w:t>i</w:t>
      </w:r>
      <w:proofErr w:type="spellEnd"/>
      <w:r w:rsidR="00436D05" w:rsidRPr="001C067F">
        <w:rPr>
          <w:rFonts w:ascii="Arial" w:hAnsi="Arial" w:cs="Arial"/>
          <w:color w:val="auto"/>
          <w:sz w:val="24"/>
          <w:szCs w:val="24"/>
        </w:rPr>
        <w:t>) the sum of (1) number of minutes in the month</w:t>
      </w:r>
      <w:r w:rsidR="00171865" w:rsidRPr="001C067F">
        <w:rPr>
          <w:rFonts w:ascii="Arial" w:hAnsi="Arial" w:cs="Arial"/>
          <w:color w:val="auto"/>
          <w:sz w:val="24"/>
          <w:szCs w:val="24"/>
        </w:rPr>
        <w:t xml:space="preserve"> (“Total Time”)</w:t>
      </w:r>
      <w:r w:rsidR="005C2A0F" w:rsidRPr="001C067F">
        <w:rPr>
          <w:rFonts w:ascii="Arial" w:hAnsi="Arial" w:cs="Arial"/>
          <w:color w:val="auto"/>
          <w:sz w:val="24"/>
          <w:szCs w:val="24"/>
        </w:rPr>
        <w:t>, (</w:t>
      </w:r>
      <w:proofErr w:type="spellStart"/>
      <w:r w:rsidR="005C2A0F" w:rsidRPr="001C067F">
        <w:rPr>
          <w:rFonts w:ascii="Arial" w:hAnsi="Arial" w:cs="Arial"/>
          <w:color w:val="auto"/>
          <w:sz w:val="24"/>
          <w:szCs w:val="24"/>
        </w:rPr>
        <w:t>i</w:t>
      </w:r>
      <w:proofErr w:type="spellEnd"/>
      <w:r w:rsidR="005C2A0F" w:rsidRPr="001C067F">
        <w:rPr>
          <w:rFonts w:ascii="Arial" w:hAnsi="Arial" w:cs="Arial"/>
          <w:color w:val="auto"/>
          <w:sz w:val="24"/>
          <w:szCs w:val="24"/>
        </w:rPr>
        <w:t>)</w:t>
      </w:r>
      <w:r w:rsidR="00436D05" w:rsidRPr="001C067F">
        <w:rPr>
          <w:rFonts w:ascii="Arial" w:hAnsi="Arial" w:cs="Arial"/>
          <w:color w:val="auto"/>
          <w:sz w:val="24"/>
          <w:szCs w:val="24"/>
        </w:rPr>
        <w:t xml:space="preserve"> less (2)</w:t>
      </w:r>
      <w:r w:rsidR="00171865" w:rsidRPr="001C067F">
        <w:rPr>
          <w:rFonts w:ascii="Arial" w:hAnsi="Arial" w:cs="Arial"/>
          <w:color w:val="auto"/>
          <w:sz w:val="24"/>
          <w:szCs w:val="24"/>
        </w:rPr>
        <w:t xml:space="preserve"> </w:t>
      </w:r>
      <w:r w:rsidR="00436D05" w:rsidRPr="001C067F">
        <w:rPr>
          <w:rFonts w:ascii="Arial" w:hAnsi="Arial" w:cs="Arial"/>
          <w:color w:val="auto"/>
          <w:sz w:val="24"/>
          <w:szCs w:val="24"/>
        </w:rPr>
        <w:t xml:space="preserve">the total number of </w:t>
      </w:r>
      <w:r w:rsidR="000915B6" w:rsidRPr="001C067F">
        <w:rPr>
          <w:rFonts w:ascii="Arial" w:hAnsi="Arial" w:cs="Arial"/>
          <w:color w:val="auto"/>
          <w:sz w:val="24"/>
          <w:szCs w:val="24"/>
        </w:rPr>
        <w:t>system</w:t>
      </w:r>
      <w:r w:rsidR="00C76E8E" w:rsidRPr="001C067F">
        <w:rPr>
          <w:rFonts w:ascii="Arial" w:hAnsi="Arial" w:cs="Arial"/>
          <w:color w:val="auto"/>
          <w:sz w:val="24"/>
          <w:szCs w:val="24"/>
        </w:rPr>
        <w:t>’s</w:t>
      </w:r>
      <w:r w:rsidR="000915B6" w:rsidRPr="001C067F">
        <w:rPr>
          <w:rFonts w:ascii="Arial" w:hAnsi="Arial" w:cs="Arial"/>
          <w:color w:val="auto"/>
          <w:sz w:val="24"/>
          <w:szCs w:val="24"/>
        </w:rPr>
        <w:t xml:space="preserve"> </w:t>
      </w:r>
      <w:r w:rsidR="005D1204" w:rsidRPr="001C067F">
        <w:rPr>
          <w:rFonts w:ascii="Arial" w:hAnsi="Arial" w:cs="Arial"/>
          <w:color w:val="auto"/>
          <w:sz w:val="24"/>
          <w:szCs w:val="24"/>
        </w:rPr>
        <w:t xml:space="preserve">unavailable </w:t>
      </w:r>
      <w:r w:rsidR="00436D05" w:rsidRPr="001C067F">
        <w:rPr>
          <w:rFonts w:ascii="Arial" w:hAnsi="Arial" w:cs="Arial"/>
          <w:color w:val="auto"/>
          <w:sz w:val="24"/>
          <w:szCs w:val="24"/>
        </w:rPr>
        <w:t>minutes in the month</w:t>
      </w:r>
      <w:r w:rsidR="00171865" w:rsidRPr="001C067F">
        <w:rPr>
          <w:rFonts w:ascii="Arial" w:hAnsi="Arial" w:cs="Arial"/>
          <w:color w:val="auto"/>
          <w:sz w:val="24"/>
          <w:szCs w:val="24"/>
        </w:rPr>
        <w:t xml:space="preserve"> (“Down Time”)</w:t>
      </w:r>
      <w:r w:rsidR="00436D05" w:rsidRPr="001C067F">
        <w:rPr>
          <w:rFonts w:ascii="Arial" w:hAnsi="Arial" w:cs="Arial"/>
          <w:color w:val="auto"/>
          <w:sz w:val="24"/>
          <w:szCs w:val="24"/>
        </w:rPr>
        <w:t>, (ii</w:t>
      </w:r>
      <w:r w:rsidR="005C2A0F" w:rsidRPr="001C067F">
        <w:rPr>
          <w:rFonts w:ascii="Arial" w:hAnsi="Arial" w:cs="Arial"/>
          <w:color w:val="auto"/>
          <w:sz w:val="24"/>
          <w:szCs w:val="24"/>
        </w:rPr>
        <w:t>i</w:t>
      </w:r>
      <w:r w:rsidR="00436D05" w:rsidRPr="001C067F">
        <w:rPr>
          <w:rFonts w:ascii="Arial" w:hAnsi="Arial" w:cs="Arial"/>
          <w:color w:val="auto"/>
          <w:sz w:val="24"/>
          <w:szCs w:val="24"/>
        </w:rPr>
        <w:t xml:space="preserve">) </w:t>
      </w:r>
      <w:r w:rsidR="009F7FA1" w:rsidRPr="001C067F">
        <w:rPr>
          <w:rFonts w:ascii="Arial" w:hAnsi="Arial" w:cs="Arial"/>
          <w:color w:val="auto"/>
          <w:sz w:val="24"/>
          <w:szCs w:val="24"/>
        </w:rPr>
        <w:t>times 100, (i</w:t>
      </w:r>
      <w:r w:rsidR="005C2A0F" w:rsidRPr="001C067F">
        <w:rPr>
          <w:rFonts w:ascii="Arial" w:hAnsi="Arial" w:cs="Arial"/>
          <w:color w:val="auto"/>
          <w:sz w:val="24"/>
          <w:szCs w:val="24"/>
        </w:rPr>
        <w:t>v</w:t>
      </w:r>
      <w:r w:rsidR="009F7FA1" w:rsidRPr="001C067F">
        <w:rPr>
          <w:rFonts w:ascii="Arial" w:hAnsi="Arial" w:cs="Arial"/>
          <w:color w:val="auto"/>
          <w:sz w:val="24"/>
          <w:szCs w:val="24"/>
        </w:rPr>
        <w:t xml:space="preserve">) </w:t>
      </w:r>
      <w:r w:rsidR="00436D05" w:rsidRPr="001C067F">
        <w:rPr>
          <w:rFonts w:ascii="Arial" w:hAnsi="Arial" w:cs="Arial"/>
          <w:color w:val="auto"/>
          <w:sz w:val="24"/>
          <w:szCs w:val="24"/>
        </w:rPr>
        <w:t xml:space="preserve">divided by the </w:t>
      </w:r>
      <w:r w:rsidR="00181182" w:rsidRPr="001C067F">
        <w:rPr>
          <w:rFonts w:ascii="Arial" w:hAnsi="Arial" w:cs="Arial"/>
          <w:color w:val="auto"/>
          <w:sz w:val="24"/>
          <w:szCs w:val="24"/>
        </w:rPr>
        <w:t>Total Time</w:t>
      </w:r>
      <w:r w:rsidR="005B7BB0" w:rsidRPr="001C067F">
        <w:rPr>
          <w:rFonts w:ascii="Arial" w:hAnsi="Arial" w:cs="Arial"/>
          <w:color w:val="auto"/>
          <w:sz w:val="24"/>
          <w:szCs w:val="24"/>
        </w:rPr>
        <w:t>.</w:t>
      </w:r>
    </w:p>
    <w:p w14:paraId="1311C3BD" w14:textId="206D0847" w:rsidR="009F7FA1" w:rsidRPr="001C067F" w:rsidRDefault="00436487" w:rsidP="00C76E8E">
      <w:pPr>
        <w:widowControl w:val="0"/>
        <w:tabs>
          <w:tab w:val="num" w:pos="0"/>
        </w:tabs>
        <w:spacing w:after="0" w:line="240" w:lineRule="auto"/>
        <w:ind w:left="547"/>
        <w:rPr>
          <w:rFonts w:ascii="Arial" w:eastAsia="Times New Roman" w:hAnsi="Arial" w:cs="Arial"/>
          <w:kern w:val="32"/>
          <w:sz w:val="24"/>
          <w:szCs w:val="24"/>
        </w:rPr>
      </w:pPr>
      <w:r w:rsidRPr="001C067F">
        <w:rPr>
          <w:rFonts w:ascii="Arial" w:eastAsia="Times New Roman" w:hAnsi="Arial" w:cs="Arial"/>
          <w:kern w:val="32"/>
          <w:sz w:val="24"/>
          <w:szCs w:val="24"/>
        </w:rPr>
        <w:tab/>
      </w:r>
      <w:r w:rsidRPr="001C067F">
        <w:rPr>
          <w:rFonts w:ascii="Arial" w:eastAsia="Times New Roman" w:hAnsi="Arial" w:cs="Arial"/>
          <w:kern w:val="32"/>
          <w:sz w:val="24"/>
          <w:szCs w:val="24"/>
        </w:rPr>
        <w:tab/>
      </w:r>
      <w:r w:rsidRPr="001C067F">
        <w:rPr>
          <w:rFonts w:ascii="Arial" w:eastAsia="Times New Roman" w:hAnsi="Arial" w:cs="Arial"/>
          <w:kern w:val="32"/>
          <w:sz w:val="24"/>
          <w:szCs w:val="24"/>
        </w:rPr>
        <w:tab/>
        <w:t xml:space="preserve">Services </w:t>
      </w:r>
      <w:r w:rsidR="009F7FA1" w:rsidRPr="001C067F">
        <w:rPr>
          <w:rFonts w:ascii="Arial" w:eastAsia="Times New Roman" w:hAnsi="Arial" w:cs="Arial"/>
          <w:kern w:val="32"/>
          <w:sz w:val="24"/>
          <w:szCs w:val="24"/>
        </w:rPr>
        <w:t xml:space="preserve">Availability = </w:t>
      </w:r>
      <w:r w:rsidR="00167AB2" w:rsidRPr="001C067F">
        <w:rPr>
          <w:rFonts w:ascii="Arial" w:eastAsia="Times New Roman" w:hAnsi="Arial" w:cs="Arial"/>
          <w:kern w:val="32"/>
          <w:sz w:val="24"/>
          <w:szCs w:val="24"/>
          <w:u w:val="single"/>
        </w:rPr>
        <w:t>(</w:t>
      </w:r>
      <w:r w:rsidR="00181182" w:rsidRPr="001C067F">
        <w:rPr>
          <w:rFonts w:ascii="Arial" w:eastAsia="Times New Roman" w:hAnsi="Arial" w:cs="Arial"/>
          <w:kern w:val="32"/>
          <w:sz w:val="24"/>
          <w:szCs w:val="24"/>
          <w:u w:val="single"/>
        </w:rPr>
        <w:t>T</w:t>
      </w:r>
      <w:r w:rsidR="00167AB2" w:rsidRPr="001C067F">
        <w:rPr>
          <w:rFonts w:ascii="Arial" w:eastAsia="Times New Roman" w:hAnsi="Arial" w:cs="Arial"/>
          <w:kern w:val="32"/>
          <w:sz w:val="24"/>
          <w:szCs w:val="24"/>
          <w:u w:val="single"/>
        </w:rPr>
        <w:t>otal</w:t>
      </w:r>
      <w:r w:rsidR="00181182" w:rsidRPr="001C067F">
        <w:rPr>
          <w:rFonts w:ascii="Arial" w:eastAsia="Times New Roman" w:hAnsi="Arial" w:cs="Arial"/>
          <w:kern w:val="32"/>
          <w:sz w:val="24"/>
          <w:szCs w:val="24"/>
          <w:u w:val="single"/>
        </w:rPr>
        <w:t xml:space="preserve"> Time </w:t>
      </w:r>
      <w:r w:rsidRPr="001C067F">
        <w:rPr>
          <w:rFonts w:ascii="Arial" w:eastAsia="Times New Roman" w:hAnsi="Arial" w:cs="Arial"/>
          <w:kern w:val="32"/>
          <w:sz w:val="24"/>
          <w:szCs w:val="24"/>
          <w:u w:val="single"/>
        </w:rPr>
        <w:t>–</w:t>
      </w:r>
      <w:r w:rsidR="00181182" w:rsidRPr="001C067F">
        <w:rPr>
          <w:rFonts w:ascii="Arial" w:eastAsia="Times New Roman" w:hAnsi="Arial" w:cs="Arial"/>
          <w:kern w:val="32"/>
          <w:sz w:val="24"/>
          <w:szCs w:val="24"/>
          <w:u w:val="single"/>
        </w:rPr>
        <w:t xml:space="preserve"> </w:t>
      </w:r>
      <w:r w:rsidRPr="001C067F">
        <w:rPr>
          <w:rFonts w:ascii="Arial" w:eastAsia="Times New Roman" w:hAnsi="Arial" w:cs="Arial"/>
          <w:kern w:val="32"/>
          <w:sz w:val="24"/>
          <w:szCs w:val="24"/>
          <w:u w:val="single"/>
        </w:rPr>
        <w:t>Down Time) x 100</w:t>
      </w:r>
    </w:p>
    <w:p w14:paraId="280E9729" w14:textId="56C282F1" w:rsidR="00436487" w:rsidRPr="001C067F" w:rsidRDefault="00436487" w:rsidP="00DC565B">
      <w:pPr>
        <w:widowControl w:val="0"/>
        <w:tabs>
          <w:tab w:val="num" w:pos="0"/>
        </w:tabs>
        <w:spacing w:after="120"/>
        <w:ind w:left="547"/>
        <w:rPr>
          <w:rFonts w:ascii="Arial" w:hAnsi="Arial" w:cs="Arial"/>
          <w:sz w:val="24"/>
          <w:szCs w:val="24"/>
        </w:rPr>
      </w:pPr>
      <w:r w:rsidRPr="001C067F">
        <w:rPr>
          <w:rFonts w:ascii="Arial" w:eastAsia="Times New Roman" w:hAnsi="Arial" w:cs="Arial"/>
          <w:kern w:val="32"/>
          <w:sz w:val="24"/>
          <w:szCs w:val="24"/>
        </w:rPr>
        <w:tab/>
      </w:r>
      <w:r w:rsidRPr="001C067F">
        <w:rPr>
          <w:rFonts w:ascii="Arial" w:eastAsia="Times New Roman" w:hAnsi="Arial" w:cs="Arial"/>
          <w:kern w:val="32"/>
          <w:sz w:val="24"/>
          <w:szCs w:val="24"/>
        </w:rPr>
        <w:tab/>
      </w:r>
      <w:r w:rsidRPr="001C067F">
        <w:rPr>
          <w:rFonts w:ascii="Arial" w:eastAsia="Times New Roman" w:hAnsi="Arial" w:cs="Arial"/>
          <w:kern w:val="32"/>
          <w:sz w:val="24"/>
          <w:szCs w:val="24"/>
        </w:rPr>
        <w:tab/>
      </w:r>
      <w:r w:rsidRPr="001C067F">
        <w:rPr>
          <w:rFonts w:ascii="Arial" w:eastAsia="Times New Roman" w:hAnsi="Arial" w:cs="Arial"/>
          <w:kern w:val="32"/>
          <w:sz w:val="24"/>
          <w:szCs w:val="24"/>
        </w:rPr>
        <w:tab/>
      </w:r>
      <w:r w:rsidRPr="001C067F">
        <w:rPr>
          <w:rFonts w:ascii="Arial" w:eastAsia="Times New Roman" w:hAnsi="Arial" w:cs="Arial"/>
          <w:kern w:val="32"/>
          <w:sz w:val="24"/>
          <w:szCs w:val="24"/>
        </w:rPr>
        <w:tab/>
      </w:r>
      <w:r w:rsidRPr="001C067F">
        <w:rPr>
          <w:rFonts w:ascii="Arial" w:eastAsia="Times New Roman" w:hAnsi="Arial" w:cs="Arial"/>
          <w:kern w:val="32"/>
          <w:sz w:val="24"/>
          <w:szCs w:val="24"/>
        </w:rPr>
        <w:tab/>
      </w:r>
      <w:r w:rsidRPr="001C067F">
        <w:rPr>
          <w:rFonts w:ascii="Arial" w:eastAsia="Times New Roman" w:hAnsi="Arial" w:cs="Arial"/>
          <w:kern w:val="32"/>
          <w:sz w:val="24"/>
          <w:szCs w:val="24"/>
        </w:rPr>
        <w:tab/>
        <w:t>Total Time</w:t>
      </w:r>
    </w:p>
    <w:p w14:paraId="694BE13E" w14:textId="2444BED1" w:rsidR="00CC52E1" w:rsidRPr="001C067F" w:rsidRDefault="00B66C95" w:rsidP="00E07FAF">
      <w:pPr>
        <w:pStyle w:val="Heading2"/>
        <w:numPr>
          <w:ilvl w:val="2"/>
          <w:numId w:val="11"/>
        </w:numPr>
        <w:rPr>
          <w:rFonts w:ascii="Arial" w:eastAsia="Times New Roman" w:hAnsi="Arial" w:cs="Arial"/>
          <w:color w:val="auto"/>
          <w:sz w:val="24"/>
          <w:szCs w:val="24"/>
        </w:rPr>
      </w:pPr>
      <w:r w:rsidRPr="001C067F">
        <w:rPr>
          <w:rFonts w:ascii="Arial" w:eastAsia="Times New Roman" w:hAnsi="Arial" w:cs="Arial"/>
          <w:color w:val="auto"/>
          <w:sz w:val="24"/>
          <w:szCs w:val="24"/>
        </w:rPr>
        <w:t>Beginning of Measurement</w:t>
      </w:r>
    </w:p>
    <w:p w14:paraId="1F0CF9F1" w14:textId="3D2FE2C5" w:rsidR="00CC52E1" w:rsidRPr="001C067F" w:rsidRDefault="00CC52E1" w:rsidP="0043212F">
      <w:pPr>
        <w:widowControl w:val="0"/>
        <w:tabs>
          <w:tab w:val="num" w:pos="0"/>
        </w:tabs>
        <w:spacing w:after="120"/>
        <w:ind w:left="2160"/>
        <w:rPr>
          <w:rFonts w:ascii="Arial" w:eastAsia="Times New Roman" w:hAnsi="Arial" w:cs="Arial"/>
          <w:kern w:val="32"/>
          <w:sz w:val="24"/>
          <w:szCs w:val="24"/>
        </w:rPr>
      </w:pPr>
      <w:r w:rsidRPr="001C067F">
        <w:rPr>
          <w:rFonts w:ascii="Arial" w:eastAsia="Times New Roman" w:hAnsi="Arial" w:cs="Arial"/>
          <w:kern w:val="32"/>
          <w:sz w:val="24"/>
          <w:szCs w:val="24"/>
        </w:rPr>
        <w:t xml:space="preserve">The Parties will begin to measure Services Availability upon </w:t>
      </w:r>
      <w:r w:rsidRPr="001C067F">
        <w:rPr>
          <w:rFonts w:ascii="Arial" w:eastAsia="Times New Roman" w:hAnsi="Arial" w:cs="Arial"/>
          <w:b/>
          <w:kern w:val="32"/>
          <w:sz w:val="24"/>
          <w:szCs w:val="24"/>
        </w:rPr>
        <w:t>“County Use”</w:t>
      </w:r>
      <w:r w:rsidRPr="001C067F">
        <w:rPr>
          <w:rFonts w:ascii="Arial" w:eastAsia="Times New Roman" w:hAnsi="Arial" w:cs="Arial"/>
          <w:kern w:val="32"/>
          <w:sz w:val="24"/>
          <w:szCs w:val="24"/>
        </w:rPr>
        <w:t xml:space="preserve"> of the </w:t>
      </w:r>
      <w:r w:rsidRPr="001C067F">
        <w:rPr>
          <w:rFonts w:ascii="Arial" w:eastAsia="Times New Roman" w:hAnsi="Arial" w:cs="Arial"/>
          <w:sz w:val="24"/>
          <w:szCs w:val="24"/>
        </w:rPr>
        <w:t>S</w:t>
      </w:r>
      <w:r w:rsidRPr="001C067F">
        <w:rPr>
          <w:rFonts w:ascii="Arial" w:eastAsia="Times New Roman" w:hAnsi="Arial" w:cs="Arial"/>
          <w:kern w:val="32"/>
          <w:sz w:val="24"/>
          <w:szCs w:val="24"/>
        </w:rPr>
        <w:t xml:space="preserve">ervices as deemed by the County.  County Use will be defined as the general availability of the </w:t>
      </w:r>
      <w:r w:rsidRPr="001C067F">
        <w:rPr>
          <w:rFonts w:ascii="Arial" w:eastAsia="Times New Roman" w:hAnsi="Arial" w:cs="Arial"/>
          <w:sz w:val="24"/>
          <w:szCs w:val="24"/>
        </w:rPr>
        <w:t>S</w:t>
      </w:r>
      <w:r w:rsidRPr="001C067F">
        <w:rPr>
          <w:rFonts w:ascii="Arial" w:eastAsia="Times New Roman" w:hAnsi="Arial" w:cs="Arial"/>
          <w:kern w:val="32"/>
          <w:sz w:val="24"/>
          <w:szCs w:val="24"/>
        </w:rPr>
        <w:t>ervices to the County.</w:t>
      </w:r>
    </w:p>
    <w:p w14:paraId="462CFB08" w14:textId="2E02E00B" w:rsidR="005B628B" w:rsidRPr="00DE6D1B" w:rsidRDefault="00E20298" w:rsidP="00ED1078">
      <w:pPr>
        <w:pStyle w:val="Heading2"/>
        <w:widowControl w:val="0"/>
        <w:numPr>
          <w:ilvl w:val="1"/>
          <w:numId w:val="11"/>
        </w:numPr>
        <w:tabs>
          <w:tab w:val="num" w:pos="0"/>
        </w:tabs>
        <w:spacing w:after="120"/>
        <w:ind w:left="1260" w:hanging="540"/>
        <w:rPr>
          <w:rStyle w:val="eop"/>
          <w:rFonts w:ascii="Arial" w:eastAsia="Times New Roman" w:hAnsi="Arial" w:cs="Arial"/>
          <w:color w:val="auto"/>
          <w:sz w:val="24"/>
          <w:szCs w:val="24"/>
        </w:rPr>
      </w:pPr>
      <w:r w:rsidRPr="001C067F">
        <w:rPr>
          <w:rStyle w:val="normaltextrun1"/>
          <w:rFonts w:ascii="Arial" w:hAnsi="Arial" w:cs="Arial"/>
          <w:bCs/>
          <w:color w:val="auto"/>
          <w:sz w:val="24"/>
          <w:szCs w:val="24"/>
          <w:u w:val="single"/>
        </w:rPr>
        <w:t>Schedule Downtime.</w:t>
      </w:r>
      <w:r w:rsidR="005B628B" w:rsidRPr="001C067F">
        <w:rPr>
          <w:rStyle w:val="normaltextrun1"/>
          <w:rFonts w:ascii="Arial" w:hAnsi="Arial" w:cs="Arial"/>
          <w:bCs/>
          <w:color w:val="auto"/>
          <w:sz w:val="24"/>
          <w:szCs w:val="24"/>
        </w:rPr>
        <w:t xml:space="preserve"> </w:t>
      </w:r>
      <w:r w:rsidR="005B628B" w:rsidRPr="001C067F">
        <w:rPr>
          <w:rStyle w:val="normaltextrun1"/>
          <w:rFonts w:ascii="Arial" w:hAnsi="Arial" w:cs="Arial"/>
          <w:color w:val="auto"/>
          <w:sz w:val="24"/>
          <w:szCs w:val="24"/>
        </w:rPr>
        <w:t>Contractor shall provide at least seven (7) day advance notice to the County of any anticipated Scheduled Downtime Periods for routine system maintenance to the Services. "Scheduled Downtime" means any scheduled</w:t>
      </w:r>
      <w:r w:rsidR="00123EBF">
        <w:rPr>
          <w:rStyle w:val="normaltextrun1"/>
          <w:rFonts w:ascii="Arial" w:hAnsi="Arial" w:cs="Arial"/>
          <w:color w:val="auto"/>
          <w:sz w:val="24"/>
          <w:szCs w:val="24"/>
        </w:rPr>
        <w:t xml:space="preserve"> or planned</w:t>
      </w:r>
      <w:r w:rsidR="005B628B" w:rsidRPr="001C067F">
        <w:rPr>
          <w:rStyle w:val="normaltextrun1"/>
          <w:rFonts w:ascii="Arial" w:hAnsi="Arial" w:cs="Arial"/>
          <w:color w:val="auto"/>
          <w:sz w:val="24"/>
          <w:szCs w:val="24"/>
        </w:rPr>
        <w:t xml:space="preserve"> Services unavailability as communicated to the County, which may include without limitation scheduled maintenance, upgrades of hardware or software, or upgrades</w:t>
      </w:r>
      <w:r w:rsidR="005B628B" w:rsidRPr="00DE6D1B">
        <w:rPr>
          <w:rStyle w:val="normaltextrun1"/>
          <w:rFonts w:ascii="Arial" w:hAnsi="Arial" w:cs="Arial"/>
          <w:color w:val="auto"/>
          <w:sz w:val="24"/>
          <w:szCs w:val="24"/>
        </w:rPr>
        <w:t xml:space="preserve"> to increase storage capacity. Scheduled Downtime is not included in the calculation of availability of the Services described above. Scheduled downtime should not occur during business hours, as defined by each agency to meet its business needs. Business hours will generally refer to Monday – Saturday, 6:00 a.m.- 6:00 p.m. Pacific Standard Time (PST), unless otherwise specified by the agency to support agencies that are 24/7/365 operations.</w:t>
      </w:r>
      <w:r w:rsidR="005B628B" w:rsidRPr="00DE6D1B">
        <w:rPr>
          <w:rStyle w:val="eop"/>
          <w:rFonts w:ascii="Arial" w:hAnsi="Arial" w:cs="Arial"/>
          <w:color w:val="auto"/>
          <w:sz w:val="24"/>
          <w:szCs w:val="24"/>
        </w:rPr>
        <w:t> </w:t>
      </w:r>
    </w:p>
    <w:p w14:paraId="22B3D5C1" w14:textId="38588ADE" w:rsidR="00554467" w:rsidRPr="00227130" w:rsidRDefault="00B66C95" w:rsidP="00ED1078">
      <w:pPr>
        <w:pStyle w:val="Heading2"/>
        <w:widowControl w:val="0"/>
        <w:numPr>
          <w:ilvl w:val="1"/>
          <w:numId w:val="11"/>
        </w:numPr>
        <w:tabs>
          <w:tab w:val="num" w:pos="0"/>
        </w:tabs>
        <w:spacing w:after="120"/>
        <w:ind w:left="1260" w:hanging="540"/>
        <w:rPr>
          <w:rFonts w:ascii="Arial" w:eastAsia="Times New Roman" w:hAnsi="Arial" w:cs="Arial"/>
          <w:color w:val="auto"/>
          <w:sz w:val="24"/>
          <w:szCs w:val="24"/>
        </w:rPr>
      </w:pPr>
      <w:r w:rsidRPr="00696062">
        <w:rPr>
          <w:rFonts w:ascii="Arial" w:eastAsia="Times New Roman" w:hAnsi="Arial" w:cs="Arial"/>
          <w:color w:val="auto"/>
          <w:sz w:val="24"/>
          <w:szCs w:val="24"/>
          <w:u w:val="single"/>
        </w:rPr>
        <w:t xml:space="preserve">General </w:t>
      </w:r>
      <w:r w:rsidR="00227130" w:rsidRPr="00696062">
        <w:rPr>
          <w:rFonts w:ascii="Arial" w:eastAsia="Times New Roman" w:hAnsi="Arial" w:cs="Arial"/>
          <w:color w:val="auto"/>
          <w:sz w:val="24"/>
          <w:szCs w:val="24"/>
          <w:u w:val="single"/>
        </w:rPr>
        <w:t>N</w:t>
      </w:r>
      <w:r w:rsidRPr="00696062">
        <w:rPr>
          <w:rFonts w:ascii="Arial" w:eastAsia="Times New Roman" w:hAnsi="Arial" w:cs="Arial"/>
          <w:color w:val="auto"/>
          <w:sz w:val="24"/>
          <w:szCs w:val="24"/>
          <w:u w:val="single"/>
        </w:rPr>
        <w:t xml:space="preserve">etwork </w:t>
      </w:r>
      <w:r w:rsidR="00227130" w:rsidRPr="00696062">
        <w:rPr>
          <w:rFonts w:ascii="Arial" w:eastAsia="Times New Roman" w:hAnsi="Arial" w:cs="Arial"/>
          <w:color w:val="auto"/>
          <w:sz w:val="24"/>
          <w:szCs w:val="24"/>
          <w:u w:val="single"/>
        </w:rPr>
        <w:t>M</w:t>
      </w:r>
      <w:r w:rsidRPr="00696062">
        <w:rPr>
          <w:rFonts w:ascii="Arial" w:eastAsia="Times New Roman" w:hAnsi="Arial" w:cs="Arial"/>
          <w:color w:val="auto"/>
          <w:sz w:val="24"/>
          <w:szCs w:val="24"/>
          <w:u w:val="single"/>
        </w:rPr>
        <w:t>etrics</w:t>
      </w:r>
      <w:r w:rsidR="00227130" w:rsidRPr="00696062">
        <w:rPr>
          <w:rFonts w:ascii="Arial" w:eastAsia="Times New Roman" w:hAnsi="Arial" w:cs="Arial"/>
          <w:color w:val="auto"/>
          <w:sz w:val="24"/>
          <w:szCs w:val="24"/>
          <w:u w:val="single"/>
        </w:rPr>
        <w:t>.</w:t>
      </w:r>
      <w:r w:rsidR="00227130" w:rsidRPr="00227130">
        <w:rPr>
          <w:rFonts w:ascii="Arial" w:eastAsia="Times New Roman" w:hAnsi="Arial" w:cs="Arial"/>
          <w:color w:val="auto"/>
          <w:sz w:val="24"/>
          <w:szCs w:val="24"/>
        </w:rPr>
        <w:t xml:space="preserve"> </w:t>
      </w:r>
      <w:r w:rsidR="00942D3F" w:rsidRPr="00227130">
        <w:rPr>
          <w:rFonts w:ascii="Arial" w:eastAsia="Times New Roman" w:hAnsi="Arial" w:cs="Arial"/>
          <w:color w:val="auto"/>
          <w:sz w:val="24"/>
          <w:szCs w:val="24"/>
        </w:rPr>
        <w:t xml:space="preserve">Contractor will measure latency, packet loss, jitter and </w:t>
      </w:r>
      <w:r w:rsidR="002F5F0F" w:rsidRPr="00227130">
        <w:rPr>
          <w:rFonts w:ascii="Arial" w:eastAsia="Times New Roman" w:hAnsi="Arial" w:cs="Arial"/>
          <w:color w:val="auto"/>
          <w:sz w:val="24"/>
          <w:szCs w:val="24"/>
        </w:rPr>
        <w:t>N</w:t>
      </w:r>
      <w:r w:rsidR="00942D3F" w:rsidRPr="00227130">
        <w:rPr>
          <w:rFonts w:ascii="Arial" w:eastAsia="Times New Roman" w:hAnsi="Arial" w:cs="Arial"/>
          <w:color w:val="auto"/>
          <w:sz w:val="24"/>
          <w:szCs w:val="24"/>
        </w:rPr>
        <w:t xml:space="preserve">etwork </w:t>
      </w:r>
      <w:r w:rsidR="002F5F0F" w:rsidRPr="00227130">
        <w:rPr>
          <w:rFonts w:ascii="Arial" w:eastAsia="Times New Roman" w:hAnsi="Arial" w:cs="Arial"/>
          <w:color w:val="auto"/>
          <w:sz w:val="24"/>
          <w:szCs w:val="24"/>
        </w:rPr>
        <w:t>A</w:t>
      </w:r>
      <w:r w:rsidR="00942D3F" w:rsidRPr="00227130">
        <w:rPr>
          <w:rFonts w:ascii="Arial" w:eastAsia="Times New Roman" w:hAnsi="Arial" w:cs="Arial"/>
          <w:color w:val="auto"/>
          <w:sz w:val="24"/>
          <w:szCs w:val="24"/>
        </w:rPr>
        <w:t xml:space="preserve">vailability with active monitoring systems that gather performance statistics on a regular basis using IP-based </w:t>
      </w:r>
      <w:proofErr w:type="gramStart"/>
      <w:r w:rsidR="00942D3F" w:rsidRPr="00227130">
        <w:rPr>
          <w:rFonts w:ascii="Arial" w:eastAsia="Times New Roman" w:hAnsi="Arial" w:cs="Arial"/>
          <w:color w:val="auto"/>
          <w:sz w:val="24"/>
          <w:szCs w:val="24"/>
        </w:rPr>
        <w:t>round trip</w:t>
      </w:r>
      <w:proofErr w:type="gramEnd"/>
      <w:r w:rsidR="00942D3F" w:rsidRPr="00227130">
        <w:rPr>
          <w:rFonts w:ascii="Arial" w:eastAsia="Times New Roman" w:hAnsi="Arial" w:cs="Arial"/>
          <w:color w:val="auto"/>
          <w:sz w:val="24"/>
          <w:szCs w:val="24"/>
        </w:rPr>
        <w:t xml:space="preserve"> measurements.  Network Availability is a derived, percentage-based measurement that is based on the number of one-hour periods of 100% packet loss within a calendar month</w:t>
      </w:r>
      <w:r w:rsidR="001D658A" w:rsidRPr="00227130">
        <w:rPr>
          <w:rFonts w:ascii="Arial" w:eastAsia="Times New Roman" w:hAnsi="Arial" w:cs="Arial"/>
          <w:color w:val="auto"/>
          <w:sz w:val="24"/>
          <w:szCs w:val="24"/>
        </w:rPr>
        <w:t>.</w:t>
      </w:r>
      <w:r w:rsidR="00942D3F" w:rsidRPr="00227130">
        <w:rPr>
          <w:rFonts w:ascii="Arial" w:eastAsia="Times New Roman" w:hAnsi="Arial" w:cs="Arial"/>
          <w:color w:val="auto"/>
          <w:sz w:val="24"/>
          <w:szCs w:val="24"/>
        </w:rPr>
        <w:t xml:space="preserve"> </w:t>
      </w:r>
    </w:p>
    <w:p w14:paraId="4B1B5464" w14:textId="6D468BDA" w:rsidR="00942D3F" w:rsidRDefault="00942D3F" w:rsidP="0043212F">
      <w:pPr>
        <w:pStyle w:val="ListParagraph"/>
        <w:autoSpaceDE w:val="0"/>
        <w:autoSpaceDN w:val="0"/>
        <w:adjustRightInd w:val="0"/>
        <w:spacing w:after="120"/>
        <w:ind w:left="1260"/>
        <w:contextualSpacing w:val="0"/>
        <w:rPr>
          <w:rFonts w:ascii="Arial" w:eastAsia="Times New Roman" w:hAnsi="Arial" w:cs="Arial"/>
          <w:sz w:val="24"/>
          <w:szCs w:val="24"/>
        </w:rPr>
      </w:pPr>
      <w:r w:rsidRPr="00B66C95">
        <w:rPr>
          <w:rFonts w:ascii="Arial" w:eastAsia="Times New Roman" w:hAnsi="Arial" w:cs="Arial"/>
          <w:sz w:val="24"/>
          <w:szCs w:val="24"/>
        </w:rPr>
        <w:t xml:space="preserve">These measurements shall be performed on an ongoing basis to adequately determine a consistent average performance level for all of Contractor’s traffic.  The sampling rate for performance measurement is no greater than every five (5) minutes.  </w:t>
      </w:r>
    </w:p>
    <w:p w14:paraId="3934D9B3" w14:textId="1D4C9035" w:rsidR="007B4E2A" w:rsidRDefault="007B4E2A" w:rsidP="007B4E2A">
      <w:pPr>
        <w:tabs>
          <w:tab w:val="left" w:pos="3030"/>
        </w:tabs>
        <w:rPr>
          <w:rFonts w:ascii="Arial" w:hAnsi="Arial" w:cs="Arial"/>
          <w:sz w:val="24"/>
          <w:szCs w:val="24"/>
        </w:rPr>
      </w:pPr>
    </w:p>
    <w:p w14:paraId="1D4506A4" w14:textId="7C1C7CB1" w:rsidR="00E2716F" w:rsidRPr="00E2716F" w:rsidRDefault="00E2716F" w:rsidP="00E2716F">
      <w:pPr>
        <w:tabs>
          <w:tab w:val="left" w:pos="2580"/>
        </w:tabs>
        <w:rPr>
          <w:rFonts w:ascii="Arial" w:hAnsi="Arial" w:cs="Arial"/>
          <w:sz w:val="24"/>
          <w:szCs w:val="24"/>
        </w:rPr>
      </w:pPr>
      <w:r>
        <w:rPr>
          <w:rFonts w:ascii="Arial" w:hAnsi="Arial" w:cs="Arial"/>
          <w:sz w:val="24"/>
          <w:szCs w:val="24"/>
        </w:rPr>
        <w:lastRenderedPageBreak/>
        <w:tab/>
      </w:r>
    </w:p>
    <w:tbl>
      <w:tblPr>
        <w:tblStyle w:val="TableGrid"/>
        <w:tblpPr w:leftFromText="180" w:rightFromText="180" w:vertAnchor="text" w:horzAnchor="margin" w:tblpXSpec="right" w:tblpY="-49"/>
        <w:tblW w:w="0" w:type="auto"/>
        <w:tblLook w:val="04A0" w:firstRow="1" w:lastRow="0" w:firstColumn="1" w:lastColumn="0" w:noHBand="0" w:noVBand="1"/>
      </w:tblPr>
      <w:tblGrid>
        <w:gridCol w:w="1980"/>
        <w:gridCol w:w="3821"/>
        <w:gridCol w:w="3559"/>
      </w:tblGrid>
      <w:tr w:rsidR="007A5192" w:rsidRPr="00B66C95" w14:paraId="3DECC8A3" w14:textId="77777777" w:rsidTr="00A25208">
        <w:trPr>
          <w:cantSplit/>
          <w:tblHeader/>
        </w:trPr>
        <w:tc>
          <w:tcPr>
            <w:tcW w:w="1980" w:type="dxa"/>
            <w:shd w:val="clear" w:color="auto" w:fill="000000" w:themeFill="text1"/>
          </w:tcPr>
          <w:p w14:paraId="73790AD5" w14:textId="77777777" w:rsidR="007A5192" w:rsidRPr="00B66C95" w:rsidRDefault="007A5192" w:rsidP="00A25208">
            <w:pPr>
              <w:spacing w:after="0"/>
              <w:rPr>
                <w:rFonts w:ascii="Arial" w:eastAsia="Times New Roman" w:hAnsi="Arial" w:cs="Arial"/>
                <w:b/>
                <w:sz w:val="24"/>
                <w:szCs w:val="24"/>
              </w:rPr>
            </w:pPr>
            <w:r w:rsidRPr="00B66C95">
              <w:rPr>
                <w:rFonts w:ascii="Arial" w:eastAsia="Times New Roman" w:hAnsi="Arial" w:cs="Arial"/>
                <w:b/>
                <w:sz w:val="24"/>
                <w:szCs w:val="24"/>
              </w:rPr>
              <w:t>Metric</w:t>
            </w:r>
          </w:p>
        </w:tc>
        <w:tc>
          <w:tcPr>
            <w:tcW w:w="3821" w:type="dxa"/>
            <w:shd w:val="clear" w:color="auto" w:fill="000000" w:themeFill="text1"/>
          </w:tcPr>
          <w:p w14:paraId="05A184BE" w14:textId="77777777" w:rsidR="007A5192" w:rsidRPr="00B66C95" w:rsidRDefault="007A5192" w:rsidP="00A25208">
            <w:pPr>
              <w:spacing w:after="0"/>
              <w:rPr>
                <w:rFonts w:ascii="Arial" w:eastAsia="Times New Roman" w:hAnsi="Arial" w:cs="Arial"/>
                <w:b/>
                <w:sz w:val="24"/>
                <w:szCs w:val="24"/>
              </w:rPr>
            </w:pPr>
            <w:r w:rsidRPr="00B66C95">
              <w:rPr>
                <w:rFonts w:ascii="Arial" w:eastAsia="Times New Roman" w:hAnsi="Arial" w:cs="Arial"/>
                <w:b/>
                <w:sz w:val="24"/>
                <w:szCs w:val="24"/>
              </w:rPr>
              <w:t>Performance Objective</w:t>
            </w:r>
          </w:p>
        </w:tc>
        <w:tc>
          <w:tcPr>
            <w:tcW w:w="3559" w:type="dxa"/>
            <w:shd w:val="clear" w:color="auto" w:fill="000000" w:themeFill="text1"/>
          </w:tcPr>
          <w:p w14:paraId="206E2E23" w14:textId="77777777" w:rsidR="007A5192" w:rsidRPr="00B66C95" w:rsidRDefault="007A5192" w:rsidP="00A25208">
            <w:pPr>
              <w:spacing w:after="0"/>
              <w:rPr>
                <w:rFonts w:ascii="Arial" w:eastAsia="Times New Roman" w:hAnsi="Arial" w:cs="Arial"/>
                <w:b/>
                <w:sz w:val="24"/>
                <w:szCs w:val="24"/>
              </w:rPr>
            </w:pPr>
            <w:r w:rsidRPr="00B66C95">
              <w:rPr>
                <w:rFonts w:ascii="Arial" w:eastAsia="Times New Roman" w:hAnsi="Arial" w:cs="Arial"/>
                <w:b/>
                <w:sz w:val="24"/>
                <w:szCs w:val="24"/>
              </w:rPr>
              <w:t>Amount of Credit</w:t>
            </w:r>
          </w:p>
        </w:tc>
      </w:tr>
      <w:tr w:rsidR="007A5192" w:rsidRPr="00B66C95" w14:paraId="52E19C7A" w14:textId="77777777" w:rsidTr="00A25208">
        <w:tc>
          <w:tcPr>
            <w:tcW w:w="1980" w:type="dxa"/>
          </w:tcPr>
          <w:p w14:paraId="3FD9D97A" w14:textId="77777777" w:rsidR="007A5192" w:rsidRPr="00B66C95" w:rsidRDefault="007A5192" w:rsidP="00A25208">
            <w:pPr>
              <w:spacing w:after="0"/>
              <w:rPr>
                <w:rFonts w:ascii="Arial" w:eastAsia="Times New Roman" w:hAnsi="Arial" w:cs="Arial"/>
                <w:sz w:val="24"/>
                <w:szCs w:val="24"/>
              </w:rPr>
            </w:pPr>
            <w:r w:rsidRPr="00B66C95">
              <w:rPr>
                <w:rFonts w:ascii="Arial" w:eastAsia="Times New Roman" w:hAnsi="Arial" w:cs="Arial"/>
                <w:b/>
                <w:sz w:val="24"/>
                <w:szCs w:val="24"/>
              </w:rPr>
              <w:t>Packet Loss</w:t>
            </w:r>
          </w:p>
        </w:tc>
        <w:tc>
          <w:tcPr>
            <w:tcW w:w="3821" w:type="dxa"/>
          </w:tcPr>
          <w:p w14:paraId="2378E301" w14:textId="77777777" w:rsidR="007A5192" w:rsidRPr="00B66C95" w:rsidRDefault="007A5192" w:rsidP="00A25208">
            <w:pPr>
              <w:spacing w:after="0"/>
              <w:rPr>
                <w:rFonts w:ascii="Arial" w:eastAsia="Times New Roman" w:hAnsi="Arial" w:cs="Arial"/>
                <w:sz w:val="24"/>
                <w:szCs w:val="24"/>
              </w:rPr>
            </w:pPr>
            <w:r w:rsidRPr="00B66C95">
              <w:rPr>
                <w:rFonts w:ascii="Arial" w:eastAsia="Times New Roman" w:hAnsi="Arial" w:cs="Arial"/>
                <w:sz w:val="24"/>
                <w:szCs w:val="24"/>
              </w:rPr>
              <w:t>Less than 0.3%</w:t>
            </w:r>
          </w:p>
        </w:tc>
        <w:tc>
          <w:tcPr>
            <w:tcW w:w="3559" w:type="dxa"/>
          </w:tcPr>
          <w:p w14:paraId="6FA9745A" w14:textId="77777777" w:rsidR="007A5192" w:rsidRPr="00B66C95" w:rsidRDefault="007A5192" w:rsidP="00A25208">
            <w:pPr>
              <w:spacing w:after="0"/>
              <w:rPr>
                <w:rFonts w:ascii="Arial" w:eastAsia="Times New Roman" w:hAnsi="Arial" w:cs="Arial"/>
                <w:sz w:val="24"/>
                <w:szCs w:val="24"/>
              </w:rPr>
            </w:pPr>
            <w:r w:rsidRPr="00B66C95">
              <w:rPr>
                <w:rFonts w:ascii="Arial" w:eastAsia="Times New Roman" w:hAnsi="Arial" w:cs="Arial"/>
                <w:sz w:val="24"/>
                <w:szCs w:val="24"/>
              </w:rPr>
              <w:t>1 day prorated</w:t>
            </w:r>
          </w:p>
        </w:tc>
      </w:tr>
      <w:tr w:rsidR="007A5192" w:rsidRPr="00B66C95" w14:paraId="2AF391B4" w14:textId="77777777" w:rsidTr="00A25208">
        <w:tc>
          <w:tcPr>
            <w:tcW w:w="1980" w:type="dxa"/>
          </w:tcPr>
          <w:p w14:paraId="343CD0DC" w14:textId="77777777" w:rsidR="007A5192" w:rsidRPr="00B66C95" w:rsidRDefault="007A5192" w:rsidP="00A25208">
            <w:pPr>
              <w:spacing w:after="0"/>
              <w:rPr>
                <w:rFonts w:ascii="Arial" w:eastAsia="Times New Roman" w:hAnsi="Arial" w:cs="Arial"/>
                <w:b/>
                <w:sz w:val="24"/>
                <w:szCs w:val="24"/>
              </w:rPr>
            </w:pPr>
            <w:r w:rsidRPr="00B66C95">
              <w:rPr>
                <w:rFonts w:ascii="Arial" w:eastAsia="Times New Roman" w:hAnsi="Arial" w:cs="Arial"/>
                <w:b/>
                <w:sz w:val="24"/>
                <w:szCs w:val="24"/>
              </w:rPr>
              <w:t>Latency</w:t>
            </w:r>
          </w:p>
        </w:tc>
        <w:tc>
          <w:tcPr>
            <w:tcW w:w="3821" w:type="dxa"/>
          </w:tcPr>
          <w:p w14:paraId="1C2547EA" w14:textId="77777777" w:rsidR="007A5192" w:rsidRPr="00B66C95" w:rsidRDefault="007A5192" w:rsidP="00A25208">
            <w:pPr>
              <w:spacing w:after="0"/>
              <w:rPr>
                <w:rFonts w:ascii="Arial" w:eastAsia="Times New Roman" w:hAnsi="Arial" w:cs="Arial"/>
                <w:sz w:val="24"/>
                <w:szCs w:val="24"/>
              </w:rPr>
            </w:pPr>
            <w:r w:rsidRPr="00B66C95">
              <w:rPr>
                <w:rFonts w:ascii="Arial" w:eastAsia="Times New Roman" w:hAnsi="Arial" w:cs="Arial"/>
                <w:sz w:val="24"/>
                <w:szCs w:val="24"/>
              </w:rPr>
              <w:t>Will not exceed 45 milliseconds</w:t>
            </w:r>
          </w:p>
        </w:tc>
        <w:tc>
          <w:tcPr>
            <w:tcW w:w="3559" w:type="dxa"/>
          </w:tcPr>
          <w:p w14:paraId="5D449421" w14:textId="77777777" w:rsidR="007A5192" w:rsidRPr="00B66C95" w:rsidRDefault="007A5192" w:rsidP="00A25208">
            <w:pPr>
              <w:spacing w:after="0"/>
              <w:rPr>
                <w:rFonts w:ascii="Arial" w:eastAsia="Times New Roman" w:hAnsi="Arial" w:cs="Arial"/>
                <w:sz w:val="24"/>
                <w:szCs w:val="24"/>
              </w:rPr>
            </w:pPr>
            <w:r w:rsidRPr="00B66C95">
              <w:rPr>
                <w:rFonts w:ascii="Arial" w:eastAsia="Times New Roman" w:hAnsi="Arial" w:cs="Arial"/>
                <w:sz w:val="24"/>
                <w:szCs w:val="24"/>
              </w:rPr>
              <w:t>1 day prorated</w:t>
            </w:r>
          </w:p>
        </w:tc>
      </w:tr>
      <w:tr w:rsidR="007A5192" w:rsidRPr="00B66C95" w14:paraId="1A400F01" w14:textId="77777777" w:rsidTr="00A25208">
        <w:tc>
          <w:tcPr>
            <w:tcW w:w="1980" w:type="dxa"/>
          </w:tcPr>
          <w:p w14:paraId="5D296674" w14:textId="77777777" w:rsidR="007A5192" w:rsidRPr="00B66C95" w:rsidRDefault="007A5192" w:rsidP="00A25208">
            <w:pPr>
              <w:spacing w:after="0"/>
              <w:rPr>
                <w:rFonts w:ascii="Arial" w:eastAsia="Times New Roman" w:hAnsi="Arial" w:cs="Arial"/>
                <w:b/>
                <w:sz w:val="24"/>
                <w:szCs w:val="24"/>
              </w:rPr>
            </w:pPr>
            <w:r w:rsidRPr="00B66C95">
              <w:rPr>
                <w:rFonts w:ascii="Arial" w:eastAsia="Times New Roman" w:hAnsi="Arial" w:cs="Arial"/>
                <w:b/>
                <w:sz w:val="24"/>
                <w:szCs w:val="24"/>
              </w:rPr>
              <w:t>Jitter</w:t>
            </w:r>
          </w:p>
        </w:tc>
        <w:tc>
          <w:tcPr>
            <w:tcW w:w="3821" w:type="dxa"/>
          </w:tcPr>
          <w:p w14:paraId="184C5599" w14:textId="77777777" w:rsidR="007A5192" w:rsidRPr="00B66C95" w:rsidRDefault="007A5192" w:rsidP="00A25208">
            <w:pPr>
              <w:spacing w:after="0"/>
              <w:rPr>
                <w:rFonts w:ascii="Arial" w:eastAsia="Times New Roman" w:hAnsi="Arial" w:cs="Arial"/>
                <w:sz w:val="24"/>
                <w:szCs w:val="24"/>
              </w:rPr>
            </w:pPr>
            <w:r w:rsidRPr="00B66C95">
              <w:rPr>
                <w:rFonts w:ascii="Arial" w:eastAsia="Times New Roman" w:hAnsi="Arial" w:cs="Arial"/>
                <w:sz w:val="24"/>
                <w:szCs w:val="24"/>
              </w:rPr>
              <w:t>Will not exceed 0.5 milliseconds</w:t>
            </w:r>
          </w:p>
        </w:tc>
        <w:tc>
          <w:tcPr>
            <w:tcW w:w="3559" w:type="dxa"/>
          </w:tcPr>
          <w:p w14:paraId="437C7FCF" w14:textId="77777777" w:rsidR="007A5192" w:rsidRPr="00B66C95" w:rsidRDefault="007A5192" w:rsidP="00A25208">
            <w:pPr>
              <w:spacing w:after="0"/>
              <w:rPr>
                <w:rFonts w:ascii="Arial" w:eastAsia="Times New Roman" w:hAnsi="Arial" w:cs="Arial"/>
                <w:sz w:val="24"/>
                <w:szCs w:val="24"/>
              </w:rPr>
            </w:pPr>
            <w:r w:rsidRPr="00B66C95">
              <w:rPr>
                <w:rFonts w:ascii="Arial" w:eastAsia="Times New Roman" w:hAnsi="Arial" w:cs="Arial"/>
                <w:sz w:val="24"/>
                <w:szCs w:val="24"/>
              </w:rPr>
              <w:t>1 day prorated</w:t>
            </w:r>
          </w:p>
        </w:tc>
      </w:tr>
    </w:tbl>
    <w:p w14:paraId="111D7436" w14:textId="62F20765" w:rsidR="00942D3F" w:rsidRPr="00B66C95" w:rsidRDefault="00942D3F" w:rsidP="0043212F">
      <w:pPr>
        <w:pStyle w:val="ListParagraph"/>
        <w:autoSpaceDE w:val="0"/>
        <w:autoSpaceDN w:val="0"/>
        <w:adjustRightInd w:val="0"/>
        <w:spacing w:after="120"/>
        <w:ind w:left="1260"/>
        <w:contextualSpacing w:val="0"/>
        <w:rPr>
          <w:rFonts w:ascii="Arial" w:eastAsia="Times New Roman" w:hAnsi="Arial" w:cs="Arial"/>
          <w:sz w:val="24"/>
          <w:szCs w:val="24"/>
        </w:rPr>
      </w:pPr>
      <w:r w:rsidRPr="00B66C95">
        <w:rPr>
          <w:rFonts w:ascii="Arial" w:eastAsia="Times New Roman" w:hAnsi="Arial" w:cs="Arial"/>
          <w:sz w:val="24"/>
          <w:szCs w:val="24"/>
        </w:rPr>
        <w:t xml:space="preserve">These service level thresholds are based on the average monthly </w:t>
      </w:r>
      <w:r w:rsidR="009B301C" w:rsidRPr="00B66C95">
        <w:rPr>
          <w:rFonts w:ascii="Arial" w:eastAsia="Times New Roman" w:hAnsi="Arial" w:cs="Arial"/>
          <w:sz w:val="24"/>
          <w:szCs w:val="24"/>
        </w:rPr>
        <w:t>N</w:t>
      </w:r>
      <w:r w:rsidRPr="00B66C95">
        <w:rPr>
          <w:rFonts w:ascii="Arial" w:eastAsia="Times New Roman" w:hAnsi="Arial" w:cs="Arial"/>
          <w:sz w:val="24"/>
          <w:szCs w:val="24"/>
        </w:rPr>
        <w:t xml:space="preserve">etwork </w:t>
      </w:r>
      <w:r w:rsidR="009B301C" w:rsidRPr="00B66C95">
        <w:rPr>
          <w:rFonts w:ascii="Arial" w:eastAsia="Times New Roman" w:hAnsi="Arial" w:cs="Arial"/>
          <w:sz w:val="24"/>
          <w:szCs w:val="24"/>
        </w:rPr>
        <w:t>A</w:t>
      </w:r>
      <w:r w:rsidRPr="00B66C95">
        <w:rPr>
          <w:rFonts w:ascii="Arial" w:eastAsia="Times New Roman" w:hAnsi="Arial" w:cs="Arial"/>
          <w:sz w:val="24"/>
          <w:szCs w:val="24"/>
        </w:rPr>
        <w:t>vailability, latency, jitter and packet loss.</w:t>
      </w:r>
    </w:p>
    <w:p w14:paraId="6E869E79" w14:textId="42E5C63C" w:rsidR="002F6459" w:rsidRPr="00227130" w:rsidRDefault="00084115" w:rsidP="0043212F">
      <w:pPr>
        <w:pStyle w:val="Heading2"/>
        <w:widowControl w:val="0"/>
        <w:numPr>
          <w:ilvl w:val="1"/>
          <w:numId w:val="11"/>
        </w:numPr>
        <w:tabs>
          <w:tab w:val="num" w:pos="0"/>
        </w:tabs>
        <w:spacing w:after="120"/>
        <w:ind w:left="1260" w:hanging="540"/>
        <w:rPr>
          <w:rFonts w:ascii="Arial" w:hAnsi="Arial" w:cs="Arial"/>
          <w:color w:val="auto"/>
          <w:sz w:val="24"/>
          <w:szCs w:val="24"/>
        </w:rPr>
      </w:pPr>
      <w:r w:rsidRPr="00696062">
        <w:rPr>
          <w:rFonts w:ascii="Arial" w:eastAsia="Times New Roman" w:hAnsi="Arial" w:cs="Arial"/>
          <w:color w:val="auto"/>
          <w:sz w:val="24"/>
          <w:szCs w:val="24"/>
          <w:u w:val="single"/>
        </w:rPr>
        <w:t>Outage</w:t>
      </w:r>
      <w:r w:rsidR="00D629E5" w:rsidRPr="00696062">
        <w:rPr>
          <w:rFonts w:ascii="Arial" w:eastAsia="Times New Roman" w:hAnsi="Arial" w:cs="Arial"/>
          <w:b/>
          <w:color w:val="auto"/>
          <w:sz w:val="24"/>
          <w:szCs w:val="24"/>
          <w:u w:val="single"/>
        </w:rPr>
        <w:t>.</w:t>
      </w:r>
      <w:r w:rsidR="00D629E5" w:rsidRPr="00227130">
        <w:rPr>
          <w:rFonts w:ascii="Arial" w:eastAsia="Times New Roman" w:hAnsi="Arial" w:cs="Arial"/>
          <w:b/>
          <w:color w:val="auto"/>
          <w:sz w:val="24"/>
          <w:szCs w:val="24"/>
        </w:rPr>
        <w:t xml:space="preserve"> </w:t>
      </w:r>
      <w:r w:rsidR="00696062">
        <w:rPr>
          <w:rFonts w:ascii="Arial" w:eastAsia="Times New Roman" w:hAnsi="Arial" w:cs="Arial"/>
          <w:color w:val="auto"/>
          <w:sz w:val="24"/>
          <w:szCs w:val="24"/>
        </w:rPr>
        <w:t xml:space="preserve"> </w:t>
      </w:r>
      <w:r w:rsidRPr="00227130">
        <w:rPr>
          <w:rFonts w:ascii="Arial" w:eastAsia="Times New Roman" w:hAnsi="Arial" w:cs="Arial"/>
          <w:color w:val="auto"/>
          <w:sz w:val="24"/>
          <w:szCs w:val="24"/>
        </w:rPr>
        <w:t>An Outage is defined as a period of time during which the Services fail to provide or perform its primary function</w:t>
      </w:r>
      <w:r w:rsidR="00113C0C" w:rsidRPr="00227130">
        <w:rPr>
          <w:rFonts w:ascii="Arial" w:eastAsia="Times New Roman" w:hAnsi="Arial" w:cs="Arial"/>
          <w:color w:val="auto"/>
          <w:sz w:val="24"/>
          <w:szCs w:val="24"/>
        </w:rPr>
        <w:t xml:space="preserve"> to all or a large group of users</w:t>
      </w:r>
      <w:r w:rsidRPr="00227130">
        <w:rPr>
          <w:rFonts w:ascii="Arial" w:eastAsia="Times New Roman" w:hAnsi="Arial" w:cs="Arial"/>
          <w:color w:val="auto"/>
          <w:sz w:val="24"/>
          <w:szCs w:val="24"/>
        </w:rPr>
        <w:t>, including being not available to King County, or it has been affected by a non-</w:t>
      </w:r>
      <w:r w:rsidR="00113C0C" w:rsidRPr="00227130">
        <w:rPr>
          <w:rFonts w:ascii="Arial" w:eastAsia="Times New Roman" w:hAnsi="Arial" w:cs="Arial"/>
          <w:color w:val="auto"/>
          <w:sz w:val="24"/>
          <w:szCs w:val="24"/>
        </w:rPr>
        <w:t>re</w:t>
      </w:r>
      <w:r w:rsidRPr="00227130">
        <w:rPr>
          <w:rFonts w:ascii="Arial" w:eastAsia="Times New Roman" w:hAnsi="Arial" w:cs="Arial"/>
          <w:color w:val="auto"/>
          <w:sz w:val="24"/>
          <w:szCs w:val="24"/>
        </w:rPr>
        <w:t>coverable error, or the response time is so slow that it is not practical for the Services to be used</w:t>
      </w:r>
      <w:r w:rsidR="00551905" w:rsidRPr="00227130">
        <w:rPr>
          <w:rFonts w:ascii="Arial" w:eastAsia="Times New Roman" w:hAnsi="Arial" w:cs="Arial"/>
          <w:color w:val="auto"/>
          <w:kern w:val="32"/>
          <w:sz w:val="24"/>
          <w:szCs w:val="24"/>
        </w:rPr>
        <w:t>.</w:t>
      </w:r>
      <w:r w:rsidR="00551905" w:rsidRPr="00227130">
        <w:rPr>
          <w:rFonts w:ascii="Arial" w:eastAsia="Times New Roman" w:hAnsi="Arial" w:cs="Arial"/>
          <w:color w:val="auto"/>
          <w:sz w:val="24"/>
          <w:szCs w:val="24"/>
        </w:rPr>
        <w:t xml:space="preserve"> </w:t>
      </w:r>
      <w:r w:rsidR="005B7BB0" w:rsidRPr="00227130">
        <w:rPr>
          <w:rFonts w:ascii="Arial" w:eastAsia="Times New Roman" w:hAnsi="Arial" w:cs="Arial"/>
          <w:color w:val="auto"/>
          <w:kern w:val="32"/>
          <w:sz w:val="24"/>
          <w:szCs w:val="24"/>
        </w:rPr>
        <w:t>An Outage could also mean that S</w:t>
      </w:r>
      <w:r w:rsidR="002F6459" w:rsidRPr="00227130">
        <w:rPr>
          <w:rFonts w:ascii="Arial" w:eastAsia="Times New Roman" w:hAnsi="Arial" w:cs="Arial"/>
          <w:color w:val="auto"/>
          <w:kern w:val="32"/>
          <w:sz w:val="24"/>
          <w:szCs w:val="24"/>
        </w:rPr>
        <w:t>ervices</w:t>
      </w:r>
      <w:r w:rsidR="002F6459" w:rsidRPr="00227130">
        <w:rPr>
          <w:rFonts w:ascii="Arial" w:hAnsi="Arial" w:cs="Arial"/>
          <w:color w:val="auto"/>
          <w:sz w:val="24"/>
          <w:szCs w:val="24"/>
        </w:rPr>
        <w:t xml:space="preserve"> contracted for between the Contractor and </w:t>
      </w:r>
      <w:r w:rsidR="00317C8C">
        <w:rPr>
          <w:rFonts w:ascii="Arial" w:hAnsi="Arial" w:cs="Arial"/>
          <w:color w:val="auto"/>
          <w:sz w:val="24"/>
          <w:szCs w:val="24"/>
        </w:rPr>
        <w:t>the</w:t>
      </w:r>
      <w:r w:rsidR="00317C8C" w:rsidRPr="00227130">
        <w:rPr>
          <w:rFonts w:ascii="Arial" w:hAnsi="Arial" w:cs="Arial"/>
          <w:color w:val="auto"/>
          <w:sz w:val="24"/>
          <w:szCs w:val="24"/>
        </w:rPr>
        <w:t xml:space="preserve"> </w:t>
      </w:r>
      <w:r w:rsidR="002F6459" w:rsidRPr="00227130">
        <w:rPr>
          <w:rFonts w:ascii="Arial" w:hAnsi="Arial" w:cs="Arial"/>
          <w:color w:val="auto"/>
          <w:sz w:val="24"/>
          <w:szCs w:val="24"/>
        </w:rPr>
        <w:t>County are unavailable or not performing within acceptable performance thresholds</w:t>
      </w:r>
      <w:r w:rsidR="00DE5C3E" w:rsidRPr="00227130">
        <w:rPr>
          <w:rFonts w:ascii="Arial" w:hAnsi="Arial" w:cs="Arial"/>
          <w:color w:val="auto"/>
          <w:sz w:val="24"/>
          <w:szCs w:val="24"/>
        </w:rPr>
        <w:t>,</w:t>
      </w:r>
      <w:r w:rsidR="002F6459" w:rsidRPr="00227130">
        <w:rPr>
          <w:rFonts w:ascii="Arial" w:hAnsi="Arial" w:cs="Arial"/>
          <w:color w:val="auto"/>
          <w:sz w:val="24"/>
          <w:szCs w:val="24"/>
        </w:rPr>
        <w:t xml:space="preserve"> as determined by the County.  </w:t>
      </w:r>
    </w:p>
    <w:p w14:paraId="6E869E7B" w14:textId="39DF55C3" w:rsidR="00551905" w:rsidRPr="00227130" w:rsidRDefault="00551905" w:rsidP="0043212F">
      <w:pPr>
        <w:widowControl w:val="0"/>
        <w:tabs>
          <w:tab w:val="num" w:pos="0"/>
        </w:tabs>
        <w:spacing w:after="120"/>
        <w:ind w:left="1260"/>
        <w:rPr>
          <w:rFonts w:ascii="Arial" w:eastAsia="Times New Roman" w:hAnsi="Arial" w:cs="Arial"/>
          <w:kern w:val="32"/>
          <w:sz w:val="24"/>
          <w:szCs w:val="24"/>
        </w:rPr>
      </w:pPr>
      <w:r w:rsidRPr="00227130">
        <w:rPr>
          <w:rFonts w:ascii="Arial" w:eastAsia="Times New Roman" w:hAnsi="Arial" w:cs="Arial"/>
          <w:kern w:val="32"/>
          <w:sz w:val="24"/>
          <w:szCs w:val="24"/>
        </w:rPr>
        <w:t xml:space="preserve">An Outage is considered resolved at the time that </w:t>
      </w:r>
      <w:r w:rsidR="0095628D" w:rsidRPr="00227130">
        <w:rPr>
          <w:rFonts w:ascii="Arial" w:eastAsia="Times New Roman" w:hAnsi="Arial" w:cs="Arial"/>
          <w:kern w:val="32"/>
          <w:sz w:val="24"/>
          <w:szCs w:val="24"/>
        </w:rPr>
        <w:t>Contractor</w:t>
      </w:r>
      <w:r w:rsidRPr="00227130">
        <w:rPr>
          <w:rFonts w:ascii="Arial" w:eastAsia="Times New Roman" w:hAnsi="Arial" w:cs="Arial"/>
          <w:kern w:val="32"/>
          <w:sz w:val="24"/>
          <w:szCs w:val="24"/>
        </w:rPr>
        <w:t xml:space="preserve"> has finished in</w:t>
      </w:r>
      <w:r w:rsidR="00262B23" w:rsidRPr="00227130">
        <w:rPr>
          <w:rFonts w:ascii="Arial" w:eastAsia="Times New Roman" w:hAnsi="Arial" w:cs="Arial"/>
          <w:kern w:val="32"/>
          <w:sz w:val="24"/>
          <w:szCs w:val="24"/>
        </w:rPr>
        <w:t xml:space="preserve">vestigating the problem and the County has provided written acceptance </w:t>
      </w:r>
      <w:r w:rsidRPr="00227130">
        <w:rPr>
          <w:rFonts w:ascii="Arial" w:eastAsia="Times New Roman" w:hAnsi="Arial" w:cs="Arial"/>
          <w:kern w:val="32"/>
          <w:sz w:val="24"/>
          <w:szCs w:val="24"/>
        </w:rPr>
        <w:t xml:space="preserve">that the </w:t>
      </w:r>
      <w:r w:rsidRPr="00227130">
        <w:rPr>
          <w:rFonts w:ascii="Arial" w:eastAsia="Times New Roman" w:hAnsi="Arial" w:cs="Arial"/>
          <w:sz w:val="24"/>
          <w:szCs w:val="24"/>
        </w:rPr>
        <w:t>S</w:t>
      </w:r>
      <w:r w:rsidRPr="00227130">
        <w:rPr>
          <w:rFonts w:ascii="Arial" w:eastAsia="Times New Roman" w:hAnsi="Arial" w:cs="Arial"/>
          <w:kern w:val="32"/>
          <w:sz w:val="24"/>
          <w:szCs w:val="24"/>
        </w:rPr>
        <w:t>ervices are operational again.</w:t>
      </w:r>
    </w:p>
    <w:p w14:paraId="28A35507" w14:textId="6FB1C675" w:rsidR="009859C9" w:rsidRPr="00227130" w:rsidRDefault="009859C9" w:rsidP="001A016D">
      <w:pPr>
        <w:widowControl w:val="0"/>
        <w:tabs>
          <w:tab w:val="num" w:pos="0"/>
        </w:tabs>
        <w:spacing w:after="120"/>
        <w:ind w:left="1260"/>
        <w:rPr>
          <w:rFonts w:ascii="Arial" w:hAnsi="Arial" w:cs="Arial"/>
          <w:sz w:val="24"/>
          <w:szCs w:val="24"/>
        </w:rPr>
      </w:pPr>
      <w:r w:rsidRPr="00227130">
        <w:rPr>
          <w:rFonts w:ascii="Arial" w:hAnsi="Arial" w:cs="Arial"/>
          <w:sz w:val="24"/>
          <w:szCs w:val="24"/>
        </w:rPr>
        <w:t xml:space="preserve">The maximum duration of an Outage </w:t>
      </w:r>
      <w:r w:rsidR="00D1367E" w:rsidRPr="00227130">
        <w:rPr>
          <w:rFonts w:ascii="Arial" w:hAnsi="Arial" w:cs="Arial"/>
          <w:sz w:val="24"/>
          <w:szCs w:val="24"/>
        </w:rPr>
        <w:t xml:space="preserve">should </w:t>
      </w:r>
      <w:r w:rsidRPr="00227130">
        <w:rPr>
          <w:rFonts w:ascii="Arial" w:hAnsi="Arial" w:cs="Arial"/>
          <w:sz w:val="24"/>
          <w:szCs w:val="24"/>
        </w:rPr>
        <w:t>not exceed twenty (20) minutes per event.</w:t>
      </w:r>
    </w:p>
    <w:p w14:paraId="6E869E7C" w14:textId="559EB5FE" w:rsidR="00682BD1" w:rsidRPr="00227130" w:rsidRDefault="00682BD1" w:rsidP="001A016D">
      <w:pPr>
        <w:widowControl w:val="0"/>
        <w:tabs>
          <w:tab w:val="num" w:pos="0"/>
        </w:tabs>
        <w:spacing w:after="120"/>
        <w:ind w:left="1260"/>
        <w:rPr>
          <w:rFonts w:ascii="Arial" w:hAnsi="Arial" w:cs="Arial"/>
          <w:sz w:val="24"/>
          <w:szCs w:val="24"/>
        </w:rPr>
      </w:pPr>
      <w:r w:rsidRPr="00227130">
        <w:rPr>
          <w:rFonts w:ascii="Arial" w:hAnsi="Arial" w:cs="Arial"/>
          <w:sz w:val="24"/>
          <w:szCs w:val="24"/>
        </w:rPr>
        <w:t xml:space="preserve">The length of the </w:t>
      </w:r>
      <w:r w:rsidR="003B4EB8" w:rsidRPr="00227130">
        <w:rPr>
          <w:rFonts w:ascii="Arial" w:hAnsi="Arial" w:cs="Arial"/>
          <w:sz w:val="24"/>
          <w:szCs w:val="24"/>
        </w:rPr>
        <w:t>O</w:t>
      </w:r>
      <w:r w:rsidRPr="00227130">
        <w:rPr>
          <w:rFonts w:ascii="Arial" w:hAnsi="Arial" w:cs="Arial"/>
          <w:sz w:val="24"/>
          <w:szCs w:val="24"/>
        </w:rPr>
        <w:t xml:space="preserve">utage is determined and calculated on a per-occurrence basis, commencing upon the Contractor’s initial awareness of an </w:t>
      </w:r>
      <w:r w:rsidR="003B4EB8" w:rsidRPr="00227130">
        <w:rPr>
          <w:rFonts w:ascii="Arial" w:hAnsi="Arial" w:cs="Arial"/>
          <w:sz w:val="24"/>
          <w:szCs w:val="24"/>
        </w:rPr>
        <w:t>O</w:t>
      </w:r>
      <w:r w:rsidRPr="00227130">
        <w:rPr>
          <w:rFonts w:ascii="Arial" w:hAnsi="Arial" w:cs="Arial"/>
          <w:sz w:val="24"/>
          <w:szCs w:val="24"/>
        </w:rPr>
        <w:t>utage and ending when the Service has been restored.</w:t>
      </w:r>
      <w:r w:rsidR="00F80575" w:rsidRPr="00227130">
        <w:rPr>
          <w:rFonts w:ascii="Arial" w:hAnsi="Arial" w:cs="Arial"/>
          <w:sz w:val="24"/>
          <w:szCs w:val="24"/>
        </w:rPr>
        <w:t xml:space="preserve"> Failure to meet this objective shall make the County eligible for a service credit to be applied to </w:t>
      </w:r>
      <w:r w:rsidR="00F80575" w:rsidRPr="00227130">
        <w:rPr>
          <w:rFonts w:ascii="Arial" w:eastAsia="Times New Roman" w:hAnsi="Arial" w:cs="Arial"/>
          <w:kern w:val="32"/>
          <w:sz w:val="24"/>
          <w:szCs w:val="24"/>
        </w:rPr>
        <w:t>County’s</w:t>
      </w:r>
      <w:r w:rsidR="00F80575" w:rsidRPr="00227130">
        <w:rPr>
          <w:rFonts w:ascii="Arial" w:hAnsi="Arial" w:cs="Arial"/>
          <w:sz w:val="24"/>
          <w:szCs w:val="24"/>
        </w:rPr>
        <w:t xml:space="preserve"> following monthly invoice for Service.  </w:t>
      </w:r>
    </w:p>
    <w:tbl>
      <w:tblPr>
        <w:tblStyle w:val="TableGrid"/>
        <w:tblW w:w="0" w:type="auto"/>
        <w:tblInd w:w="1255" w:type="dxa"/>
        <w:tblLook w:val="04A0" w:firstRow="1" w:lastRow="0" w:firstColumn="1" w:lastColumn="0" w:noHBand="0" w:noVBand="1"/>
      </w:tblPr>
      <w:tblGrid>
        <w:gridCol w:w="3307"/>
        <w:gridCol w:w="5873"/>
      </w:tblGrid>
      <w:tr w:rsidR="000C14E4" w:rsidRPr="00B66C95" w14:paraId="6E869E7F" w14:textId="77777777" w:rsidTr="001A016D">
        <w:trPr>
          <w:cantSplit/>
          <w:tblHeader/>
        </w:trPr>
        <w:tc>
          <w:tcPr>
            <w:tcW w:w="3307" w:type="dxa"/>
            <w:shd w:val="clear" w:color="auto" w:fill="000000" w:themeFill="text1"/>
          </w:tcPr>
          <w:p w14:paraId="6E869E7D" w14:textId="77777777" w:rsidR="001945C2" w:rsidRPr="00B66C95" w:rsidRDefault="001945C2" w:rsidP="00BB7353">
            <w:pPr>
              <w:spacing w:after="0" w:line="240" w:lineRule="auto"/>
              <w:rPr>
                <w:rFonts w:ascii="Arial" w:hAnsi="Arial" w:cs="Arial"/>
                <w:b/>
                <w:sz w:val="24"/>
                <w:szCs w:val="24"/>
              </w:rPr>
            </w:pPr>
            <w:r w:rsidRPr="00B66C95">
              <w:rPr>
                <w:rFonts w:ascii="Arial" w:hAnsi="Arial" w:cs="Arial"/>
                <w:b/>
                <w:sz w:val="24"/>
                <w:szCs w:val="24"/>
              </w:rPr>
              <w:t>Outage</w:t>
            </w:r>
            <w:r w:rsidR="00E156BC" w:rsidRPr="00B66C95">
              <w:rPr>
                <w:rFonts w:ascii="Arial" w:hAnsi="Arial" w:cs="Arial"/>
                <w:b/>
                <w:sz w:val="24"/>
                <w:szCs w:val="24"/>
              </w:rPr>
              <w:t xml:space="preserve"> (monthly basis)</w:t>
            </w:r>
          </w:p>
        </w:tc>
        <w:tc>
          <w:tcPr>
            <w:tcW w:w="5873" w:type="dxa"/>
            <w:shd w:val="clear" w:color="auto" w:fill="000000" w:themeFill="text1"/>
          </w:tcPr>
          <w:p w14:paraId="6E869E7E" w14:textId="77777777" w:rsidR="001945C2" w:rsidRPr="00B66C95" w:rsidRDefault="001945C2" w:rsidP="00BB7353">
            <w:pPr>
              <w:spacing w:after="0" w:line="240" w:lineRule="auto"/>
              <w:rPr>
                <w:rFonts w:ascii="Arial" w:hAnsi="Arial" w:cs="Arial"/>
                <w:b/>
                <w:sz w:val="24"/>
                <w:szCs w:val="24"/>
              </w:rPr>
            </w:pPr>
            <w:r w:rsidRPr="00B66C95">
              <w:rPr>
                <w:rFonts w:ascii="Arial" w:hAnsi="Arial" w:cs="Arial"/>
                <w:b/>
                <w:sz w:val="24"/>
                <w:szCs w:val="24"/>
              </w:rPr>
              <w:t>Amount of Credit</w:t>
            </w:r>
          </w:p>
        </w:tc>
      </w:tr>
      <w:tr w:rsidR="000C14E4" w:rsidRPr="00B66C95" w14:paraId="6E869E82" w14:textId="77777777" w:rsidTr="001A016D">
        <w:tc>
          <w:tcPr>
            <w:tcW w:w="3307" w:type="dxa"/>
          </w:tcPr>
          <w:p w14:paraId="6E869E80" w14:textId="77777777" w:rsidR="006F449C" w:rsidRPr="00B66C95" w:rsidRDefault="006F449C" w:rsidP="006F449C">
            <w:pPr>
              <w:spacing w:after="0" w:line="240" w:lineRule="auto"/>
              <w:rPr>
                <w:rFonts w:ascii="Arial" w:hAnsi="Arial" w:cs="Arial"/>
                <w:sz w:val="24"/>
                <w:szCs w:val="24"/>
              </w:rPr>
            </w:pPr>
            <w:r w:rsidRPr="00B66C95">
              <w:rPr>
                <w:rFonts w:ascii="Arial" w:hAnsi="Arial" w:cs="Arial"/>
                <w:sz w:val="24"/>
                <w:szCs w:val="24"/>
              </w:rPr>
              <w:t>Less than 5 minutes</w:t>
            </w:r>
          </w:p>
        </w:tc>
        <w:tc>
          <w:tcPr>
            <w:tcW w:w="5873" w:type="dxa"/>
          </w:tcPr>
          <w:p w14:paraId="6E869E81" w14:textId="77777777" w:rsidR="006F449C" w:rsidRPr="00B66C95" w:rsidRDefault="006F449C" w:rsidP="006F449C">
            <w:pPr>
              <w:spacing w:after="0" w:line="240" w:lineRule="auto"/>
              <w:rPr>
                <w:rFonts w:ascii="Arial" w:hAnsi="Arial" w:cs="Arial"/>
                <w:sz w:val="24"/>
                <w:szCs w:val="24"/>
              </w:rPr>
            </w:pPr>
            <w:r w:rsidRPr="00B66C95">
              <w:rPr>
                <w:rFonts w:ascii="Arial" w:hAnsi="Arial" w:cs="Arial"/>
                <w:sz w:val="24"/>
                <w:szCs w:val="24"/>
              </w:rPr>
              <w:t>None</w:t>
            </w:r>
          </w:p>
        </w:tc>
      </w:tr>
      <w:tr w:rsidR="000C14E4" w:rsidRPr="00B66C95" w14:paraId="6E869E85" w14:textId="77777777" w:rsidTr="001A016D">
        <w:tc>
          <w:tcPr>
            <w:tcW w:w="3307" w:type="dxa"/>
          </w:tcPr>
          <w:p w14:paraId="6E869E83" w14:textId="77777777" w:rsidR="006F449C" w:rsidRPr="00B66C95" w:rsidRDefault="006F449C" w:rsidP="006F449C">
            <w:pPr>
              <w:spacing w:after="0" w:line="240" w:lineRule="auto"/>
              <w:rPr>
                <w:rFonts w:ascii="Arial" w:hAnsi="Arial" w:cs="Arial"/>
                <w:sz w:val="24"/>
                <w:szCs w:val="24"/>
              </w:rPr>
            </w:pPr>
            <w:r w:rsidRPr="00B66C95">
              <w:rPr>
                <w:rFonts w:ascii="Arial" w:hAnsi="Arial" w:cs="Arial"/>
                <w:sz w:val="24"/>
                <w:szCs w:val="24"/>
              </w:rPr>
              <w:t>5 minutes to 10 minutes</w:t>
            </w:r>
          </w:p>
        </w:tc>
        <w:tc>
          <w:tcPr>
            <w:tcW w:w="5873" w:type="dxa"/>
          </w:tcPr>
          <w:p w14:paraId="6E869E84" w14:textId="77777777" w:rsidR="006F449C" w:rsidRPr="00B66C95" w:rsidRDefault="006F449C" w:rsidP="006F449C">
            <w:pPr>
              <w:spacing w:after="0" w:line="240" w:lineRule="auto"/>
              <w:rPr>
                <w:rFonts w:ascii="Arial" w:hAnsi="Arial" w:cs="Arial"/>
                <w:sz w:val="24"/>
                <w:szCs w:val="24"/>
              </w:rPr>
            </w:pPr>
            <w:r w:rsidRPr="00B66C95">
              <w:rPr>
                <w:rFonts w:ascii="Arial" w:hAnsi="Arial" w:cs="Arial"/>
                <w:sz w:val="24"/>
                <w:szCs w:val="24"/>
              </w:rPr>
              <w:t xml:space="preserve">3 days prorated </w:t>
            </w:r>
          </w:p>
        </w:tc>
      </w:tr>
      <w:tr w:rsidR="000C14E4" w:rsidRPr="00B66C95" w14:paraId="6E869E88" w14:textId="77777777" w:rsidTr="001A016D">
        <w:tc>
          <w:tcPr>
            <w:tcW w:w="3307" w:type="dxa"/>
          </w:tcPr>
          <w:p w14:paraId="6E869E86" w14:textId="77777777" w:rsidR="006F449C" w:rsidRPr="00B66C95" w:rsidRDefault="006F449C" w:rsidP="006F449C">
            <w:pPr>
              <w:spacing w:after="0" w:line="240" w:lineRule="auto"/>
              <w:rPr>
                <w:rFonts w:ascii="Arial" w:hAnsi="Arial" w:cs="Arial"/>
                <w:sz w:val="24"/>
                <w:szCs w:val="24"/>
              </w:rPr>
            </w:pPr>
            <w:r w:rsidRPr="00B66C95">
              <w:rPr>
                <w:rFonts w:ascii="Arial" w:hAnsi="Arial" w:cs="Arial"/>
                <w:sz w:val="24"/>
                <w:szCs w:val="24"/>
              </w:rPr>
              <w:t xml:space="preserve">10 minutes to 15 minutes </w:t>
            </w:r>
          </w:p>
        </w:tc>
        <w:tc>
          <w:tcPr>
            <w:tcW w:w="5873" w:type="dxa"/>
          </w:tcPr>
          <w:p w14:paraId="6E869E87" w14:textId="77777777" w:rsidR="006F449C" w:rsidRPr="00B66C95" w:rsidRDefault="006F449C" w:rsidP="006F449C">
            <w:pPr>
              <w:spacing w:after="0" w:line="240" w:lineRule="auto"/>
              <w:rPr>
                <w:rFonts w:ascii="Arial" w:hAnsi="Arial" w:cs="Arial"/>
                <w:sz w:val="24"/>
                <w:szCs w:val="24"/>
              </w:rPr>
            </w:pPr>
            <w:r w:rsidRPr="00B66C95">
              <w:rPr>
                <w:rFonts w:ascii="Arial" w:hAnsi="Arial" w:cs="Arial"/>
                <w:sz w:val="24"/>
                <w:szCs w:val="24"/>
              </w:rPr>
              <w:t>5 days prorated</w:t>
            </w:r>
          </w:p>
        </w:tc>
      </w:tr>
      <w:tr w:rsidR="000C14E4" w:rsidRPr="00B66C95" w14:paraId="6E869E8B" w14:textId="77777777" w:rsidTr="001A016D">
        <w:tc>
          <w:tcPr>
            <w:tcW w:w="3307" w:type="dxa"/>
          </w:tcPr>
          <w:p w14:paraId="6E869E89" w14:textId="77777777" w:rsidR="006F449C" w:rsidRPr="00B66C95" w:rsidRDefault="006F449C" w:rsidP="006F449C">
            <w:pPr>
              <w:spacing w:after="0" w:line="240" w:lineRule="auto"/>
              <w:rPr>
                <w:rFonts w:ascii="Arial" w:hAnsi="Arial" w:cs="Arial"/>
                <w:sz w:val="24"/>
                <w:szCs w:val="24"/>
              </w:rPr>
            </w:pPr>
            <w:r w:rsidRPr="00B66C95">
              <w:rPr>
                <w:rFonts w:ascii="Arial" w:hAnsi="Arial" w:cs="Arial"/>
                <w:sz w:val="24"/>
                <w:szCs w:val="24"/>
              </w:rPr>
              <w:t>15 minutes to 20 minutes</w:t>
            </w:r>
          </w:p>
        </w:tc>
        <w:tc>
          <w:tcPr>
            <w:tcW w:w="5873" w:type="dxa"/>
          </w:tcPr>
          <w:p w14:paraId="6E869E8A" w14:textId="77777777" w:rsidR="006F449C" w:rsidRPr="00B66C95" w:rsidRDefault="006F449C" w:rsidP="006F449C">
            <w:pPr>
              <w:spacing w:after="0" w:line="240" w:lineRule="auto"/>
              <w:rPr>
                <w:rFonts w:ascii="Arial" w:hAnsi="Arial" w:cs="Arial"/>
                <w:sz w:val="24"/>
                <w:szCs w:val="24"/>
              </w:rPr>
            </w:pPr>
            <w:r w:rsidRPr="00B66C95">
              <w:rPr>
                <w:rFonts w:ascii="Arial" w:hAnsi="Arial" w:cs="Arial"/>
                <w:sz w:val="24"/>
                <w:szCs w:val="24"/>
              </w:rPr>
              <w:t>6 days prorated</w:t>
            </w:r>
          </w:p>
        </w:tc>
      </w:tr>
      <w:tr w:rsidR="000C14E4" w:rsidRPr="00B66C95" w14:paraId="6E869E8E" w14:textId="77777777" w:rsidTr="001A016D">
        <w:tc>
          <w:tcPr>
            <w:tcW w:w="3307" w:type="dxa"/>
          </w:tcPr>
          <w:p w14:paraId="6E869E8C" w14:textId="77777777" w:rsidR="006F449C" w:rsidRPr="00B66C95" w:rsidRDefault="006F449C" w:rsidP="006F449C">
            <w:pPr>
              <w:spacing w:after="0" w:line="240" w:lineRule="auto"/>
              <w:rPr>
                <w:rFonts w:ascii="Arial" w:hAnsi="Arial" w:cs="Arial"/>
                <w:sz w:val="24"/>
                <w:szCs w:val="24"/>
              </w:rPr>
            </w:pPr>
            <w:r w:rsidRPr="00B66C95">
              <w:rPr>
                <w:rFonts w:ascii="Arial" w:hAnsi="Arial" w:cs="Arial"/>
                <w:sz w:val="24"/>
                <w:szCs w:val="24"/>
              </w:rPr>
              <w:t>20 minutes to 30 minutes</w:t>
            </w:r>
          </w:p>
        </w:tc>
        <w:tc>
          <w:tcPr>
            <w:tcW w:w="5873" w:type="dxa"/>
          </w:tcPr>
          <w:p w14:paraId="6E869E8D" w14:textId="77777777" w:rsidR="006F449C" w:rsidRPr="00B66C95" w:rsidRDefault="006F449C" w:rsidP="006F449C">
            <w:pPr>
              <w:spacing w:after="0" w:line="240" w:lineRule="auto"/>
              <w:rPr>
                <w:rFonts w:ascii="Arial" w:hAnsi="Arial" w:cs="Arial"/>
                <w:sz w:val="24"/>
                <w:szCs w:val="24"/>
              </w:rPr>
            </w:pPr>
            <w:r w:rsidRPr="00B66C95">
              <w:rPr>
                <w:rFonts w:ascii="Arial" w:hAnsi="Arial" w:cs="Arial"/>
                <w:sz w:val="24"/>
                <w:szCs w:val="24"/>
              </w:rPr>
              <w:t>8 days prorated</w:t>
            </w:r>
          </w:p>
        </w:tc>
      </w:tr>
      <w:tr w:rsidR="000C14E4" w:rsidRPr="00B66C95" w14:paraId="6E869E91" w14:textId="77777777" w:rsidTr="001A016D">
        <w:tc>
          <w:tcPr>
            <w:tcW w:w="3307" w:type="dxa"/>
          </w:tcPr>
          <w:p w14:paraId="6E869E8F" w14:textId="77777777" w:rsidR="006F449C" w:rsidRPr="00B66C95" w:rsidRDefault="006F449C" w:rsidP="006F449C">
            <w:pPr>
              <w:spacing w:after="0" w:line="240" w:lineRule="auto"/>
              <w:rPr>
                <w:rFonts w:ascii="Arial" w:hAnsi="Arial" w:cs="Arial"/>
                <w:sz w:val="24"/>
                <w:szCs w:val="24"/>
              </w:rPr>
            </w:pPr>
            <w:r w:rsidRPr="00B66C95">
              <w:rPr>
                <w:rFonts w:ascii="Arial" w:hAnsi="Arial" w:cs="Arial"/>
                <w:sz w:val="24"/>
                <w:szCs w:val="24"/>
              </w:rPr>
              <w:t>30 minutes to 40 minutes</w:t>
            </w:r>
          </w:p>
        </w:tc>
        <w:tc>
          <w:tcPr>
            <w:tcW w:w="5873" w:type="dxa"/>
          </w:tcPr>
          <w:p w14:paraId="6E869E90" w14:textId="77777777" w:rsidR="006F449C" w:rsidRPr="00B66C95" w:rsidRDefault="006F449C" w:rsidP="006F449C">
            <w:pPr>
              <w:spacing w:after="0" w:line="240" w:lineRule="auto"/>
              <w:rPr>
                <w:rFonts w:ascii="Arial" w:hAnsi="Arial" w:cs="Arial"/>
                <w:sz w:val="24"/>
                <w:szCs w:val="24"/>
              </w:rPr>
            </w:pPr>
            <w:r w:rsidRPr="00B66C95">
              <w:rPr>
                <w:rFonts w:ascii="Arial" w:hAnsi="Arial" w:cs="Arial"/>
                <w:sz w:val="24"/>
                <w:szCs w:val="24"/>
              </w:rPr>
              <w:t>10 days prorated</w:t>
            </w:r>
          </w:p>
        </w:tc>
      </w:tr>
      <w:tr w:rsidR="000C14E4" w:rsidRPr="00B66C95" w14:paraId="6E869E94" w14:textId="77777777" w:rsidTr="001A016D">
        <w:tc>
          <w:tcPr>
            <w:tcW w:w="3307" w:type="dxa"/>
          </w:tcPr>
          <w:p w14:paraId="6E869E92" w14:textId="77777777" w:rsidR="006F449C" w:rsidRPr="00B66C95" w:rsidRDefault="006F449C" w:rsidP="006F449C">
            <w:pPr>
              <w:spacing w:after="0" w:line="240" w:lineRule="auto"/>
              <w:rPr>
                <w:rFonts w:ascii="Arial" w:hAnsi="Arial" w:cs="Arial"/>
                <w:sz w:val="24"/>
                <w:szCs w:val="24"/>
              </w:rPr>
            </w:pPr>
            <w:r w:rsidRPr="00B66C95">
              <w:rPr>
                <w:rFonts w:ascii="Arial" w:hAnsi="Arial" w:cs="Arial"/>
                <w:sz w:val="24"/>
                <w:szCs w:val="24"/>
              </w:rPr>
              <w:t>40 minutes to 50 minutes</w:t>
            </w:r>
          </w:p>
        </w:tc>
        <w:tc>
          <w:tcPr>
            <w:tcW w:w="5873" w:type="dxa"/>
          </w:tcPr>
          <w:p w14:paraId="6E869E93" w14:textId="77777777" w:rsidR="006F449C" w:rsidRPr="00B66C95" w:rsidRDefault="006F449C" w:rsidP="006F449C">
            <w:pPr>
              <w:spacing w:after="0" w:line="240" w:lineRule="auto"/>
              <w:rPr>
                <w:rFonts w:ascii="Arial" w:hAnsi="Arial" w:cs="Arial"/>
                <w:sz w:val="24"/>
                <w:szCs w:val="24"/>
              </w:rPr>
            </w:pPr>
            <w:r w:rsidRPr="00B66C95">
              <w:rPr>
                <w:rFonts w:ascii="Arial" w:hAnsi="Arial" w:cs="Arial"/>
                <w:sz w:val="24"/>
                <w:szCs w:val="24"/>
              </w:rPr>
              <w:t>12 days prorated</w:t>
            </w:r>
          </w:p>
        </w:tc>
      </w:tr>
      <w:tr w:rsidR="000C14E4" w:rsidRPr="00B66C95" w14:paraId="6E869E97" w14:textId="77777777" w:rsidTr="001A016D">
        <w:tc>
          <w:tcPr>
            <w:tcW w:w="3307" w:type="dxa"/>
          </w:tcPr>
          <w:p w14:paraId="6E869E95" w14:textId="77777777" w:rsidR="006F449C" w:rsidRPr="00B66C95" w:rsidRDefault="006F449C" w:rsidP="006F449C">
            <w:pPr>
              <w:spacing w:after="0" w:line="240" w:lineRule="auto"/>
              <w:rPr>
                <w:rFonts w:ascii="Arial" w:hAnsi="Arial" w:cs="Arial"/>
                <w:sz w:val="24"/>
                <w:szCs w:val="24"/>
              </w:rPr>
            </w:pPr>
            <w:r w:rsidRPr="00B66C95">
              <w:rPr>
                <w:rFonts w:ascii="Arial" w:hAnsi="Arial" w:cs="Arial"/>
                <w:sz w:val="24"/>
                <w:szCs w:val="24"/>
              </w:rPr>
              <w:t>50 minutes to 1 hour</w:t>
            </w:r>
          </w:p>
        </w:tc>
        <w:tc>
          <w:tcPr>
            <w:tcW w:w="5873" w:type="dxa"/>
          </w:tcPr>
          <w:p w14:paraId="6E869E96" w14:textId="77777777" w:rsidR="006F449C" w:rsidRPr="00B66C95" w:rsidRDefault="006F449C" w:rsidP="006F449C">
            <w:pPr>
              <w:spacing w:after="0" w:line="240" w:lineRule="auto"/>
              <w:rPr>
                <w:rFonts w:ascii="Arial" w:hAnsi="Arial" w:cs="Arial"/>
                <w:sz w:val="24"/>
                <w:szCs w:val="24"/>
              </w:rPr>
            </w:pPr>
            <w:r w:rsidRPr="00B66C95">
              <w:rPr>
                <w:rFonts w:ascii="Arial" w:hAnsi="Arial" w:cs="Arial"/>
                <w:sz w:val="24"/>
                <w:szCs w:val="24"/>
              </w:rPr>
              <w:t>14 days prorated</w:t>
            </w:r>
          </w:p>
        </w:tc>
      </w:tr>
      <w:tr w:rsidR="000C14E4" w:rsidRPr="00B66C95" w14:paraId="6E869E9A" w14:textId="77777777" w:rsidTr="001A016D">
        <w:tc>
          <w:tcPr>
            <w:tcW w:w="3307" w:type="dxa"/>
          </w:tcPr>
          <w:p w14:paraId="6E869E98" w14:textId="77777777" w:rsidR="006F449C" w:rsidRPr="00B66C95" w:rsidRDefault="006F449C" w:rsidP="006F449C">
            <w:pPr>
              <w:spacing w:after="0" w:line="240" w:lineRule="auto"/>
              <w:rPr>
                <w:rFonts w:ascii="Arial" w:hAnsi="Arial" w:cs="Arial"/>
                <w:sz w:val="24"/>
                <w:szCs w:val="24"/>
              </w:rPr>
            </w:pPr>
            <w:r w:rsidRPr="00B66C95">
              <w:rPr>
                <w:rFonts w:ascii="Arial" w:hAnsi="Arial" w:cs="Arial"/>
                <w:sz w:val="24"/>
                <w:szCs w:val="24"/>
              </w:rPr>
              <w:t>Each additional 10 minutes over 1 hour until reaching 2 hours</w:t>
            </w:r>
          </w:p>
        </w:tc>
        <w:tc>
          <w:tcPr>
            <w:tcW w:w="5873" w:type="dxa"/>
          </w:tcPr>
          <w:p w14:paraId="6E869E99" w14:textId="77777777" w:rsidR="006F449C" w:rsidRPr="00B66C95" w:rsidRDefault="006F449C" w:rsidP="006F449C">
            <w:pPr>
              <w:spacing w:after="0" w:line="240" w:lineRule="auto"/>
              <w:rPr>
                <w:rFonts w:ascii="Arial" w:hAnsi="Arial" w:cs="Arial"/>
                <w:sz w:val="24"/>
                <w:szCs w:val="24"/>
              </w:rPr>
            </w:pPr>
            <w:r w:rsidRPr="00B66C95">
              <w:rPr>
                <w:rFonts w:ascii="Arial" w:hAnsi="Arial" w:cs="Arial"/>
                <w:sz w:val="24"/>
                <w:szCs w:val="24"/>
              </w:rPr>
              <w:t>Add an additional 2 days</w:t>
            </w:r>
          </w:p>
        </w:tc>
      </w:tr>
      <w:tr w:rsidR="000C14E4" w:rsidRPr="00B66C95" w14:paraId="6E869E9D" w14:textId="77777777" w:rsidTr="001A016D">
        <w:tc>
          <w:tcPr>
            <w:tcW w:w="3307" w:type="dxa"/>
          </w:tcPr>
          <w:p w14:paraId="6E869E9B" w14:textId="77777777" w:rsidR="006F449C" w:rsidRPr="00B66C95" w:rsidRDefault="006F449C" w:rsidP="006F449C">
            <w:pPr>
              <w:spacing w:after="0" w:line="240" w:lineRule="auto"/>
              <w:rPr>
                <w:rFonts w:ascii="Arial" w:hAnsi="Arial" w:cs="Arial"/>
                <w:sz w:val="24"/>
                <w:szCs w:val="24"/>
              </w:rPr>
            </w:pPr>
            <w:r w:rsidRPr="00B66C95">
              <w:rPr>
                <w:rFonts w:ascii="Arial" w:hAnsi="Arial" w:cs="Arial"/>
                <w:sz w:val="24"/>
                <w:szCs w:val="24"/>
              </w:rPr>
              <w:t xml:space="preserve">Each additional 10 minutes over 2 hours </w:t>
            </w:r>
          </w:p>
        </w:tc>
        <w:tc>
          <w:tcPr>
            <w:tcW w:w="5873" w:type="dxa"/>
          </w:tcPr>
          <w:p w14:paraId="6E869E9C" w14:textId="77777777" w:rsidR="006F449C" w:rsidRPr="00B66C95" w:rsidRDefault="006F449C" w:rsidP="006F449C">
            <w:pPr>
              <w:spacing w:after="0" w:line="240" w:lineRule="auto"/>
              <w:rPr>
                <w:rFonts w:ascii="Arial" w:hAnsi="Arial" w:cs="Arial"/>
                <w:sz w:val="24"/>
                <w:szCs w:val="24"/>
              </w:rPr>
            </w:pPr>
            <w:r w:rsidRPr="00B66C95">
              <w:rPr>
                <w:rFonts w:ascii="Arial" w:hAnsi="Arial" w:cs="Arial"/>
                <w:sz w:val="24"/>
                <w:szCs w:val="24"/>
              </w:rPr>
              <w:t>Add an additional 4 days</w:t>
            </w:r>
          </w:p>
        </w:tc>
      </w:tr>
      <w:tr w:rsidR="000C14E4" w:rsidRPr="00B66C95" w14:paraId="6E869EA0" w14:textId="77777777" w:rsidTr="001A016D">
        <w:tc>
          <w:tcPr>
            <w:tcW w:w="3307" w:type="dxa"/>
          </w:tcPr>
          <w:p w14:paraId="6E869E9E" w14:textId="77777777" w:rsidR="006F449C" w:rsidRPr="00B66C95" w:rsidRDefault="006F449C" w:rsidP="006F449C">
            <w:pPr>
              <w:spacing w:after="0" w:line="240" w:lineRule="auto"/>
              <w:rPr>
                <w:rFonts w:ascii="Arial" w:hAnsi="Arial" w:cs="Arial"/>
                <w:sz w:val="24"/>
                <w:szCs w:val="24"/>
              </w:rPr>
            </w:pPr>
            <w:r w:rsidRPr="00B66C95">
              <w:rPr>
                <w:rFonts w:ascii="Arial" w:hAnsi="Arial" w:cs="Arial"/>
                <w:sz w:val="24"/>
                <w:szCs w:val="24"/>
              </w:rPr>
              <w:t>For each individual outage over 20 minutes</w:t>
            </w:r>
          </w:p>
        </w:tc>
        <w:tc>
          <w:tcPr>
            <w:tcW w:w="5873" w:type="dxa"/>
          </w:tcPr>
          <w:p w14:paraId="6E869E9F" w14:textId="77777777" w:rsidR="006F449C" w:rsidRPr="00B66C95" w:rsidRDefault="006F449C" w:rsidP="006F449C">
            <w:pPr>
              <w:spacing w:after="0" w:line="240" w:lineRule="auto"/>
              <w:rPr>
                <w:rFonts w:ascii="Arial" w:hAnsi="Arial" w:cs="Arial"/>
                <w:sz w:val="24"/>
                <w:szCs w:val="24"/>
              </w:rPr>
            </w:pPr>
            <w:r w:rsidRPr="00B66C95">
              <w:rPr>
                <w:rFonts w:ascii="Arial" w:hAnsi="Arial" w:cs="Arial"/>
                <w:sz w:val="24"/>
                <w:szCs w:val="24"/>
              </w:rPr>
              <w:t xml:space="preserve">Two times the amount listed above (One outage over 20 minutes results in two times the amount above; two outages over 20 minutes result in four times the amount above; three outages over 20 minutes result in six times the amount above.)  </w:t>
            </w:r>
          </w:p>
        </w:tc>
      </w:tr>
    </w:tbl>
    <w:p w14:paraId="6E869EA1" w14:textId="4F437883" w:rsidR="00551905" w:rsidRPr="00DE6D1B" w:rsidRDefault="00B66C95" w:rsidP="00ED1078">
      <w:pPr>
        <w:pStyle w:val="Heading2"/>
        <w:widowControl w:val="0"/>
        <w:numPr>
          <w:ilvl w:val="1"/>
          <w:numId w:val="11"/>
        </w:numPr>
        <w:tabs>
          <w:tab w:val="num" w:pos="0"/>
        </w:tabs>
        <w:spacing w:after="120"/>
        <w:ind w:left="1260" w:hanging="540"/>
        <w:rPr>
          <w:rFonts w:ascii="Arial" w:eastAsia="Times New Roman" w:hAnsi="Arial" w:cs="Arial"/>
          <w:color w:val="auto"/>
          <w:sz w:val="24"/>
          <w:szCs w:val="24"/>
        </w:rPr>
      </w:pPr>
      <w:r w:rsidRPr="00DE6D1B">
        <w:rPr>
          <w:rFonts w:ascii="Arial" w:eastAsia="Times New Roman" w:hAnsi="Arial" w:cs="Arial"/>
          <w:color w:val="auto"/>
          <w:sz w:val="24"/>
          <w:szCs w:val="24"/>
        </w:rPr>
        <w:lastRenderedPageBreak/>
        <w:t xml:space="preserve">Process </w:t>
      </w:r>
      <w:proofErr w:type="gramStart"/>
      <w:r w:rsidR="00696062" w:rsidRPr="00DE6D1B">
        <w:rPr>
          <w:rFonts w:ascii="Arial" w:eastAsia="Times New Roman" w:hAnsi="Arial" w:cs="Arial"/>
          <w:color w:val="auto"/>
          <w:sz w:val="24"/>
          <w:szCs w:val="24"/>
        </w:rPr>
        <w:t>For</w:t>
      </w:r>
      <w:proofErr w:type="gramEnd"/>
      <w:r w:rsidR="00696062" w:rsidRPr="00DE6D1B">
        <w:rPr>
          <w:rFonts w:ascii="Arial" w:eastAsia="Times New Roman" w:hAnsi="Arial" w:cs="Arial"/>
          <w:color w:val="auto"/>
          <w:sz w:val="24"/>
          <w:szCs w:val="24"/>
        </w:rPr>
        <w:t xml:space="preserve"> Reporting An Outage</w:t>
      </w:r>
      <w:r w:rsidR="002806FC" w:rsidRPr="00DE6D1B">
        <w:rPr>
          <w:rFonts w:ascii="Arial" w:eastAsia="Times New Roman" w:hAnsi="Arial" w:cs="Arial"/>
          <w:color w:val="auto"/>
          <w:sz w:val="24"/>
          <w:szCs w:val="24"/>
        </w:rPr>
        <w:t>.</w:t>
      </w:r>
    </w:p>
    <w:p w14:paraId="6E869EA2" w14:textId="28977238" w:rsidR="00551905" w:rsidRPr="00B66C95" w:rsidRDefault="0095628D" w:rsidP="008C0FE2">
      <w:pPr>
        <w:widowControl w:val="0"/>
        <w:tabs>
          <w:tab w:val="num" w:pos="0"/>
        </w:tabs>
        <w:spacing w:after="120"/>
        <w:ind w:left="1260"/>
        <w:rPr>
          <w:rFonts w:ascii="Arial" w:eastAsia="Times New Roman" w:hAnsi="Arial" w:cs="Arial"/>
          <w:sz w:val="24"/>
          <w:szCs w:val="24"/>
        </w:rPr>
      </w:pPr>
      <w:r w:rsidRPr="00B66C95">
        <w:rPr>
          <w:rFonts w:ascii="Arial" w:eastAsia="Times New Roman" w:hAnsi="Arial" w:cs="Arial"/>
          <w:sz w:val="24"/>
          <w:szCs w:val="24"/>
        </w:rPr>
        <w:t>Contractor</w:t>
      </w:r>
      <w:r w:rsidR="00551905" w:rsidRPr="00B66C95">
        <w:rPr>
          <w:rFonts w:ascii="Arial" w:eastAsia="Times New Roman" w:hAnsi="Arial" w:cs="Arial"/>
          <w:sz w:val="24"/>
          <w:szCs w:val="24"/>
        </w:rPr>
        <w:t xml:space="preserve"> </w:t>
      </w:r>
      <w:r w:rsidR="00551905" w:rsidRPr="00B66C95">
        <w:rPr>
          <w:rFonts w:ascii="Arial" w:eastAsia="Times New Roman" w:hAnsi="Arial" w:cs="Arial"/>
          <w:kern w:val="32"/>
          <w:sz w:val="24"/>
          <w:szCs w:val="24"/>
        </w:rPr>
        <w:t xml:space="preserve">shall </w:t>
      </w:r>
      <w:r w:rsidR="00551905" w:rsidRPr="00B66C95">
        <w:rPr>
          <w:rFonts w:ascii="Arial" w:eastAsia="Times New Roman" w:hAnsi="Arial" w:cs="Arial"/>
          <w:sz w:val="24"/>
          <w:szCs w:val="24"/>
        </w:rPr>
        <w:t xml:space="preserve">notify </w:t>
      </w:r>
      <w:r w:rsidR="00B2512D" w:rsidRPr="00B66C95">
        <w:rPr>
          <w:rFonts w:ascii="Arial" w:eastAsia="Times New Roman" w:hAnsi="Arial" w:cs="Arial"/>
          <w:sz w:val="24"/>
          <w:szCs w:val="24"/>
        </w:rPr>
        <w:t>the County</w:t>
      </w:r>
      <w:r w:rsidR="00156ADD" w:rsidRPr="00B66C95">
        <w:rPr>
          <w:rFonts w:ascii="Arial" w:eastAsia="Times New Roman" w:hAnsi="Arial" w:cs="Arial"/>
          <w:sz w:val="24"/>
          <w:szCs w:val="24"/>
        </w:rPr>
        <w:t xml:space="preserve"> that an Outage has occurred as soon as Contractor detects </w:t>
      </w:r>
      <w:r w:rsidR="00156ADD" w:rsidRPr="00B66C95">
        <w:rPr>
          <w:rFonts w:ascii="Arial" w:eastAsia="Times New Roman" w:hAnsi="Arial" w:cs="Arial"/>
          <w:kern w:val="32"/>
          <w:sz w:val="24"/>
          <w:szCs w:val="24"/>
        </w:rPr>
        <w:t>an</w:t>
      </w:r>
      <w:r w:rsidR="00156ADD" w:rsidRPr="00B66C95">
        <w:rPr>
          <w:rFonts w:ascii="Arial" w:eastAsia="Times New Roman" w:hAnsi="Arial" w:cs="Arial"/>
          <w:sz w:val="24"/>
          <w:szCs w:val="24"/>
        </w:rPr>
        <w:t xml:space="preserve"> Outage through its automated monitoring systems or other means, but no later than two (2) business days from the first day of the Outage.  </w:t>
      </w:r>
    </w:p>
    <w:p w14:paraId="6E869EA3" w14:textId="488FDB9A" w:rsidR="00551905" w:rsidRPr="00B66C95" w:rsidRDefault="00551905" w:rsidP="008C0FE2">
      <w:pPr>
        <w:widowControl w:val="0"/>
        <w:tabs>
          <w:tab w:val="num" w:pos="0"/>
        </w:tabs>
        <w:spacing w:after="120"/>
        <w:ind w:left="1260"/>
        <w:rPr>
          <w:rFonts w:ascii="Arial" w:eastAsia="Times New Roman" w:hAnsi="Arial" w:cs="Arial"/>
          <w:kern w:val="32"/>
          <w:sz w:val="24"/>
          <w:szCs w:val="24"/>
        </w:rPr>
      </w:pPr>
      <w:r w:rsidRPr="00B66C95">
        <w:rPr>
          <w:rFonts w:ascii="Arial" w:eastAsia="Times New Roman" w:hAnsi="Arial" w:cs="Arial"/>
          <w:kern w:val="32"/>
          <w:sz w:val="24"/>
          <w:szCs w:val="24"/>
        </w:rPr>
        <w:t xml:space="preserve">When </w:t>
      </w:r>
      <w:r w:rsidR="00611ABE" w:rsidRPr="00B66C95">
        <w:rPr>
          <w:rFonts w:ascii="Arial" w:eastAsia="Times New Roman" w:hAnsi="Arial" w:cs="Arial"/>
          <w:kern w:val="32"/>
          <w:sz w:val="24"/>
          <w:szCs w:val="24"/>
        </w:rPr>
        <w:t>the County</w:t>
      </w:r>
      <w:r w:rsidRPr="00B66C95">
        <w:rPr>
          <w:rFonts w:ascii="Arial" w:eastAsia="Times New Roman" w:hAnsi="Arial" w:cs="Arial"/>
          <w:kern w:val="32"/>
          <w:sz w:val="24"/>
          <w:szCs w:val="24"/>
        </w:rPr>
        <w:t xml:space="preserve"> believes that an Outage has occurred, </w:t>
      </w:r>
      <w:r w:rsidR="00611ABE" w:rsidRPr="00B66C95">
        <w:rPr>
          <w:rFonts w:ascii="Arial" w:eastAsia="Times New Roman" w:hAnsi="Arial" w:cs="Arial"/>
          <w:kern w:val="32"/>
          <w:sz w:val="24"/>
          <w:szCs w:val="24"/>
        </w:rPr>
        <w:t>County</w:t>
      </w:r>
      <w:r w:rsidRPr="00B66C95">
        <w:rPr>
          <w:rFonts w:ascii="Arial" w:eastAsia="Times New Roman" w:hAnsi="Arial" w:cs="Arial"/>
          <w:kern w:val="32"/>
          <w:sz w:val="24"/>
          <w:szCs w:val="24"/>
        </w:rPr>
        <w:t xml:space="preserve"> will make reasonable efforts to open a service request reporting such Outage to </w:t>
      </w:r>
      <w:r w:rsidR="0095628D" w:rsidRPr="00B66C95">
        <w:rPr>
          <w:rFonts w:ascii="Arial" w:eastAsia="Times New Roman" w:hAnsi="Arial" w:cs="Arial"/>
          <w:kern w:val="32"/>
          <w:sz w:val="24"/>
          <w:szCs w:val="24"/>
        </w:rPr>
        <w:t>Contractor</w:t>
      </w:r>
      <w:r w:rsidRPr="00B66C95">
        <w:rPr>
          <w:rFonts w:ascii="Arial" w:eastAsia="Times New Roman" w:hAnsi="Arial" w:cs="Arial"/>
          <w:kern w:val="32"/>
          <w:sz w:val="24"/>
          <w:szCs w:val="24"/>
        </w:rPr>
        <w:t xml:space="preserve"> no later than th</w:t>
      </w:r>
      <w:r w:rsidR="00611ABE" w:rsidRPr="00B66C95">
        <w:rPr>
          <w:rFonts w:ascii="Arial" w:eastAsia="Times New Roman" w:hAnsi="Arial" w:cs="Arial"/>
          <w:kern w:val="32"/>
          <w:sz w:val="24"/>
          <w:szCs w:val="24"/>
        </w:rPr>
        <w:t>e next business day after the County</w:t>
      </w:r>
      <w:r w:rsidRPr="00B66C95">
        <w:rPr>
          <w:rFonts w:ascii="Arial" w:eastAsia="Times New Roman" w:hAnsi="Arial" w:cs="Arial"/>
          <w:kern w:val="32"/>
          <w:sz w:val="24"/>
          <w:szCs w:val="24"/>
        </w:rPr>
        <w:t xml:space="preserve"> becomes aware that an </w:t>
      </w:r>
      <w:r w:rsidR="00611ABE" w:rsidRPr="00B66C95">
        <w:rPr>
          <w:rFonts w:ascii="Arial" w:eastAsia="Times New Roman" w:hAnsi="Arial" w:cs="Arial"/>
          <w:kern w:val="32"/>
          <w:sz w:val="24"/>
          <w:szCs w:val="24"/>
        </w:rPr>
        <w:t>Outage occurred, and the County will</w:t>
      </w:r>
      <w:r w:rsidRPr="00B66C95">
        <w:rPr>
          <w:rFonts w:ascii="Arial" w:eastAsia="Times New Roman" w:hAnsi="Arial" w:cs="Arial"/>
          <w:kern w:val="32"/>
          <w:sz w:val="24"/>
          <w:szCs w:val="24"/>
        </w:rPr>
        <w:t xml:space="preserve"> report the nature and time of the believed Outage to </w:t>
      </w:r>
      <w:r w:rsidR="0095628D" w:rsidRPr="00B66C95">
        <w:rPr>
          <w:rFonts w:ascii="Arial" w:eastAsia="Times New Roman" w:hAnsi="Arial" w:cs="Arial"/>
          <w:kern w:val="32"/>
          <w:sz w:val="24"/>
          <w:szCs w:val="24"/>
        </w:rPr>
        <w:t>Contractor</w:t>
      </w:r>
      <w:r w:rsidR="001945C2" w:rsidRPr="00B66C95">
        <w:rPr>
          <w:rFonts w:ascii="Arial" w:eastAsia="Times New Roman" w:hAnsi="Arial" w:cs="Arial"/>
          <w:kern w:val="32"/>
          <w:sz w:val="24"/>
          <w:szCs w:val="24"/>
        </w:rPr>
        <w:t>.</w:t>
      </w:r>
    </w:p>
    <w:p w14:paraId="6E869EA4" w14:textId="3534E1B8" w:rsidR="00551905" w:rsidRPr="00B66C95" w:rsidRDefault="00551905" w:rsidP="008C0FE2">
      <w:pPr>
        <w:widowControl w:val="0"/>
        <w:tabs>
          <w:tab w:val="num" w:pos="0"/>
        </w:tabs>
        <w:spacing w:after="120"/>
        <w:ind w:left="1260"/>
        <w:rPr>
          <w:rFonts w:ascii="Arial" w:eastAsia="Times New Roman" w:hAnsi="Arial" w:cs="Arial"/>
          <w:kern w:val="32"/>
          <w:sz w:val="24"/>
          <w:szCs w:val="24"/>
        </w:rPr>
      </w:pPr>
      <w:r w:rsidRPr="00B66C95">
        <w:rPr>
          <w:rFonts w:ascii="Arial" w:eastAsia="Times New Roman" w:hAnsi="Arial" w:cs="Arial"/>
          <w:kern w:val="32"/>
          <w:sz w:val="24"/>
          <w:szCs w:val="24"/>
        </w:rPr>
        <w:t xml:space="preserve">For the avoidance of any doubt, </w:t>
      </w:r>
      <w:r w:rsidR="00611ABE" w:rsidRPr="00B66C95">
        <w:rPr>
          <w:rFonts w:ascii="Arial" w:eastAsia="Times New Roman" w:hAnsi="Arial" w:cs="Arial"/>
          <w:kern w:val="32"/>
          <w:sz w:val="24"/>
          <w:szCs w:val="24"/>
        </w:rPr>
        <w:t>the County</w:t>
      </w:r>
      <w:r w:rsidRPr="00B66C95">
        <w:rPr>
          <w:rFonts w:ascii="Arial" w:eastAsia="Times New Roman" w:hAnsi="Arial" w:cs="Arial"/>
          <w:kern w:val="32"/>
          <w:sz w:val="24"/>
          <w:szCs w:val="24"/>
        </w:rPr>
        <w:t xml:space="preserve"> will be able to report its belief that an Outage may have occurred to </w:t>
      </w:r>
      <w:r w:rsidR="0095628D" w:rsidRPr="00B66C95">
        <w:rPr>
          <w:rFonts w:ascii="Arial" w:eastAsia="Times New Roman" w:hAnsi="Arial" w:cs="Arial"/>
          <w:kern w:val="32"/>
          <w:sz w:val="24"/>
          <w:szCs w:val="24"/>
        </w:rPr>
        <w:t>Contractor</w:t>
      </w:r>
      <w:r w:rsidRPr="00B66C95">
        <w:rPr>
          <w:rFonts w:ascii="Arial" w:eastAsia="Times New Roman" w:hAnsi="Arial" w:cs="Arial"/>
          <w:kern w:val="32"/>
          <w:sz w:val="24"/>
          <w:szCs w:val="24"/>
        </w:rPr>
        <w:t xml:space="preserve"> twenty-four (24) hours per day, seven (7) days per week, three hundred sixty-five (365) days per year via the </w:t>
      </w:r>
      <w:r w:rsidR="0095628D" w:rsidRPr="00B66C95">
        <w:rPr>
          <w:rFonts w:ascii="Arial" w:eastAsia="Times New Roman" w:hAnsi="Arial" w:cs="Arial"/>
          <w:kern w:val="32"/>
          <w:sz w:val="24"/>
          <w:szCs w:val="24"/>
        </w:rPr>
        <w:t>Contractor</w:t>
      </w:r>
      <w:r w:rsidR="00611ABE" w:rsidRPr="00B66C95">
        <w:rPr>
          <w:rFonts w:ascii="Arial" w:eastAsia="Times New Roman" w:hAnsi="Arial" w:cs="Arial"/>
          <w:kern w:val="32"/>
          <w:sz w:val="24"/>
          <w:szCs w:val="24"/>
        </w:rPr>
        <w:t xml:space="preserve"> contacts specified in the Contractor’s</w:t>
      </w:r>
      <w:r w:rsidRPr="00B66C95">
        <w:rPr>
          <w:rFonts w:ascii="Arial" w:eastAsia="Times New Roman" w:hAnsi="Arial" w:cs="Arial"/>
          <w:kern w:val="32"/>
          <w:sz w:val="24"/>
          <w:szCs w:val="24"/>
        </w:rPr>
        <w:t xml:space="preserve"> E</w:t>
      </w:r>
      <w:r w:rsidR="00611ABE" w:rsidRPr="00B66C95">
        <w:rPr>
          <w:rFonts w:ascii="Arial" w:eastAsia="Times New Roman" w:hAnsi="Arial" w:cs="Arial"/>
          <w:kern w:val="32"/>
          <w:sz w:val="24"/>
          <w:szCs w:val="24"/>
        </w:rPr>
        <w:t xml:space="preserve">scalation Contact Information below.  </w:t>
      </w:r>
    </w:p>
    <w:p w14:paraId="73CB2ED4" w14:textId="6AB4BE3A" w:rsidR="00B66C95" w:rsidRPr="00696062" w:rsidRDefault="00B66C95" w:rsidP="00ED1078">
      <w:pPr>
        <w:pStyle w:val="Heading2"/>
        <w:widowControl w:val="0"/>
        <w:numPr>
          <w:ilvl w:val="1"/>
          <w:numId w:val="11"/>
        </w:numPr>
        <w:tabs>
          <w:tab w:val="num" w:pos="0"/>
        </w:tabs>
        <w:spacing w:after="120"/>
        <w:ind w:left="1260" w:hanging="540"/>
        <w:rPr>
          <w:rFonts w:ascii="Arial" w:eastAsia="Times New Roman" w:hAnsi="Arial" w:cs="Arial"/>
          <w:color w:val="auto"/>
          <w:sz w:val="24"/>
          <w:szCs w:val="24"/>
          <w:u w:val="single"/>
        </w:rPr>
      </w:pPr>
      <w:r w:rsidRPr="00696062">
        <w:rPr>
          <w:rFonts w:ascii="Arial" w:eastAsia="Times New Roman" w:hAnsi="Arial" w:cs="Arial"/>
          <w:color w:val="auto"/>
          <w:sz w:val="24"/>
          <w:szCs w:val="24"/>
          <w:u w:val="single"/>
        </w:rPr>
        <w:t xml:space="preserve">Assignment </w:t>
      </w:r>
      <w:proofErr w:type="gramStart"/>
      <w:r w:rsidR="00696062" w:rsidRPr="00696062">
        <w:rPr>
          <w:rFonts w:ascii="Arial" w:eastAsia="Times New Roman" w:hAnsi="Arial" w:cs="Arial"/>
          <w:color w:val="auto"/>
          <w:sz w:val="24"/>
          <w:szCs w:val="24"/>
          <w:u w:val="single"/>
        </w:rPr>
        <w:t>Of</w:t>
      </w:r>
      <w:proofErr w:type="gramEnd"/>
      <w:r w:rsidR="00696062" w:rsidRPr="00696062">
        <w:rPr>
          <w:rFonts w:ascii="Arial" w:eastAsia="Times New Roman" w:hAnsi="Arial" w:cs="Arial"/>
          <w:color w:val="auto"/>
          <w:sz w:val="24"/>
          <w:szCs w:val="24"/>
          <w:u w:val="single"/>
        </w:rPr>
        <w:t xml:space="preserve"> Severity Level And Resolution Process</w:t>
      </w:r>
      <w:r w:rsidR="00696062">
        <w:rPr>
          <w:rFonts w:ascii="Arial" w:eastAsia="Times New Roman" w:hAnsi="Arial" w:cs="Arial"/>
          <w:color w:val="auto"/>
          <w:sz w:val="24"/>
          <w:szCs w:val="24"/>
          <w:u w:val="single"/>
        </w:rPr>
        <w:t>.</w:t>
      </w:r>
      <w:r w:rsidR="00696062" w:rsidRPr="00696062">
        <w:rPr>
          <w:rFonts w:ascii="Arial" w:eastAsia="Times New Roman" w:hAnsi="Arial" w:cs="Arial"/>
          <w:color w:val="auto"/>
          <w:sz w:val="24"/>
          <w:szCs w:val="24"/>
          <w:u w:val="single"/>
        </w:rPr>
        <w:t xml:space="preserve"> </w:t>
      </w:r>
    </w:p>
    <w:p w14:paraId="2348F778" w14:textId="1F138809" w:rsidR="00B66C95" w:rsidRPr="00B66C95" w:rsidRDefault="00551905" w:rsidP="008C0FE2">
      <w:pPr>
        <w:pStyle w:val="Heading2"/>
        <w:keepNext w:val="0"/>
        <w:keepLines w:val="0"/>
        <w:numPr>
          <w:ilvl w:val="0"/>
          <w:numId w:val="0"/>
        </w:numPr>
        <w:ind w:left="1260"/>
        <w:rPr>
          <w:rFonts w:ascii="Arial" w:eastAsia="Times New Roman" w:hAnsi="Arial" w:cs="Arial"/>
          <w:color w:val="auto"/>
          <w:kern w:val="32"/>
          <w:sz w:val="24"/>
          <w:szCs w:val="24"/>
        </w:rPr>
      </w:pPr>
      <w:r w:rsidRPr="00B66C95">
        <w:rPr>
          <w:rFonts w:ascii="Arial" w:eastAsia="Times New Roman" w:hAnsi="Arial" w:cs="Arial"/>
          <w:color w:val="auto"/>
          <w:sz w:val="24"/>
          <w:szCs w:val="24"/>
        </w:rPr>
        <w:t xml:space="preserve">For purposes of this </w:t>
      </w:r>
      <w:r w:rsidR="008C4C70" w:rsidRPr="00B66C95">
        <w:rPr>
          <w:rFonts w:ascii="Arial" w:eastAsia="Times New Roman" w:hAnsi="Arial" w:cs="Arial"/>
          <w:color w:val="auto"/>
          <w:sz w:val="24"/>
          <w:szCs w:val="24"/>
        </w:rPr>
        <w:t>Exhibit</w:t>
      </w:r>
      <w:r w:rsidR="00B937F8">
        <w:rPr>
          <w:rFonts w:ascii="Arial" w:eastAsia="Times New Roman" w:hAnsi="Arial" w:cs="Arial"/>
          <w:color w:val="auto"/>
          <w:sz w:val="24"/>
          <w:szCs w:val="24"/>
        </w:rPr>
        <w:t xml:space="preserve"> </w:t>
      </w:r>
      <w:r w:rsidR="00B937F8" w:rsidRPr="00B937F8">
        <w:rPr>
          <w:rFonts w:ascii="Arial" w:eastAsia="Times New Roman" w:hAnsi="Arial" w:cs="Arial"/>
          <w:color w:val="FF0000"/>
          <w:sz w:val="24"/>
          <w:szCs w:val="24"/>
        </w:rPr>
        <w:t>X</w:t>
      </w:r>
      <w:r w:rsidRPr="00B66C95">
        <w:rPr>
          <w:rFonts w:ascii="Arial" w:eastAsia="Times New Roman" w:hAnsi="Arial" w:cs="Arial"/>
          <w:color w:val="auto"/>
          <w:sz w:val="24"/>
          <w:szCs w:val="24"/>
        </w:rPr>
        <w:t xml:space="preserve">, </w:t>
      </w:r>
      <w:r w:rsidRPr="00B66C95">
        <w:rPr>
          <w:rFonts w:ascii="Arial" w:eastAsia="Times New Roman" w:hAnsi="Arial" w:cs="Arial"/>
          <w:b/>
          <w:color w:val="auto"/>
          <w:sz w:val="24"/>
          <w:szCs w:val="24"/>
        </w:rPr>
        <w:t>“Severity Level”</w:t>
      </w:r>
      <w:r w:rsidRPr="00B66C95">
        <w:rPr>
          <w:rFonts w:ascii="Arial" w:eastAsia="Times New Roman" w:hAnsi="Arial" w:cs="Arial"/>
          <w:color w:val="auto"/>
          <w:sz w:val="24"/>
          <w:szCs w:val="24"/>
        </w:rPr>
        <w:t xml:space="preserve"> will be defined as the service impact category assigned by </w:t>
      </w:r>
      <w:r w:rsidR="00720DCC" w:rsidRPr="00B66C95">
        <w:rPr>
          <w:rFonts w:ascii="Arial" w:eastAsia="Times New Roman" w:hAnsi="Arial" w:cs="Arial"/>
          <w:color w:val="auto"/>
          <w:sz w:val="24"/>
          <w:szCs w:val="24"/>
        </w:rPr>
        <w:t>the County</w:t>
      </w:r>
      <w:r w:rsidRPr="00B66C95">
        <w:rPr>
          <w:rFonts w:ascii="Arial" w:eastAsia="Times New Roman" w:hAnsi="Arial" w:cs="Arial"/>
          <w:color w:val="auto"/>
          <w:sz w:val="24"/>
          <w:szCs w:val="24"/>
        </w:rPr>
        <w:t xml:space="preserve"> to any significant loss of SaaS Services capability (</w:t>
      </w:r>
      <w:r w:rsidRPr="00B66C95">
        <w:rPr>
          <w:rFonts w:ascii="Arial" w:eastAsia="Times New Roman" w:hAnsi="Arial" w:cs="Arial"/>
          <w:b/>
          <w:color w:val="auto"/>
          <w:sz w:val="24"/>
          <w:szCs w:val="24"/>
        </w:rPr>
        <w:t>“Incident”</w:t>
      </w:r>
      <w:r w:rsidRPr="00B66C95">
        <w:rPr>
          <w:rFonts w:ascii="Arial" w:eastAsia="Times New Roman" w:hAnsi="Arial" w:cs="Arial"/>
          <w:color w:val="auto"/>
          <w:sz w:val="24"/>
          <w:szCs w:val="24"/>
        </w:rPr>
        <w:t>)</w:t>
      </w:r>
      <w:r w:rsidR="004A4699" w:rsidRPr="00B66C95">
        <w:rPr>
          <w:rFonts w:ascii="Arial" w:eastAsia="Times New Roman" w:hAnsi="Arial" w:cs="Arial"/>
          <w:color w:val="auto"/>
          <w:sz w:val="24"/>
          <w:szCs w:val="24"/>
        </w:rPr>
        <w:t xml:space="preserve">, </w:t>
      </w:r>
      <w:r w:rsidRPr="00B66C95">
        <w:rPr>
          <w:rFonts w:ascii="Arial" w:eastAsia="Times New Roman" w:hAnsi="Arial" w:cs="Arial"/>
          <w:color w:val="auto"/>
          <w:sz w:val="24"/>
          <w:szCs w:val="24"/>
        </w:rPr>
        <w:t xml:space="preserve">that is not </w:t>
      </w:r>
      <w:r w:rsidRPr="00B66C95">
        <w:rPr>
          <w:rFonts w:ascii="Arial" w:eastAsia="Times New Roman" w:hAnsi="Arial" w:cs="Arial"/>
          <w:color w:val="auto"/>
          <w:kern w:val="32"/>
          <w:sz w:val="24"/>
          <w:szCs w:val="24"/>
        </w:rPr>
        <w:t>within</w:t>
      </w:r>
      <w:r w:rsidRPr="00B66C95">
        <w:rPr>
          <w:rFonts w:ascii="Arial" w:eastAsia="Times New Roman" w:hAnsi="Arial" w:cs="Arial"/>
          <w:color w:val="auto"/>
          <w:sz w:val="24"/>
          <w:szCs w:val="24"/>
        </w:rPr>
        <w:t xml:space="preserve"> </w:t>
      </w:r>
      <w:r w:rsidR="001414C5" w:rsidRPr="00B66C95">
        <w:rPr>
          <w:rFonts w:ascii="Arial" w:eastAsia="Times New Roman" w:hAnsi="Arial" w:cs="Arial"/>
          <w:color w:val="auto"/>
          <w:sz w:val="24"/>
          <w:szCs w:val="24"/>
        </w:rPr>
        <w:t xml:space="preserve">an </w:t>
      </w:r>
      <w:r w:rsidRPr="00B66C95">
        <w:rPr>
          <w:rFonts w:ascii="Arial" w:eastAsia="Times New Roman" w:hAnsi="Arial" w:cs="Arial"/>
          <w:color w:val="auto"/>
          <w:sz w:val="24"/>
          <w:szCs w:val="24"/>
        </w:rPr>
        <w:t xml:space="preserve">allowed </w:t>
      </w:r>
      <w:r w:rsidR="002F6459" w:rsidRPr="00B66C95">
        <w:rPr>
          <w:rFonts w:ascii="Arial" w:eastAsia="Times New Roman" w:hAnsi="Arial" w:cs="Arial"/>
          <w:color w:val="auto"/>
          <w:sz w:val="24"/>
          <w:szCs w:val="24"/>
        </w:rPr>
        <w:t>m</w:t>
      </w:r>
      <w:r w:rsidRPr="00B66C95">
        <w:rPr>
          <w:rFonts w:ascii="Arial" w:eastAsia="Times New Roman" w:hAnsi="Arial" w:cs="Arial"/>
          <w:color w:val="auto"/>
          <w:sz w:val="24"/>
          <w:szCs w:val="24"/>
        </w:rPr>
        <w:t xml:space="preserve">aintenance </w:t>
      </w:r>
      <w:r w:rsidR="002F6459" w:rsidRPr="00B66C95">
        <w:rPr>
          <w:rFonts w:ascii="Arial" w:eastAsia="Times New Roman" w:hAnsi="Arial" w:cs="Arial"/>
          <w:color w:val="auto"/>
          <w:sz w:val="24"/>
          <w:szCs w:val="24"/>
        </w:rPr>
        <w:t>w</w:t>
      </w:r>
      <w:r w:rsidRPr="00B66C95">
        <w:rPr>
          <w:rFonts w:ascii="Arial" w:eastAsia="Times New Roman" w:hAnsi="Arial" w:cs="Arial"/>
          <w:color w:val="auto"/>
          <w:sz w:val="24"/>
          <w:szCs w:val="24"/>
        </w:rPr>
        <w:t>indow, Exclusions or Disclaimed Problems</w:t>
      </w:r>
      <w:r w:rsidR="00247FAB" w:rsidRPr="00B66C95">
        <w:rPr>
          <w:rFonts w:ascii="Arial" w:eastAsia="Times New Roman" w:hAnsi="Arial" w:cs="Arial"/>
          <w:color w:val="auto"/>
          <w:sz w:val="24"/>
          <w:szCs w:val="24"/>
        </w:rPr>
        <w:t>,</w:t>
      </w:r>
      <w:r w:rsidRPr="00B66C95">
        <w:rPr>
          <w:rFonts w:ascii="Arial" w:eastAsia="Times New Roman" w:hAnsi="Arial" w:cs="Arial"/>
          <w:color w:val="auto"/>
          <w:sz w:val="24"/>
          <w:szCs w:val="24"/>
        </w:rPr>
        <w:t xml:space="preserve"> or is outside of </w:t>
      </w:r>
      <w:r w:rsidR="00247FAB" w:rsidRPr="00B66C95">
        <w:rPr>
          <w:rFonts w:ascii="Arial" w:eastAsia="Times New Roman" w:hAnsi="Arial" w:cs="Arial"/>
          <w:color w:val="auto"/>
          <w:sz w:val="24"/>
          <w:szCs w:val="24"/>
        </w:rPr>
        <w:t xml:space="preserve">the </w:t>
      </w:r>
      <w:r w:rsidR="0095628D" w:rsidRPr="00B66C95">
        <w:rPr>
          <w:rFonts w:ascii="Arial" w:eastAsia="Times New Roman" w:hAnsi="Arial" w:cs="Arial"/>
          <w:color w:val="auto"/>
          <w:sz w:val="24"/>
          <w:szCs w:val="24"/>
        </w:rPr>
        <w:t>C</w:t>
      </w:r>
      <w:r w:rsidR="00720DCC" w:rsidRPr="00B66C95">
        <w:rPr>
          <w:rFonts w:ascii="Arial" w:eastAsia="Times New Roman" w:hAnsi="Arial" w:cs="Arial"/>
          <w:color w:val="auto"/>
          <w:sz w:val="24"/>
          <w:szCs w:val="24"/>
        </w:rPr>
        <w:t>ounty’s</w:t>
      </w:r>
      <w:r w:rsidRPr="00B66C95">
        <w:rPr>
          <w:rFonts w:ascii="Arial" w:eastAsia="Times New Roman" w:hAnsi="Arial" w:cs="Arial"/>
          <w:color w:val="auto"/>
          <w:sz w:val="24"/>
          <w:szCs w:val="24"/>
        </w:rPr>
        <w:t xml:space="preserve"> Control.  Severity Levels </w:t>
      </w:r>
      <w:r w:rsidR="001945C2" w:rsidRPr="00B66C95">
        <w:rPr>
          <w:rFonts w:ascii="Arial" w:eastAsia="Times New Roman" w:hAnsi="Arial" w:cs="Arial"/>
          <w:color w:val="auto"/>
          <w:sz w:val="24"/>
          <w:szCs w:val="24"/>
        </w:rPr>
        <w:t xml:space="preserve">shall be determined by the County and </w:t>
      </w:r>
      <w:r w:rsidRPr="00B66C95">
        <w:rPr>
          <w:rFonts w:ascii="Arial" w:eastAsia="Times New Roman" w:hAnsi="Arial" w:cs="Arial"/>
          <w:color w:val="auto"/>
          <w:sz w:val="24"/>
          <w:szCs w:val="24"/>
        </w:rPr>
        <w:t xml:space="preserve">will be categorized from Severity Level 1 through Severity Level 4.  </w:t>
      </w:r>
      <w:r w:rsidRPr="00B66C95">
        <w:rPr>
          <w:rFonts w:ascii="Arial" w:eastAsia="Times New Roman" w:hAnsi="Arial" w:cs="Arial"/>
          <w:color w:val="auto"/>
          <w:kern w:val="32"/>
          <w:sz w:val="24"/>
          <w:szCs w:val="24"/>
        </w:rPr>
        <w:t>The Parties will follow the procedures set forth below for Severity Level 1 through Severity Level 4 Incidents:</w:t>
      </w:r>
    </w:p>
    <w:p w14:paraId="6D7D33B3" w14:textId="77777777" w:rsidR="00B66C95" w:rsidRPr="00B66C95" w:rsidRDefault="00C00AD2" w:rsidP="008C0FE2">
      <w:pPr>
        <w:pStyle w:val="Heading3"/>
        <w:keepNext w:val="0"/>
        <w:keepLines w:val="0"/>
        <w:ind w:left="1980" w:hanging="720"/>
        <w:rPr>
          <w:rFonts w:ascii="Arial" w:eastAsia="Times New Roman" w:hAnsi="Arial" w:cs="Arial"/>
          <w:color w:val="auto"/>
        </w:rPr>
      </w:pPr>
      <w:r w:rsidRPr="00B66C95">
        <w:rPr>
          <w:rFonts w:ascii="Arial" w:eastAsia="Times New Roman" w:hAnsi="Arial" w:cs="Arial"/>
          <w:color w:val="auto"/>
        </w:rPr>
        <w:t xml:space="preserve">The </w:t>
      </w:r>
      <w:r w:rsidR="00720DCC" w:rsidRPr="00B66C95">
        <w:rPr>
          <w:rFonts w:ascii="Arial" w:eastAsia="Times New Roman" w:hAnsi="Arial" w:cs="Arial"/>
          <w:color w:val="auto"/>
        </w:rPr>
        <w:t>County</w:t>
      </w:r>
      <w:r w:rsidR="00551905" w:rsidRPr="00B66C95">
        <w:rPr>
          <w:rFonts w:ascii="Arial" w:eastAsia="Times New Roman" w:hAnsi="Arial" w:cs="Arial"/>
          <w:color w:val="auto"/>
        </w:rPr>
        <w:t xml:space="preserve"> contacts </w:t>
      </w:r>
      <w:r w:rsidR="0095628D" w:rsidRPr="00B66C95">
        <w:rPr>
          <w:rFonts w:ascii="Arial" w:eastAsia="Times New Roman" w:hAnsi="Arial" w:cs="Arial"/>
          <w:color w:val="auto"/>
        </w:rPr>
        <w:t>Contractor</w:t>
      </w:r>
      <w:r w:rsidR="00551905" w:rsidRPr="00B66C95">
        <w:rPr>
          <w:rFonts w:ascii="Arial" w:eastAsia="Times New Roman" w:hAnsi="Arial" w:cs="Arial"/>
          <w:color w:val="auto"/>
        </w:rPr>
        <w:t xml:space="preserve"> using means of communication designated by </w:t>
      </w:r>
      <w:r w:rsidR="0095628D" w:rsidRPr="00B66C95">
        <w:rPr>
          <w:rFonts w:ascii="Arial" w:eastAsia="Times New Roman" w:hAnsi="Arial" w:cs="Arial"/>
          <w:color w:val="auto"/>
        </w:rPr>
        <w:t>Contractor</w:t>
      </w:r>
      <w:r w:rsidR="00551905" w:rsidRPr="00B66C95">
        <w:rPr>
          <w:rFonts w:ascii="Arial" w:eastAsia="Times New Roman" w:hAnsi="Arial" w:cs="Arial"/>
          <w:color w:val="auto"/>
        </w:rPr>
        <w:t>;</w:t>
      </w:r>
    </w:p>
    <w:p w14:paraId="5584DE7C" w14:textId="77777777" w:rsidR="00B66C95" w:rsidRPr="00B66C95" w:rsidRDefault="0095628D" w:rsidP="008C0FE2">
      <w:pPr>
        <w:pStyle w:val="Heading3"/>
        <w:keepNext w:val="0"/>
        <w:keepLines w:val="0"/>
        <w:ind w:left="1980" w:hanging="720"/>
        <w:rPr>
          <w:rFonts w:ascii="Arial" w:eastAsia="Times New Roman" w:hAnsi="Arial" w:cs="Arial"/>
          <w:color w:val="auto"/>
        </w:rPr>
      </w:pPr>
      <w:r w:rsidRPr="00B66C95">
        <w:rPr>
          <w:rFonts w:ascii="Arial" w:eastAsia="Times New Roman" w:hAnsi="Arial" w:cs="Arial"/>
          <w:color w:val="auto"/>
          <w:kern w:val="32"/>
        </w:rPr>
        <w:t>Contractor</w:t>
      </w:r>
      <w:r w:rsidR="00551905" w:rsidRPr="00B66C95">
        <w:rPr>
          <w:rFonts w:ascii="Arial" w:eastAsia="Times New Roman" w:hAnsi="Arial" w:cs="Arial"/>
          <w:color w:val="auto"/>
          <w:kern w:val="32"/>
        </w:rPr>
        <w:t xml:space="preserve"> engages </w:t>
      </w:r>
      <w:r w:rsidR="004A4699" w:rsidRPr="00B66C95">
        <w:rPr>
          <w:rFonts w:ascii="Arial" w:eastAsia="Times New Roman" w:hAnsi="Arial" w:cs="Arial"/>
          <w:color w:val="auto"/>
          <w:kern w:val="32"/>
        </w:rPr>
        <w:t xml:space="preserve">the </w:t>
      </w:r>
      <w:r w:rsidR="00720DCC" w:rsidRPr="00B66C95">
        <w:rPr>
          <w:rFonts w:ascii="Arial" w:eastAsia="Times New Roman" w:hAnsi="Arial" w:cs="Arial"/>
          <w:color w:val="auto"/>
          <w:kern w:val="32"/>
        </w:rPr>
        <w:t>County</w:t>
      </w:r>
      <w:r w:rsidR="00551905" w:rsidRPr="00B66C95">
        <w:rPr>
          <w:rFonts w:ascii="Arial" w:eastAsia="Times New Roman" w:hAnsi="Arial" w:cs="Arial"/>
          <w:color w:val="auto"/>
          <w:kern w:val="32"/>
        </w:rPr>
        <w:t xml:space="preserve"> in first level support response, requesting a status and information concerning the Incident;</w:t>
      </w:r>
    </w:p>
    <w:p w14:paraId="1521BC30" w14:textId="77777777" w:rsidR="00B66C95" w:rsidRPr="00B66C95" w:rsidRDefault="00551905" w:rsidP="008C0FE2">
      <w:pPr>
        <w:pStyle w:val="Heading3"/>
        <w:keepNext w:val="0"/>
        <w:keepLines w:val="0"/>
        <w:ind w:left="1980" w:hanging="720"/>
        <w:rPr>
          <w:rFonts w:ascii="Arial" w:eastAsia="Times New Roman" w:hAnsi="Arial" w:cs="Arial"/>
          <w:color w:val="auto"/>
        </w:rPr>
      </w:pPr>
      <w:r w:rsidRPr="00B66C95">
        <w:rPr>
          <w:rFonts w:ascii="Arial" w:eastAsia="Times New Roman" w:hAnsi="Arial" w:cs="Arial"/>
          <w:color w:val="auto"/>
        </w:rPr>
        <w:t xml:space="preserve">A </w:t>
      </w:r>
      <w:r w:rsidRPr="00B66C95">
        <w:rPr>
          <w:rFonts w:ascii="Arial" w:eastAsia="Times New Roman" w:hAnsi="Arial" w:cs="Arial"/>
          <w:color w:val="auto"/>
          <w:kern w:val="32"/>
        </w:rPr>
        <w:t xml:space="preserve">support ticket </w:t>
      </w:r>
      <w:r w:rsidRPr="00B66C95">
        <w:rPr>
          <w:rFonts w:ascii="Arial" w:eastAsia="Times New Roman" w:hAnsi="Arial" w:cs="Arial"/>
          <w:color w:val="auto"/>
        </w:rPr>
        <w:t xml:space="preserve">is </w:t>
      </w:r>
      <w:r w:rsidRPr="00B66C95">
        <w:rPr>
          <w:rFonts w:ascii="Arial" w:eastAsia="Times New Roman" w:hAnsi="Arial" w:cs="Arial"/>
          <w:color w:val="auto"/>
          <w:kern w:val="32"/>
        </w:rPr>
        <w:t xml:space="preserve">originated based on the initial Severity Level assessment– a ticket number </w:t>
      </w:r>
      <w:r w:rsidRPr="00B66C95">
        <w:rPr>
          <w:rFonts w:ascii="Arial" w:eastAsia="Times New Roman" w:hAnsi="Arial" w:cs="Arial"/>
          <w:color w:val="auto"/>
        </w:rPr>
        <w:t xml:space="preserve">is </w:t>
      </w:r>
      <w:r w:rsidRPr="00B66C95">
        <w:rPr>
          <w:rFonts w:ascii="Arial" w:eastAsia="Times New Roman" w:hAnsi="Arial" w:cs="Arial"/>
          <w:color w:val="auto"/>
          <w:kern w:val="32"/>
        </w:rPr>
        <w:t xml:space="preserve">given to </w:t>
      </w:r>
      <w:r w:rsidR="00C00AD2" w:rsidRPr="00B66C95">
        <w:rPr>
          <w:rFonts w:ascii="Arial" w:eastAsia="Times New Roman" w:hAnsi="Arial" w:cs="Arial"/>
          <w:color w:val="auto"/>
          <w:kern w:val="32"/>
        </w:rPr>
        <w:t xml:space="preserve">the </w:t>
      </w:r>
      <w:r w:rsidR="00720DCC" w:rsidRPr="00B66C95">
        <w:rPr>
          <w:rFonts w:ascii="Arial" w:eastAsia="Times New Roman" w:hAnsi="Arial" w:cs="Arial"/>
          <w:color w:val="auto"/>
          <w:kern w:val="32"/>
        </w:rPr>
        <w:t>County</w:t>
      </w:r>
      <w:r w:rsidRPr="00B66C95">
        <w:rPr>
          <w:rFonts w:ascii="Arial" w:eastAsia="Times New Roman" w:hAnsi="Arial" w:cs="Arial"/>
          <w:color w:val="auto"/>
          <w:kern w:val="32"/>
        </w:rPr>
        <w:t xml:space="preserve"> contact;</w:t>
      </w:r>
    </w:p>
    <w:p w14:paraId="1AB3CC47" w14:textId="77777777" w:rsidR="00B66C95" w:rsidRPr="00B66C95" w:rsidRDefault="00551905" w:rsidP="008C0FE2">
      <w:pPr>
        <w:pStyle w:val="Heading3"/>
        <w:keepNext w:val="0"/>
        <w:keepLines w:val="0"/>
        <w:ind w:left="1980" w:hanging="720"/>
        <w:rPr>
          <w:rFonts w:ascii="Arial" w:eastAsia="Times New Roman" w:hAnsi="Arial" w:cs="Arial"/>
          <w:color w:val="auto"/>
        </w:rPr>
      </w:pPr>
      <w:r w:rsidRPr="00B66C95">
        <w:rPr>
          <w:rFonts w:ascii="Arial" w:eastAsia="Times New Roman" w:hAnsi="Arial" w:cs="Arial"/>
          <w:color w:val="auto"/>
          <w:kern w:val="32"/>
        </w:rPr>
        <w:t xml:space="preserve">Preliminary troubleshooting and resolution are handled by a </w:t>
      </w:r>
      <w:r w:rsidR="0095628D" w:rsidRPr="00B66C95">
        <w:rPr>
          <w:rFonts w:ascii="Arial" w:eastAsia="Times New Roman" w:hAnsi="Arial" w:cs="Arial"/>
          <w:color w:val="auto"/>
          <w:kern w:val="32"/>
        </w:rPr>
        <w:t>Contractor</w:t>
      </w:r>
      <w:r w:rsidRPr="00B66C95">
        <w:rPr>
          <w:rFonts w:ascii="Arial" w:eastAsia="Times New Roman" w:hAnsi="Arial" w:cs="Arial"/>
          <w:color w:val="auto"/>
          <w:kern w:val="32"/>
        </w:rPr>
        <w:t xml:space="preserve"> service specialist; </w:t>
      </w:r>
    </w:p>
    <w:p w14:paraId="4C25442E" w14:textId="77777777" w:rsidR="00B66C95" w:rsidRPr="00B66C95" w:rsidRDefault="0095628D" w:rsidP="008C0FE2">
      <w:pPr>
        <w:pStyle w:val="Heading3"/>
        <w:keepNext w:val="0"/>
        <w:keepLines w:val="0"/>
        <w:ind w:left="1980" w:hanging="720"/>
        <w:rPr>
          <w:rFonts w:ascii="Arial" w:eastAsia="Times New Roman" w:hAnsi="Arial" w:cs="Arial"/>
          <w:color w:val="auto"/>
        </w:rPr>
      </w:pPr>
      <w:r w:rsidRPr="00B66C95">
        <w:rPr>
          <w:rFonts w:ascii="Arial" w:eastAsia="Times New Roman" w:hAnsi="Arial" w:cs="Arial"/>
          <w:color w:val="auto"/>
          <w:kern w:val="32"/>
        </w:rPr>
        <w:t>Contractor</w:t>
      </w:r>
      <w:r w:rsidR="00551905" w:rsidRPr="00B66C95">
        <w:rPr>
          <w:rFonts w:ascii="Arial" w:eastAsia="Times New Roman" w:hAnsi="Arial" w:cs="Arial"/>
          <w:color w:val="auto"/>
          <w:kern w:val="32"/>
        </w:rPr>
        <w:t xml:space="preserve"> applications analyst or applicable operations personnel are contacted (if necessary);</w:t>
      </w:r>
    </w:p>
    <w:p w14:paraId="430B8F73" w14:textId="77777777" w:rsidR="00B66C95" w:rsidRPr="00B66C95" w:rsidRDefault="00551905" w:rsidP="008C0FE2">
      <w:pPr>
        <w:pStyle w:val="Heading3"/>
        <w:keepNext w:val="0"/>
        <w:keepLines w:val="0"/>
        <w:ind w:left="1980" w:hanging="720"/>
        <w:rPr>
          <w:rFonts w:ascii="Arial" w:eastAsia="Times New Roman" w:hAnsi="Arial" w:cs="Arial"/>
          <w:color w:val="auto"/>
        </w:rPr>
      </w:pPr>
      <w:r w:rsidRPr="00B66C95">
        <w:rPr>
          <w:rFonts w:ascii="Arial" w:eastAsia="Times New Roman" w:hAnsi="Arial" w:cs="Arial"/>
          <w:color w:val="auto"/>
          <w:kern w:val="32"/>
        </w:rPr>
        <w:t xml:space="preserve">If immediate resolution </w:t>
      </w:r>
      <w:r w:rsidRPr="00B66C95">
        <w:rPr>
          <w:rFonts w:ascii="Arial" w:eastAsia="Times New Roman" w:hAnsi="Arial" w:cs="Arial"/>
          <w:color w:val="auto"/>
        </w:rPr>
        <w:t xml:space="preserve">is </w:t>
      </w:r>
      <w:r w:rsidRPr="00B66C95">
        <w:rPr>
          <w:rFonts w:ascii="Arial" w:eastAsia="Times New Roman" w:hAnsi="Arial" w:cs="Arial"/>
          <w:color w:val="auto"/>
          <w:kern w:val="32"/>
        </w:rPr>
        <w:t xml:space="preserve">not available, </w:t>
      </w:r>
      <w:r w:rsidR="009411F9" w:rsidRPr="00B66C95">
        <w:rPr>
          <w:rFonts w:ascii="Arial" w:eastAsia="Times New Roman" w:hAnsi="Arial" w:cs="Arial"/>
          <w:color w:val="auto"/>
          <w:kern w:val="32"/>
        </w:rPr>
        <w:t xml:space="preserve">the </w:t>
      </w:r>
      <w:r w:rsidR="00720DCC" w:rsidRPr="00B66C95">
        <w:rPr>
          <w:rFonts w:ascii="Arial" w:eastAsia="Times New Roman" w:hAnsi="Arial" w:cs="Arial"/>
          <w:color w:val="auto"/>
          <w:kern w:val="32"/>
        </w:rPr>
        <w:t>County</w:t>
      </w:r>
      <w:r w:rsidRPr="00B66C95">
        <w:rPr>
          <w:rFonts w:ascii="Arial" w:eastAsia="Times New Roman" w:hAnsi="Arial" w:cs="Arial"/>
          <w:color w:val="auto"/>
          <w:kern w:val="32"/>
        </w:rPr>
        <w:t xml:space="preserve"> contact </w:t>
      </w:r>
      <w:r w:rsidRPr="00B66C95">
        <w:rPr>
          <w:rFonts w:ascii="Arial" w:eastAsia="Times New Roman" w:hAnsi="Arial" w:cs="Arial"/>
          <w:color w:val="auto"/>
        </w:rPr>
        <w:t xml:space="preserve">is </w:t>
      </w:r>
      <w:r w:rsidRPr="00B66C95">
        <w:rPr>
          <w:rFonts w:ascii="Arial" w:eastAsia="Times New Roman" w:hAnsi="Arial" w:cs="Arial"/>
          <w:color w:val="auto"/>
          <w:kern w:val="32"/>
        </w:rPr>
        <w:t>given a call back time;</w:t>
      </w:r>
    </w:p>
    <w:p w14:paraId="0FCE60A8" w14:textId="77777777" w:rsidR="00B66C95" w:rsidRPr="00B66C95" w:rsidRDefault="00551905" w:rsidP="008C0FE2">
      <w:pPr>
        <w:pStyle w:val="Heading3"/>
        <w:keepNext w:val="0"/>
        <w:keepLines w:val="0"/>
        <w:ind w:left="1980" w:hanging="720"/>
        <w:rPr>
          <w:rFonts w:ascii="Arial" w:eastAsia="Times New Roman" w:hAnsi="Arial" w:cs="Arial"/>
          <w:color w:val="auto"/>
        </w:rPr>
      </w:pPr>
      <w:r w:rsidRPr="00B66C95">
        <w:rPr>
          <w:rFonts w:ascii="Arial" w:eastAsia="Times New Roman" w:hAnsi="Arial" w:cs="Arial"/>
          <w:color w:val="auto"/>
          <w:kern w:val="32"/>
        </w:rPr>
        <w:t xml:space="preserve">If </w:t>
      </w:r>
      <w:r w:rsidRPr="00B66C95">
        <w:rPr>
          <w:rFonts w:ascii="Arial" w:eastAsia="Times New Roman" w:hAnsi="Arial" w:cs="Arial"/>
          <w:color w:val="auto"/>
        </w:rPr>
        <w:t xml:space="preserve">the Incident is a </w:t>
      </w:r>
      <w:r w:rsidRPr="00B66C95">
        <w:rPr>
          <w:rFonts w:ascii="Arial" w:eastAsia="Times New Roman" w:hAnsi="Arial" w:cs="Arial"/>
          <w:color w:val="auto"/>
          <w:kern w:val="32"/>
        </w:rPr>
        <w:t xml:space="preserve">direct application issue, </w:t>
      </w:r>
      <w:r w:rsidRPr="00B66C95">
        <w:rPr>
          <w:rFonts w:ascii="Arial" w:eastAsia="Times New Roman" w:hAnsi="Arial" w:cs="Arial"/>
          <w:color w:val="auto"/>
        </w:rPr>
        <w:t>the Incident is</w:t>
      </w:r>
      <w:r w:rsidRPr="00B66C95">
        <w:rPr>
          <w:rFonts w:ascii="Arial" w:eastAsia="Times New Roman" w:hAnsi="Arial" w:cs="Arial"/>
          <w:color w:val="auto"/>
          <w:kern w:val="32"/>
        </w:rPr>
        <w:t xml:space="preserve"> escalated to </w:t>
      </w:r>
      <w:r w:rsidR="0095628D" w:rsidRPr="00B66C95">
        <w:rPr>
          <w:rFonts w:ascii="Arial" w:eastAsia="Times New Roman" w:hAnsi="Arial" w:cs="Arial"/>
          <w:color w:val="auto"/>
          <w:kern w:val="32"/>
        </w:rPr>
        <w:t>Contractor</w:t>
      </w:r>
      <w:r w:rsidRPr="00B66C95">
        <w:rPr>
          <w:rFonts w:ascii="Arial" w:eastAsia="Times New Roman" w:hAnsi="Arial" w:cs="Arial"/>
          <w:color w:val="auto"/>
          <w:kern w:val="32"/>
        </w:rPr>
        <w:t>’s Application Engineering team;</w:t>
      </w:r>
      <w:r w:rsidRPr="00B66C95">
        <w:rPr>
          <w:rFonts w:ascii="Arial" w:eastAsia="Times New Roman" w:hAnsi="Arial" w:cs="Arial"/>
          <w:color w:val="auto"/>
        </w:rPr>
        <w:t xml:space="preserve"> and</w:t>
      </w:r>
    </w:p>
    <w:p w14:paraId="6E869EB0" w14:textId="7B5ECB71" w:rsidR="00551905" w:rsidRPr="00B66C95" w:rsidRDefault="00551905" w:rsidP="008C0FE2">
      <w:pPr>
        <w:pStyle w:val="Heading3"/>
        <w:keepNext w:val="0"/>
        <w:keepLines w:val="0"/>
        <w:ind w:left="1980" w:hanging="720"/>
        <w:rPr>
          <w:rFonts w:ascii="Arial" w:eastAsia="Times New Roman" w:hAnsi="Arial" w:cs="Arial"/>
          <w:color w:val="auto"/>
          <w:kern w:val="32"/>
        </w:rPr>
      </w:pPr>
      <w:r w:rsidRPr="00B66C95">
        <w:rPr>
          <w:rFonts w:ascii="Arial" w:eastAsia="Times New Roman" w:hAnsi="Arial" w:cs="Arial"/>
          <w:color w:val="auto"/>
          <w:kern w:val="32"/>
        </w:rPr>
        <w:t xml:space="preserve">Calls </w:t>
      </w:r>
      <w:r w:rsidRPr="00B66C95">
        <w:rPr>
          <w:rFonts w:ascii="Arial" w:eastAsia="Times New Roman" w:hAnsi="Arial" w:cs="Arial"/>
          <w:color w:val="auto"/>
        </w:rPr>
        <w:t xml:space="preserve">are </w:t>
      </w:r>
      <w:r w:rsidRPr="00B66C95">
        <w:rPr>
          <w:rFonts w:ascii="Arial" w:eastAsia="Times New Roman" w:hAnsi="Arial" w:cs="Arial"/>
          <w:color w:val="auto"/>
          <w:kern w:val="32"/>
        </w:rPr>
        <w:t xml:space="preserve">returned to </w:t>
      </w:r>
      <w:r w:rsidR="009411F9" w:rsidRPr="00B66C95">
        <w:rPr>
          <w:rFonts w:ascii="Arial" w:eastAsia="Times New Roman" w:hAnsi="Arial" w:cs="Arial"/>
          <w:color w:val="auto"/>
          <w:kern w:val="32"/>
        </w:rPr>
        <w:t xml:space="preserve">the </w:t>
      </w:r>
      <w:r w:rsidR="00720DCC" w:rsidRPr="00B66C95">
        <w:rPr>
          <w:rFonts w:ascii="Arial" w:eastAsia="Times New Roman" w:hAnsi="Arial" w:cs="Arial"/>
          <w:color w:val="auto"/>
          <w:kern w:val="32"/>
        </w:rPr>
        <w:t>County</w:t>
      </w:r>
      <w:r w:rsidRPr="00B66C95">
        <w:rPr>
          <w:rFonts w:ascii="Arial" w:eastAsia="Times New Roman" w:hAnsi="Arial" w:cs="Arial"/>
          <w:color w:val="auto"/>
          <w:kern w:val="32"/>
        </w:rPr>
        <w:t xml:space="preserve"> within guidelines specified in table below, including updates as to current status.   </w:t>
      </w:r>
    </w:p>
    <w:p w14:paraId="7EAFBA03" w14:textId="77777777" w:rsidR="00B66C95" w:rsidRPr="00DE6D1B" w:rsidRDefault="00B66C95" w:rsidP="00B66C95">
      <w:pPr>
        <w:rPr>
          <w:rFonts w:ascii="Arial" w:hAnsi="Arial" w:cs="Arial"/>
          <w:sz w:val="24"/>
          <w:szCs w:val="24"/>
        </w:rPr>
      </w:pPr>
    </w:p>
    <w:p w14:paraId="6E869EB1" w14:textId="77777777" w:rsidR="00551905" w:rsidRPr="00B66C95" w:rsidRDefault="00551905" w:rsidP="00717338">
      <w:pPr>
        <w:keepNext/>
        <w:spacing w:after="120" w:line="240" w:lineRule="auto"/>
        <w:ind w:left="360"/>
        <w:rPr>
          <w:rFonts w:ascii="Arial" w:eastAsia="Times New Roman" w:hAnsi="Arial" w:cs="Arial"/>
          <w:kern w:val="32"/>
          <w:sz w:val="24"/>
          <w:szCs w:val="24"/>
        </w:rPr>
      </w:pPr>
      <w:r w:rsidRPr="00B66C95">
        <w:rPr>
          <w:rFonts w:ascii="Arial" w:eastAsia="Times New Roman" w:hAnsi="Arial" w:cs="Arial"/>
          <w:kern w:val="32"/>
          <w:sz w:val="24"/>
          <w:szCs w:val="24"/>
        </w:rPr>
        <w:lastRenderedPageBreak/>
        <w:t xml:space="preserve">Listed below are the Severity Levels and corresponding guidelines for the Services. </w:t>
      </w:r>
    </w:p>
    <w:tbl>
      <w:tblPr>
        <w:tblW w:w="10456" w:type="dxa"/>
        <w:tblInd w:w="468"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80"/>
        <w:gridCol w:w="4077"/>
        <w:gridCol w:w="490"/>
        <w:gridCol w:w="900"/>
        <w:gridCol w:w="451"/>
        <w:gridCol w:w="3172"/>
        <w:gridCol w:w="16"/>
      </w:tblGrid>
      <w:tr w:rsidR="000C14E4" w:rsidRPr="00B66C95" w14:paraId="6E869EB6" w14:textId="77777777" w:rsidTr="7BFB3BA7">
        <w:trPr>
          <w:cantSplit/>
          <w:trHeight w:val="638"/>
          <w:tblHeader/>
        </w:trPr>
        <w:tc>
          <w:tcPr>
            <w:tcW w:w="1350" w:type="dxa"/>
            <w:gridSpan w:val="2"/>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E869EB2" w14:textId="77777777" w:rsidR="00551905" w:rsidRPr="00B66C95" w:rsidRDefault="00551905" w:rsidP="00DA3283">
            <w:pPr>
              <w:keepNext/>
              <w:autoSpaceDE w:val="0"/>
              <w:autoSpaceDN w:val="0"/>
              <w:adjustRightInd w:val="0"/>
              <w:spacing w:after="0" w:line="240" w:lineRule="auto"/>
              <w:ind w:left="-108" w:right="-108"/>
              <w:jc w:val="center"/>
              <w:rPr>
                <w:rFonts w:ascii="Arial" w:eastAsia="Times New Roman" w:hAnsi="Arial" w:cs="Arial"/>
                <w:b/>
                <w:kern w:val="32"/>
                <w:sz w:val="24"/>
                <w:szCs w:val="24"/>
              </w:rPr>
            </w:pPr>
            <w:r w:rsidRPr="00B66C95">
              <w:rPr>
                <w:rFonts w:ascii="Arial" w:eastAsia="Times New Roman" w:hAnsi="Arial" w:cs="Arial"/>
                <w:b/>
                <w:kern w:val="32"/>
                <w:sz w:val="24"/>
                <w:szCs w:val="24"/>
              </w:rPr>
              <w:t>S</w:t>
            </w:r>
            <w:r w:rsidR="00A04B7A" w:rsidRPr="00B66C95">
              <w:rPr>
                <w:rFonts w:ascii="Arial" w:eastAsia="Times New Roman" w:hAnsi="Arial" w:cs="Arial"/>
                <w:b/>
                <w:kern w:val="32"/>
                <w:sz w:val="24"/>
                <w:szCs w:val="24"/>
              </w:rPr>
              <w:t>everity Level</w:t>
            </w:r>
          </w:p>
        </w:tc>
        <w:tc>
          <w:tcPr>
            <w:tcW w:w="4077"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E869EB3" w14:textId="77777777" w:rsidR="00551905" w:rsidRPr="00B66C95" w:rsidRDefault="00A04B7A" w:rsidP="00F968F8">
            <w:pPr>
              <w:keepNext/>
              <w:autoSpaceDE w:val="0"/>
              <w:autoSpaceDN w:val="0"/>
              <w:adjustRightInd w:val="0"/>
              <w:spacing w:after="0" w:line="240" w:lineRule="auto"/>
              <w:ind w:left="14"/>
              <w:rPr>
                <w:rFonts w:ascii="Arial" w:eastAsia="Times New Roman" w:hAnsi="Arial" w:cs="Arial"/>
                <w:b/>
                <w:kern w:val="32"/>
                <w:sz w:val="24"/>
                <w:szCs w:val="24"/>
              </w:rPr>
            </w:pPr>
            <w:r w:rsidRPr="00B66C95">
              <w:rPr>
                <w:rFonts w:ascii="Arial" w:eastAsia="Times New Roman" w:hAnsi="Arial" w:cs="Arial"/>
                <w:b/>
                <w:kern w:val="32"/>
                <w:sz w:val="24"/>
                <w:szCs w:val="24"/>
              </w:rPr>
              <w:t>Guidelines for Incident Levels</w:t>
            </w:r>
          </w:p>
        </w:tc>
        <w:tc>
          <w:tcPr>
            <w:tcW w:w="1841" w:type="dxa"/>
            <w:gridSpan w:val="3"/>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E869EB4" w14:textId="77777777" w:rsidR="00551905" w:rsidRPr="00B66C95" w:rsidRDefault="00A04B7A" w:rsidP="00DA3283">
            <w:pPr>
              <w:keepNext/>
              <w:autoSpaceDE w:val="0"/>
              <w:autoSpaceDN w:val="0"/>
              <w:adjustRightInd w:val="0"/>
              <w:spacing w:after="0" w:line="240" w:lineRule="auto"/>
              <w:ind w:left="-18" w:right="-18"/>
              <w:jc w:val="center"/>
              <w:rPr>
                <w:rFonts w:ascii="Arial" w:eastAsia="Times New Roman" w:hAnsi="Arial" w:cs="Arial"/>
                <w:b/>
                <w:kern w:val="32"/>
                <w:sz w:val="24"/>
                <w:szCs w:val="24"/>
              </w:rPr>
            </w:pPr>
            <w:r w:rsidRPr="00B66C95">
              <w:rPr>
                <w:rFonts w:ascii="Arial" w:eastAsia="Times New Roman" w:hAnsi="Arial" w:cs="Arial"/>
                <w:b/>
                <w:kern w:val="32"/>
                <w:sz w:val="24"/>
                <w:szCs w:val="24"/>
              </w:rPr>
              <w:t>Resolution Time</w:t>
            </w:r>
          </w:p>
        </w:tc>
        <w:tc>
          <w:tcPr>
            <w:tcW w:w="3188" w:type="dxa"/>
            <w:gridSpan w:val="2"/>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E869EB5" w14:textId="732C6B38" w:rsidR="00551905" w:rsidRPr="00B66C95" w:rsidRDefault="00A04B7A" w:rsidP="00F968F8">
            <w:pPr>
              <w:keepNext/>
              <w:autoSpaceDE w:val="0"/>
              <w:autoSpaceDN w:val="0"/>
              <w:adjustRightInd w:val="0"/>
              <w:spacing w:after="0" w:line="240" w:lineRule="auto"/>
              <w:ind w:left="14"/>
              <w:rPr>
                <w:rFonts w:ascii="Arial" w:eastAsia="Times New Roman" w:hAnsi="Arial" w:cs="Arial"/>
                <w:b/>
                <w:kern w:val="32"/>
                <w:sz w:val="24"/>
                <w:szCs w:val="24"/>
              </w:rPr>
            </w:pPr>
            <w:r w:rsidRPr="00B66C95">
              <w:rPr>
                <w:rFonts w:ascii="Arial" w:eastAsia="Times New Roman" w:hAnsi="Arial" w:cs="Arial"/>
                <w:b/>
                <w:kern w:val="32"/>
                <w:sz w:val="24"/>
                <w:szCs w:val="24"/>
              </w:rPr>
              <w:t xml:space="preserve">Follow-Up </w:t>
            </w:r>
            <w:proofErr w:type="gramStart"/>
            <w:r w:rsidRPr="00B66C95">
              <w:rPr>
                <w:rFonts w:ascii="Arial" w:eastAsia="Times New Roman" w:hAnsi="Arial" w:cs="Arial"/>
                <w:b/>
                <w:kern w:val="32"/>
                <w:sz w:val="24"/>
                <w:szCs w:val="24"/>
              </w:rPr>
              <w:t>With</w:t>
            </w:r>
            <w:proofErr w:type="gramEnd"/>
            <w:r w:rsidR="00551905" w:rsidRPr="00B66C95">
              <w:rPr>
                <w:rFonts w:ascii="Arial" w:eastAsia="Times New Roman" w:hAnsi="Arial" w:cs="Arial"/>
                <w:b/>
                <w:kern w:val="32"/>
                <w:sz w:val="24"/>
                <w:szCs w:val="24"/>
              </w:rPr>
              <w:t xml:space="preserve"> </w:t>
            </w:r>
            <w:r w:rsidR="00720DCC" w:rsidRPr="00B66C95">
              <w:rPr>
                <w:rFonts w:ascii="Arial" w:eastAsia="Times New Roman" w:hAnsi="Arial" w:cs="Arial"/>
                <w:b/>
                <w:kern w:val="32"/>
                <w:sz w:val="24"/>
                <w:szCs w:val="24"/>
              </w:rPr>
              <w:t>County</w:t>
            </w:r>
            <w:r w:rsidR="00EC4292" w:rsidRPr="00436BA6">
              <w:rPr>
                <w:rFonts w:ascii="Arial" w:eastAsia="Times New Roman" w:hAnsi="Arial" w:cs="Arial"/>
                <w:b/>
                <w:sz w:val="24"/>
                <w:szCs w:val="24"/>
              </w:rPr>
              <w:t xml:space="preserve"> t</w:t>
            </w:r>
          </w:p>
        </w:tc>
      </w:tr>
      <w:tr w:rsidR="000C14E4" w:rsidRPr="00B66C95" w14:paraId="6E869EBD" w14:textId="77777777" w:rsidTr="0079476E">
        <w:trPr>
          <w:gridAfter w:val="1"/>
          <w:wAfter w:w="16" w:type="dxa"/>
          <w:trHeight w:val="4967"/>
        </w:trPr>
        <w:tc>
          <w:tcPr>
            <w:tcW w:w="11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E869EB7" w14:textId="77777777" w:rsidR="00551905" w:rsidRPr="00B66C95" w:rsidRDefault="00206276" w:rsidP="00F968F8">
            <w:pPr>
              <w:keepNext/>
              <w:autoSpaceDE w:val="0"/>
              <w:autoSpaceDN w:val="0"/>
              <w:adjustRightInd w:val="0"/>
              <w:spacing w:after="0" w:line="240" w:lineRule="auto"/>
              <w:ind w:left="14"/>
              <w:rPr>
                <w:rFonts w:ascii="Arial" w:eastAsia="Times New Roman" w:hAnsi="Arial" w:cs="Arial"/>
                <w:b/>
                <w:kern w:val="32"/>
                <w:sz w:val="24"/>
                <w:szCs w:val="24"/>
              </w:rPr>
            </w:pPr>
            <w:r w:rsidRPr="00B66C95">
              <w:rPr>
                <w:rFonts w:ascii="Arial" w:eastAsia="Times New Roman" w:hAnsi="Arial" w:cs="Arial"/>
                <w:b/>
                <w:kern w:val="32"/>
                <w:sz w:val="24"/>
                <w:szCs w:val="24"/>
              </w:rPr>
              <w:t xml:space="preserve">Severity Level </w:t>
            </w:r>
            <w:r w:rsidR="00551905" w:rsidRPr="00B66C95">
              <w:rPr>
                <w:rFonts w:ascii="Arial" w:eastAsia="Times New Roman" w:hAnsi="Arial" w:cs="Arial"/>
                <w:b/>
                <w:kern w:val="32"/>
                <w:sz w:val="24"/>
                <w:szCs w:val="24"/>
              </w:rPr>
              <w:t>1</w:t>
            </w:r>
          </w:p>
        </w:tc>
        <w:tc>
          <w:tcPr>
            <w:tcW w:w="4747" w:type="dxa"/>
            <w:gridSpan w:val="3"/>
            <w:tcBorders>
              <w:top w:val="single" w:sz="4" w:space="0" w:color="auto"/>
              <w:left w:val="single" w:sz="4" w:space="0" w:color="auto"/>
              <w:bottom w:val="single" w:sz="4" w:space="0" w:color="auto"/>
              <w:right w:val="single" w:sz="4" w:space="0" w:color="auto"/>
            </w:tcBorders>
          </w:tcPr>
          <w:p w14:paraId="6E869EB8" w14:textId="17F82C2B" w:rsidR="00551905" w:rsidRPr="00B66C95" w:rsidRDefault="009411F9" w:rsidP="001C13DC">
            <w:pPr>
              <w:keepNext/>
              <w:autoSpaceDE w:val="0"/>
              <w:autoSpaceDN w:val="0"/>
              <w:adjustRightInd w:val="0"/>
              <w:spacing w:after="0" w:line="240" w:lineRule="auto"/>
              <w:ind w:left="14"/>
              <w:rPr>
                <w:rFonts w:ascii="Arial" w:eastAsia="Times New Roman" w:hAnsi="Arial" w:cs="Arial"/>
                <w:kern w:val="32"/>
                <w:sz w:val="24"/>
                <w:szCs w:val="24"/>
              </w:rPr>
            </w:pPr>
            <w:r w:rsidRPr="00B66C95">
              <w:rPr>
                <w:rFonts w:ascii="Arial" w:eastAsia="Times New Roman" w:hAnsi="Arial" w:cs="Arial"/>
                <w:kern w:val="32"/>
                <w:sz w:val="24"/>
                <w:szCs w:val="24"/>
              </w:rPr>
              <w:t xml:space="preserve">The </w:t>
            </w:r>
            <w:r w:rsidR="00720DCC" w:rsidRPr="00B66C95">
              <w:rPr>
                <w:rFonts w:ascii="Arial" w:eastAsia="Times New Roman" w:hAnsi="Arial" w:cs="Arial"/>
                <w:kern w:val="32"/>
                <w:sz w:val="24"/>
                <w:szCs w:val="24"/>
              </w:rPr>
              <w:t>County</w:t>
            </w:r>
            <w:r w:rsidR="00551905" w:rsidRPr="00B66C95">
              <w:rPr>
                <w:rFonts w:ascii="Arial" w:eastAsia="Times New Roman" w:hAnsi="Arial" w:cs="Arial"/>
                <w:kern w:val="32"/>
                <w:sz w:val="24"/>
                <w:szCs w:val="24"/>
              </w:rPr>
              <w:t xml:space="preserve"> will be deemed to have experienced a Severity Level 1 Incident if </w:t>
            </w:r>
            <w:r w:rsidR="00720DCC" w:rsidRPr="00B66C95">
              <w:rPr>
                <w:rFonts w:ascii="Arial" w:eastAsia="Times New Roman" w:hAnsi="Arial" w:cs="Arial"/>
                <w:kern w:val="32"/>
                <w:sz w:val="24"/>
                <w:szCs w:val="24"/>
              </w:rPr>
              <w:t>County</w:t>
            </w:r>
            <w:r w:rsidR="00551905" w:rsidRPr="00B66C95">
              <w:rPr>
                <w:rFonts w:ascii="Arial" w:eastAsia="Times New Roman" w:hAnsi="Arial" w:cs="Arial"/>
                <w:kern w:val="32"/>
                <w:sz w:val="24"/>
                <w:szCs w:val="24"/>
              </w:rPr>
              <w:t xml:space="preserve"> experiences the following conditions caused by </w:t>
            </w:r>
            <w:r w:rsidR="00665F9E" w:rsidRPr="00B66C95">
              <w:rPr>
                <w:rFonts w:ascii="Arial" w:eastAsia="Times New Roman" w:hAnsi="Arial" w:cs="Arial"/>
                <w:kern w:val="32"/>
                <w:sz w:val="24"/>
                <w:szCs w:val="24"/>
              </w:rPr>
              <w:t xml:space="preserve">circumstances </w:t>
            </w:r>
            <w:r w:rsidR="00551905" w:rsidRPr="00B66C95">
              <w:rPr>
                <w:rFonts w:ascii="Arial" w:eastAsia="Times New Roman" w:hAnsi="Arial" w:cs="Arial"/>
                <w:kern w:val="32"/>
                <w:sz w:val="24"/>
                <w:szCs w:val="24"/>
              </w:rPr>
              <w:t xml:space="preserve">within </w:t>
            </w:r>
            <w:r w:rsidR="0095628D" w:rsidRPr="00B66C95">
              <w:rPr>
                <w:rFonts w:ascii="Arial" w:eastAsia="Times New Roman" w:hAnsi="Arial" w:cs="Arial"/>
                <w:kern w:val="32"/>
                <w:sz w:val="24"/>
                <w:szCs w:val="24"/>
              </w:rPr>
              <w:t>Contractor</w:t>
            </w:r>
            <w:r w:rsidR="00720DCC" w:rsidRPr="00B66C95">
              <w:rPr>
                <w:rFonts w:ascii="Arial" w:eastAsia="Times New Roman" w:hAnsi="Arial" w:cs="Arial"/>
                <w:kern w:val="32"/>
                <w:sz w:val="24"/>
                <w:szCs w:val="24"/>
              </w:rPr>
              <w:t>’s c</w:t>
            </w:r>
            <w:r w:rsidR="00551905" w:rsidRPr="00B66C95">
              <w:rPr>
                <w:rFonts w:ascii="Arial" w:eastAsia="Times New Roman" w:hAnsi="Arial" w:cs="Arial"/>
                <w:kern w:val="32"/>
                <w:sz w:val="24"/>
                <w:szCs w:val="24"/>
              </w:rPr>
              <w:t>ontrol:</w:t>
            </w:r>
          </w:p>
          <w:p w14:paraId="6E869EB9" w14:textId="26C31915" w:rsidR="00551905" w:rsidRPr="00B66C95" w:rsidRDefault="00551905" w:rsidP="003207A5">
            <w:pPr>
              <w:pStyle w:val="ListParagraph"/>
              <w:keepNext/>
              <w:numPr>
                <w:ilvl w:val="0"/>
                <w:numId w:val="10"/>
              </w:numPr>
              <w:autoSpaceDE w:val="0"/>
              <w:autoSpaceDN w:val="0"/>
              <w:adjustRightInd w:val="0"/>
              <w:spacing w:before="60" w:after="0" w:line="240" w:lineRule="auto"/>
              <w:ind w:left="226" w:right="-108" w:hanging="180"/>
              <w:rPr>
                <w:rFonts w:ascii="Arial" w:eastAsia="Times New Roman" w:hAnsi="Arial" w:cs="Arial"/>
                <w:sz w:val="24"/>
                <w:szCs w:val="24"/>
              </w:rPr>
            </w:pPr>
            <w:r w:rsidRPr="00B66C95">
              <w:rPr>
                <w:rFonts w:ascii="Arial" w:eastAsia="Times New Roman" w:hAnsi="Arial" w:cs="Arial"/>
                <w:kern w:val="32"/>
                <w:sz w:val="24"/>
                <w:szCs w:val="24"/>
              </w:rPr>
              <w:t xml:space="preserve">An </w:t>
            </w:r>
            <w:r w:rsidR="003A2C4E" w:rsidRPr="00B66C95">
              <w:rPr>
                <w:rFonts w:ascii="Arial" w:eastAsia="Times New Roman" w:hAnsi="Arial" w:cs="Arial"/>
                <w:kern w:val="32"/>
                <w:sz w:val="24"/>
                <w:szCs w:val="24"/>
              </w:rPr>
              <w:t xml:space="preserve">Incident causing a </w:t>
            </w:r>
            <w:r w:rsidRPr="00B66C95">
              <w:rPr>
                <w:rFonts w:ascii="Arial" w:eastAsia="Times New Roman" w:hAnsi="Arial" w:cs="Arial"/>
                <w:kern w:val="32"/>
                <w:sz w:val="24"/>
                <w:szCs w:val="24"/>
              </w:rPr>
              <w:t>fifty percent (50%)</w:t>
            </w:r>
            <w:r w:rsidR="00EE534B" w:rsidRPr="00B66C95">
              <w:rPr>
                <w:rFonts w:ascii="Arial" w:eastAsia="Times New Roman" w:hAnsi="Arial" w:cs="Arial"/>
                <w:kern w:val="32"/>
                <w:sz w:val="24"/>
                <w:szCs w:val="24"/>
              </w:rPr>
              <w:t xml:space="preserve"> </w:t>
            </w:r>
            <w:r w:rsidR="00265A68" w:rsidRPr="00B66C95">
              <w:rPr>
                <w:rFonts w:ascii="Arial" w:eastAsia="Times New Roman" w:hAnsi="Arial" w:cs="Arial"/>
                <w:kern w:val="32"/>
                <w:sz w:val="24"/>
                <w:szCs w:val="24"/>
              </w:rPr>
              <w:t>performance degradation</w:t>
            </w:r>
            <w:r w:rsidRPr="00B66C95">
              <w:rPr>
                <w:rFonts w:ascii="Arial" w:eastAsia="Times New Roman" w:hAnsi="Arial" w:cs="Arial"/>
                <w:kern w:val="32"/>
                <w:sz w:val="24"/>
                <w:szCs w:val="24"/>
              </w:rPr>
              <w:t xml:space="preserve"> to complete loss of SaaS Services capability attributable to the Services.</w:t>
            </w:r>
          </w:p>
          <w:p w14:paraId="6E869EBA" w14:textId="25A5FB98" w:rsidR="00551905" w:rsidRPr="00B66C95" w:rsidRDefault="00551905" w:rsidP="003207A5">
            <w:pPr>
              <w:pStyle w:val="ListParagraph"/>
              <w:keepNext/>
              <w:numPr>
                <w:ilvl w:val="0"/>
                <w:numId w:val="10"/>
              </w:numPr>
              <w:autoSpaceDE w:val="0"/>
              <w:autoSpaceDN w:val="0"/>
              <w:adjustRightInd w:val="0"/>
              <w:spacing w:before="60" w:after="0" w:line="240" w:lineRule="auto"/>
              <w:ind w:left="226" w:hanging="180"/>
              <w:rPr>
                <w:rFonts w:ascii="Arial" w:eastAsia="Times New Roman" w:hAnsi="Arial" w:cs="Arial"/>
                <w:kern w:val="32"/>
                <w:sz w:val="24"/>
                <w:szCs w:val="24"/>
              </w:rPr>
            </w:pPr>
            <w:r w:rsidRPr="00B66C95">
              <w:rPr>
                <w:rFonts w:ascii="Arial" w:eastAsia="Times New Roman" w:hAnsi="Arial" w:cs="Arial"/>
                <w:kern w:val="32"/>
                <w:sz w:val="24"/>
                <w:szCs w:val="24"/>
              </w:rPr>
              <w:t xml:space="preserve">An Incident will begin either when the loss of capability for the Services begins or when the situation becomes known to </w:t>
            </w:r>
            <w:r w:rsidR="0095628D" w:rsidRPr="00B66C95">
              <w:rPr>
                <w:rFonts w:ascii="Arial" w:eastAsia="Times New Roman" w:hAnsi="Arial" w:cs="Arial"/>
                <w:kern w:val="32"/>
                <w:sz w:val="24"/>
                <w:szCs w:val="24"/>
              </w:rPr>
              <w:t>Contractor</w:t>
            </w:r>
            <w:r w:rsidRPr="00B66C95">
              <w:rPr>
                <w:rFonts w:ascii="Arial" w:eastAsia="Times New Roman" w:hAnsi="Arial" w:cs="Arial"/>
                <w:kern w:val="32"/>
                <w:sz w:val="24"/>
                <w:szCs w:val="24"/>
              </w:rPr>
              <w:t xml:space="preserve"> or is either automatically or manually reported to </w:t>
            </w:r>
            <w:r w:rsidR="0095628D" w:rsidRPr="00B66C95">
              <w:rPr>
                <w:rFonts w:ascii="Arial" w:eastAsia="Times New Roman" w:hAnsi="Arial" w:cs="Arial"/>
                <w:kern w:val="32"/>
                <w:sz w:val="24"/>
                <w:szCs w:val="24"/>
              </w:rPr>
              <w:t>Contractor</w:t>
            </w:r>
            <w:r w:rsidRPr="00B66C95">
              <w:rPr>
                <w:rFonts w:ascii="Arial" w:eastAsia="Times New Roman" w:hAnsi="Arial" w:cs="Arial"/>
                <w:kern w:val="32"/>
                <w:sz w:val="24"/>
                <w:szCs w:val="24"/>
              </w:rPr>
              <w:t>, which</w:t>
            </w:r>
            <w:r w:rsidR="005C4196" w:rsidRPr="00B66C95">
              <w:rPr>
                <w:rFonts w:ascii="Arial" w:eastAsia="Times New Roman" w:hAnsi="Arial" w:cs="Arial"/>
                <w:kern w:val="32"/>
                <w:sz w:val="24"/>
                <w:szCs w:val="24"/>
              </w:rPr>
              <w:t>-</w:t>
            </w:r>
            <w:r w:rsidRPr="00B66C95">
              <w:rPr>
                <w:rFonts w:ascii="Arial" w:eastAsia="Times New Roman" w:hAnsi="Arial" w:cs="Arial"/>
                <w:kern w:val="32"/>
                <w:sz w:val="24"/>
                <w:szCs w:val="24"/>
              </w:rPr>
              <w:t>ever occurs earlier, and will continue until such time as the Services are restored</w:t>
            </w:r>
            <w:r w:rsidR="00582E55" w:rsidRPr="00B66C95">
              <w:rPr>
                <w:rFonts w:ascii="Arial" w:eastAsia="Times New Roman" w:hAnsi="Arial" w:cs="Arial"/>
                <w:kern w:val="32"/>
                <w:sz w:val="24"/>
                <w:szCs w:val="24"/>
              </w:rPr>
              <w:t xml:space="preserve"> as determined by the County</w:t>
            </w:r>
            <w:r w:rsidRPr="00B66C95">
              <w:rPr>
                <w:rFonts w:ascii="Arial" w:eastAsia="Times New Roman" w:hAnsi="Arial" w:cs="Arial"/>
                <w:kern w:val="32"/>
                <w:sz w:val="24"/>
                <w:szCs w:val="24"/>
              </w:rPr>
              <w:t>.</w:t>
            </w:r>
          </w:p>
        </w:tc>
        <w:tc>
          <w:tcPr>
            <w:tcW w:w="900" w:type="dxa"/>
            <w:tcBorders>
              <w:top w:val="single" w:sz="4" w:space="0" w:color="auto"/>
              <w:left w:val="single" w:sz="4" w:space="0" w:color="auto"/>
              <w:bottom w:val="single" w:sz="4" w:space="0" w:color="auto"/>
              <w:right w:val="single" w:sz="4" w:space="0" w:color="auto"/>
            </w:tcBorders>
          </w:tcPr>
          <w:p w14:paraId="6E869EBB" w14:textId="77777777" w:rsidR="00551905" w:rsidRPr="00B66C95" w:rsidRDefault="00551905" w:rsidP="00C23520">
            <w:pPr>
              <w:keepNext/>
              <w:tabs>
                <w:tab w:val="left" w:pos="706"/>
              </w:tabs>
              <w:autoSpaceDE w:val="0"/>
              <w:autoSpaceDN w:val="0"/>
              <w:adjustRightInd w:val="0"/>
              <w:spacing w:after="0" w:line="240" w:lineRule="auto"/>
              <w:ind w:left="-104" w:right="-18"/>
              <w:jc w:val="center"/>
              <w:rPr>
                <w:rFonts w:ascii="Arial" w:eastAsia="Times New Roman" w:hAnsi="Arial" w:cs="Arial"/>
                <w:kern w:val="32"/>
                <w:sz w:val="24"/>
                <w:szCs w:val="24"/>
              </w:rPr>
            </w:pPr>
            <w:r w:rsidRPr="00B66C95">
              <w:rPr>
                <w:rFonts w:ascii="Arial" w:eastAsia="Times New Roman" w:hAnsi="Arial" w:cs="Arial"/>
                <w:kern w:val="32"/>
                <w:sz w:val="24"/>
                <w:szCs w:val="24"/>
              </w:rPr>
              <w:t>Two (2) hours</w:t>
            </w:r>
          </w:p>
        </w:tc>
        <w:tc>
          <w:tcPr>
            <w:tcW w:w="3623" w:type="dxa"/>
            <w:gridSpan w:val="2"/>
            <w:tcBorders>
              <w:top w:val="single" w:sz="4" w:space="0" w:color="auto"/>
              <w:left w:val="single" w:sz="4" w:space="0" w:color="auto"/>
              <w:bottom w:val="single" w:sz="4" w:space="0" w:color="auto"/>
              <w:right w:val="single" w:sz="4" w:space="0" w:color="auto"/>
            </w:tcBorders>
          </w:tcPr>
          <w:p w14:paraId="6E869EBC" w14:textId="6BB1BC33" w:rsidR="00551905" w:rsidRPr="00B66C95" w:rsidRDefault="0095628D" w:rsidP="001C13DC">
            <w:pPr>
              <w:keepNext/>
              <w:widowControl w:val="0"/>
              <w:spacing w:after="0" w:line="240" w:lineRule="auto"/>
              <w:ind w:left="14"/>
              <w:rPr>
                <w:rFonts w:ascii="Arial" w:eastAsia="Times New Roman" w:hAnsi="Arial" w:cs="Arial"/>
                <w:kern w:val="32"/>
                <w:sz w:val="24"/>
                <w:szCs w:val="24"/>
              </w:rPr>
            </w:pPr>
            <w:r w:rsidRPr="00B66C95">
              <w:rPr>
                <w:rFonts w:ascii="Arial" w:eastAsia="Times New Roman" w:hAnsi="Arial" w:cs="Arial"/>
                <w:kern w:val="32"/>
                <w:sz w:val="24"/>
                <w:szCs w:val="24"/>
              </w:rPr>
              <w:t>Contractor</w:t>
            </w:r>
            <w:r w:rsidR="00720DCC" w:rsidRPr="00B66C95">
              <w:rPr>
                <w:rFonts w:ascii="Arial" w:eastAsia="Times New Roman" w:hAnsi="Arial" w:cs="Arial"/>
                <w:kern w:val="32"/>
                <w:sz w:val="24"/>
                <w:szCs w:val="24"/>
              </w:rPr>
              <w:t xml:space="preserve"> will </w:t>
            </w:r>
            <w:r w:rsidR="00551905" w:rsidRPr="00B66C95">
              <w:rPr>
                <w:rFonts w:ascii="Arial" w:eastAsia="Times New Roman" w:hAnsi="Arial" w:cs="Arial"/>
                <w:kern w:val="32"/>
                <w:sz w:val="24"/>
                <w:szCs w:val="24"/>
              </w:rPr>
              <w:t xml:space="preserve">contact </w:t>
            </w:r>
            <w:r w:rsidR="00720DCC" w:rsidRPr="00B66C95">
              <w:rPr>
                <w:rFonts w:ascii="Arial" w:eastAsia="Times New Roman" w:hAnsi="Arial" w:cs="Arial"/>
                <w:kern w:val="32"/>
                <w:sz w:val="24"/>
                <w:szCs w:val="24"/>
              </w:rPr>
              <w:t>t</w:t>
            </w:r>
            <w:r w:rsidR="00551905" w:rsidRPr="00B66C95">
              <w:rPr>
                <w:rFonts w:ascii="Arial" w:eastAsia="Times New Roman" w:hAnsi="Arial" w:cs="Arial"/>
                <w:kern w:val="32"/>
                <w:sz w:val="24"/>
                <w:szCs w:val="24"/>
              </w:rPr>
              <w:t>h</w:t>
            </w:r>
            <w:r w:rsidR="00720DCC" w:rsidRPr="00B66C95">
              <w:rPr>
                <w:rFonts w:ascii="Arial" w:eastAsia="Times New Roman" w:hAnsi="Arial" w:cs="Arial"/>
                <w:kern w:val="32"/>
                <w:sz w:val="24"/>
                <w:szCs w:val="24"/>
              </w:rPr>
              <w:t>e</w:t>
            </w:r>
            <w:r w:rsidR="00551905" w:rsidRPr="00B66C95">
              <w:rPr>
                <w:rFonts w:ascii="Arial" w:eastAsia="Times New Roman" w:hAnsi="Arial" w:cs="Arial"/>
                <w:kern w:val="32"/>
                <w:sz w:val="24"/>
                <w:szCs w:val="24"/>
              </w:rPr>
              <w:t xml:space="preserve"> </w:t>
            </w:r>
            <w:r w:rsidR="00720DCC" w:rsidRPr="00B66C95">
              <w:rPr>
                <w:rFonts w:ascii="Arial" w:eastAsia="Times New Roman" w:hAnsi="Arial" w:cs="Arial"/>
                <w:kern w:val="32"/>
                <w:sz w:val="24"/>
                <w:szCs w:val="24"/>
              </w:rPr>
              <w:t>County</w:t>
            </w:r>
            <w:r w:rsidR="00551905" w:rsidRPr="00B66C95">
              <w:rPr>
                <w:rFonts w:ascii="Arial" w:eastAsia="Times New Roman" w:hAnsi="Arial" w:cs="Arial"/>
                <w:kern w:val="32"/>
                <w:sz w:val="24"/>
                <w:szCs w:val="24"/>
              </w:rPr>
              <w:t xml:space="preserve"> within fifteen (15) minutes of </w:t>
            </w:r>
            <w:r w:rsidR="003A2C4E" w:rsidRPr="00B66C95">
              <w:rPr>
                <w:rFonts w:ascii="Arial" w:eastAsia="Times New Roman" w:hAnsi="Arial" w:cs="Arial"/>
                <w:kern w:val="32"/>
                <w:sz w:val="24"/>
                <w:szCs w:val="24"/>
              </w:rPr>
              <w:t xml:space="preserve">the County’s </w:t>
            </w:r>
            <w:r w:rsidR="00551905" w:rsidRPr="00B66C95">
              <w:rPr>
                <w:rFonts w:ascii="Arial" w:eastAsia="Times New Roman" w:hAnsi="Arial" w:cs="Arial"/>
                <w:kern w:val="32"/>
                <w:sz w:val="24"/>
                <w:szCs w:val="24"/>
              </w:rPr>
              <w:t xml:space="preserve">notification of </w:t>
            </w:r>
            <w:r w:rsidR="00551905" w:rsidRPr="00B66C95">
              <w:rPr>
                <w:rFonts w:ascii="Arial" w:eastAsia="Times New Roman" w:hAnsi="Arial" w:cs="Arial"/>
                <w:sz w:val="24"/>
                <w:szCs w:val="24"/>
              </w:rPr>
              <w:t xml:space="preserve">a Severity Level 1 </w:t>
            </w:r>
            <w:r w:rsidR="00551905" w:rsidRPr="00B66C95">
              <w:rPr>
                <w:rFonts w:ascii="Arial" w:eastAsia="Times New Roman" w:hAnsi="Arial" w:cs="Arial"/>
                <w:kern w:val="32"/>
                <w:sz w:val="24"/>
                <w:szCs w:val="24"/>
              </w:rPr>
              <w:t>Incident</w:t>
            </w:r>
            <w:r w:rsidR="003A2C4E" w:rsidRPr="00B66C95">
              <w:rPr>
                <w:rFonts w:ascii="Arial" w:eastAsia="Times New Roman" w:hAnsi="Arial" w:cs="Arial"/>
                <w:kern w:val="32"/>
                <w:sz w:val="24"/>
                <w:szCs w:val="24"/>
              </w:rPr>
              <w:t>.</w:t>
            </w:r>
            <w:r w:rsidR="00551905" w:rsidRPr="00B66C95">
              <w:rPr>
                <w:rFonts w:ascii="Arial" w:eastAsia="Times New Roman" w:hAnsi="Arial" w:cs="Arial"/>
                <w:kern w:val="32"/>
                <w:sz w:val="24"/>
                <w:szCs w:val="24"/>
              </w:rPr>
              <w:t xml:space="preserve">  Thereafter, updates will be provided promptly </w:t>
            </w:r>
            <w:r w:rsidR="00D811E6" w:rsidRPr="00B66C95">
              <w:rPr>
                <w:rFonts w:ascii="Arial" w:eastAsia="Times New Roman" w:hAnsi="Arial" w:cs="Arial"/>
                <w:kern w:val="32"/>
                <w:sz w:val="24"/>
                <w:szCs w:val="24"/>
              </w:rPr>
              <w:t xml:space="preserve">when </w:t>
            </w:r>
            <w:r w:rsidR="00551905" w:rsidRPr="00B66C95">
              <w:rPr>
                <w:rFonts w:ascii="Arial" w:eastAsia="Times New Roman" w:hAnsi="Arial" w:cs="Arial"/>
                <w:kern w:val="32"/>
                <w:sz w:val="24"/>
                <w:szCs w:val="24"/>
              </w:rPr>
              <w:t xml:space="preserve">new information about the </w:t>
            </w:r>
            <w:r w:rsidR="00551905" w:rsidRPr="00B66C95">
              <w:rPr>
                <w:rFonts w:ascii="Arial" w:eastAsia="Times New Roman" w:hAnsi="Arial" w:cs="Arial"/>
                <w:sz w:val="24"/>
                <w:szCs w:val="24"/>
              </w:rPr>
              <w:t>I</w:t>
            </w:r>
            <w:r w:rsidR="00551905" w:rsidRPr="00B66C95">
              <w:rPr>
                <w:rFonts w:ascii="Arial" w:eastAsia="Times New Roman" w:hAnsi="Arial" w:cs="Arial"/>
                <w:kern w:val="32"/>
                <w:sz w:val="24"/>
                <w:szCs w:val="24"/>
              </w:rPr>
              <w:t xml:space="preserve">ncident is available.  Once </w:t>
            </w:r>
            <w:r w:rsidR="00551905" w:rsidRPr="00B66C95">
              <w:rPr>
                <w:rFonts w:ascii="Arial" w:eastAsia="Times New Roman" w:hAnsi="Arial" w:cs="Arial"/>
                <w:sz w:val="24"/>
                <w:szCs w:val="24"/>
              </w:rPr>
              <w:t>the Incident</w:t>
            </w:r>
            <w:r w:rsidR="00551905" w:rsidRPr="00B66C95">
              <w:rPr>
                <w:rFonts w:ascii="Arial" w:eastAsia="Times New Roman" w:hAnsi="Arial" w:cs="Arial"/>
                <w:kern w:val="32"/>
                <w:sz w:val="24"/>
                <w:szCs w:val="24"/>
              </w:rPr>
              <w:t xml:space="preserve"> is resolved, it will be followed by a post-mortem report detailing issues that caused the Incident</w:t>
            </w:r>
            <w:r w:rsidR="00EF0C4D" w:rsidRPr="00B66C95">
              <w:rPr>
                <w:rFonts w:ascii="Arial" w:eastAsia="Times New Roman" w:hAnsi="Arial" w:cs="Arial"/>
                <w:kern w:val="32"/>
                <w:sz w:val="24"/>
                <w:szCs w:val="24"/>
              </w:rPr>
              <w:t>; t</w:t>
            </w:r>
            <w:r w:rsidR="00551905" w:rsidRPr="00B66C95">
              <w:rPr>
                <w:rFonts w:ascii="Arial" w:eastAsia="Times New Roman" w:hAnsi="Arial" w:cs="Arial"/>
                <w:sz w:val="24"/>
                <w:szCs w:val="24"/>
              </w:rPr>
              <w:t>his report</w:t>
            </w:r>
            <w:r w:rsidR="00551905" w:rsidRPr="00B66C95">
              <w:rPr>
                <w:rFonts w:ascii="Arial" w:eastAsia="Times New Roman" w:hAnsi="Arial" w:cs="Arial"/>
                <w:kern w:val="32"/>
                <w:sz w:val="24"/>
                <w:szCs w:val="24"/>
              </w:rPr>
              <w:t xml:space="preserve"> will be issued within five (5) days of resolution.</w:t>
            </w:r>
          </w:p>
        </w:tc>
      </w:tr>
      <w:tr w:rsidR="000C14E4" w:rsidRPr="00B66C95" w14:paraId="6E869EC4" w14:textId="77777777" w:rsidTr="7BFB3BA7">
        <w:trPr>
          <w:gridAfter w:val="1"/>
          <w:wAfter w:w="16" w:type="dxa"/>
          <w:trHeight w:val="872"/>
        </w:trPr>
        <w:tc>
          <w:tcPr>
            <w:tcW w:w="11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E869EBE" w14:textId="77777777" w:rsidR="000979BA" w:rsidRPr="00B66C95" w:rsidRDefault="00206276" w:rsidP="00FD5180">
            <w:pPr>
              <w:autoSpaceDE w:val="0"/>
              <w:autoSpaceDN w:val="0"/>
              <w:adjustRightInd w:val="0"/>
              <w:spacing w:after="0" w:line="240" w:lineRule="auto"/>
              <w:ind w:left="14"/>
              <w:rPr>
                <w:rFonts w:ascii="Arial" w:eastAsia="Times New Roman" w:hAnsi="Arial" w:cs="Arial"/>
                <w:b/>
                <w:kern w:val="32"/>
                <w:sz w:val="24"/>
                <w:szCs w:val="24"/>
              </w:rPr>
            </w:pPr>
            <w:r w:rsidRPr="00B66C95">
              <w:rPr>
                <w:rFonts w:ascii="Arial" w:eastAsia="Times New Roman" w:hAnsi="Arial" w:cs="Arial"/>
                <w:b/>
                <w:kern w:val="32"/>
                <w:sz w:val="24"/>
                <w:szCs w:val="24"/>
              </w:rPr>
              <w:t xml:space="preserve">Severity Level </w:t>
            </w:r>
            <w:r w:rsidR="000979BA" w:rsidRPr="00B66C95">
              <w:rPr>
                <w:rFonts w:ascii="Arial" w:eastAsia="Times New Roman" w:hAnsi="Arial" w:cs="Arial"/>
                <w:b/>
                <w:kern w:val="32"/>
                <w:sz w:val="24"/>
                <w:szCs w:val="24"/>
              </w:rPr>
              <w:t>2</w:t>
            </w:r>
          </w:p>
        </w:tc>
        <w:tc>
          <w:tcPr>
            <w:tcW w:w="4747" w:type="dxa"/>
            <w:gridSpan w:val="3"/>
            <w:tcBorders>
              <w:top w:val="single" w:sz="4" w:space="0" w:color="auto"/>
              <w:left w:val="single" w:sz="4" w:space="0" w:color="auto"/>
              <w:bottom w:val="single" w:sz="4" w:space="0" w:color="auto"/>
              <w:right w:val="single" w:sz="4" w:space="0" w:color="auto"/>
            </w:tcBorders>
          </w:tcPr>
          <w:p w14:paraId="6E869EBF" w14:textId="2192DE08" w:rsidR="000979BA" w:rsidRPr="00B66C95" w:rsidRDefault="000979BA" w:rsidP="001C13DC">
            <w:pPr>
              <w:autoSpaceDE w:val="0"/>
              <w:autoSpaceDN w:val="0"/>
              <w:adjustRightInd w:val="0"/>
              <w:spacing w:after="60" w:line="240" w:lineRule="auto"/>
              <w:ind w:left="14"/>
              <w:rPr>
                <w:rFonts w:ascii="Arial" w:eastAsia="Times New Roman" w:hAnsi="Arial" w:cs="Arial"/>
                <w:kern w:val="32"/>
                <w:sz w:val="24"/>
                <w:szCs w:val="24"/>
              </w:rPr>
            </w:pPr>
            <w:r w:rsidRPr="00B66C95">
              <w:rPr>
                <w:rFonts w:ascii="Arial" w:eastAsia="Times New Roman" w:hAnsi="Arial" w:cs="Arial"/>
                <w:kern w:val="32"/>
                <w:sz w:val="24"/>
                <w:szCs w:val="24"/>
              </w:rPr>
              <w:t xml:space="preserve">County will be deemed to have experienced a Severity Level 2 Incident if County experiences the following conditions caused by </w:t>
            </w:r>
            <w:r w:rsidR="003A2C4E" w:rsidRPr="00B66C95">
              <w:rPr>
                <w:rFonts w:ascii="Arial" w:eastAsia="Times New Roman" w:hAnsi="Arial" w:cs="Arial"/>
                <w:kern w:val="32"/>
                <w:sz w:val="24"/>
                <w:szCs w:val="24"/>
              </w:rPr>
              <w:t xml:space="preserve">circumstances </w:t>
            </w:r>
            <w:r w:rsidRPr="00B66C95">
              <w:rPr>
                <w:rFonts w:ascii="Arial" w:eastAsia="Times New Roman" w:hAnsi="Arial" w:cs="Arial"/>
                <w:kern w:val="32"/>
                <w:sz w:val="24"/>
                <w:szCs w:val="24"/>
              </w:rPr>
              <w:t>within Contractor’s control:</w:t>
            </w:r>
          </w:p>
          <w:p w14:paraId="6E869EC0" w14:textId="1A5CAD0E" w:rsidR="000979BA" w:rsidRPr="00B66C95" w:rsidRDefault="000979BA" w:rsidP="001C13DC">
            <w:pPr>
              <w:autoSpaceDE w:val="0"/>
              <w:autoSpaceDN w:val="0"/>
              <w:adjustRightInd w:val="0"/>
              <w:spacing w:after="0" w:line="240" w:lineRule="auto"/>
              <w:ind w:left="252" w:hanging="238"/>
              <w:rPr>
                <w:rFonts w:ascii="Arial" w:eastAsia="Times New Roman" w:hAnsi="Arial" w:cs="Arial"/>
                <w:kern w:val="32"/>
                <w:sz w:val="24"/>
                <w:szCs w:val="24"/>
              </w:rPr>
            </w:pPr>
            <w:r w:rsidRPr="00B66C95">
              <w:rPr>
                <w:rFonts w:ascii="Arial" w:eastAsia="Times New Roman" w:hAnsi="Arial" w:cs="Arial"/>
                <w:kern w:val="32"/>
                <w:sz w:val="24"/>
                <w:szCs w:val="24"/>
              </w:rPr>
              <w:t xml:space="preserve">• </w:t>
            </w:r>
            <w:r w:rsidR="00F968F8" w:rsidRPr="00B66C95">
              <w:rPr>
                <w:rFonts w:ascii="Arial" w:eastAsia="Times New Roman" w:hAnsi="Arial" w:cs="Arial"/>
                <w:kern w:val="32"/>
                <w:sz w:val="24"/>
                <w:szCs w:val="24"/>
              </w:rPr>
              <w:t xml:space="preserve"> </w:t>
            </w:r>
            <w:r w:rsidRPr="00B66C95">
              <w:rPr>
                <w:rFonts w:ascii="Arial" w:eastAsia="Times New Roman" w:hAnsi="Arial" w:cs="Arial"/>
                <w:kern w:val="32"/>
                <w:sz w:val="24"/>
                <w:szCs w:val="24"/>
              </w:rPr>
              <w:t>An Incident causing a twenty-five percent (25%) to fifty percent (50%) loss of SaaS Services by the Services; or</w:t>
            </w:r>
          </w:p>
          <w:p w14:paraId="6E869EC1" w14:textId="77777777" w:rsidR="000979BA" w:rsidRPr="00B66C95" w:rsidRDefault="000979BA" w:rsidP="001C13DC">
            <w:pPr>
              <w:autoSpaceDE w:val="0"/>
              <w:autoSpaceDN w:val="0"/>
              <w:adjustRightInd w:val="0"/>
              <w:spacing w:after="0" w:line="240" w:lineRule="auto"/>
              <w:ind w:left="252" w:hanging="238"/>
              <w:rPr>
                <w:rFonts w:ascii="Arial" w:eastAsia="Times New Roman" w:hAnsi="Arial" w:cs="Arial"/>
                <w:kern w:val="32"/>
                <w:sz w:val="24"/>
                <w:szCs w:val="24"/>
              </w:rPr>
            </w:pPr>
            <w:r w:rsidRPr="00B66C95">
              <w:rPr>
                <w:rFonts w:ascii="Arial" w:eastAsia="Times New Roman" w:hAnsi="Arial" w:cs="Arial"/>
                <w:kern w:val="32"/>
                <w:sz w:val="24"/>
                <w:szCs w:val="24"/>
              </w:rPr>
              <w:t xml:space="preserve">• </w:t>
            </w:r>
            <w:r w:rsidR="00F968F8" w:rsidRPr="00B66C95">
              <w:rPr>
                <w:rFonts w:ascii="Arial" w:eastAsia="Times New Roman" w:hAnsi="Arial" w:cs="Arial"/>
                <w:kern w:val="32"/>
                <w:sz w:val="24"/>
                <w:szCs w:val="24"/>
              </w:rPr>
              <w:t xml:space="preserve"> </w:t>
            </w:r>
            <w:r w:rsidRPr="00B66C95">
              <w:rPr>
                <w:rFonts w:ascii="Arial" w:eastAsia="Times New Roman" w:hAnsi="Arial" w:cs="Arial"/>
                <w:kern w:val="32"/>
                <w:sz w:val="24"/>
                <w:szCs w:val="24"/>
              </w:rPr>
              <w:t>Recent modifications to the system cause the Services to operate in a way that is materially different from those described in the either the Contract or in the Documentation.</w:t>
            </w:r>
          </w:p>
        </w:tc>
        <w:tc>
          <w:tcPr>
            <w:tcW w:w="900" w:type="dxa"/>
            <w:tcBorders>
              <w:top w:val="single" w:sz="4" w:space="0" w:color="auto"/>
              <w:left w:val="single" w:sz="4" w:space="0" w:color="auto"/>
              <w:bottom w:val="single" w:sz="4" w:space="0" w:color="auto"/>
              <w:right w:val="single" w:sz="4" w:space="0" w:color="auto"/>
            </w:tcBorders>
          </w:tcPr>
          <w:p w14:paraId="6E869EC2" w14:textId="77777777" w:rsidR="000979BA" w:rsidRPr="00B66C95" w:rsidRDefault="000979BA" w:rsidP="00DA3283">
            <w:pPr>
              <w:autoSpaceDE w:val="0"/>
              <w:autoSpaceDN w:val="0"/>
              <w:adjustRightInd w:val="0"/>
              <w:spacing w:after="0" w:line="240" w:lineRule="auto"/>
              <w:ind w:left="-18" w:right="-18"/>
              <w:jc w:val="center"/>
              <w:rPr>
                <w:rFonts w:ascii="Arial" w:eastAsia="Times New Roman" w:hAnsi="Arial" w:cs="Arial"/>
                <w:kern w:val="32"/>
                <w:sz w:val="24"/>
                <w:szCs w:val="24"/>
              </w:rPr>
            </w:pPr>
            <w:r w:rsidRPr="00B66C95">
              <w:rPr>
                <w:rFonts w:ascii="Arial" w:eastAsia="Times New Roman" w:hAnsi="Arial" w:cs="Arial"/>
                <w:kern w:val="32"/>
                <w:sz w:val="24"/>
                <w:szCs w:val="24"/>
              </w:rPr>
              <w:t>Six (6) hours</w:t>
            </w:r>
          </w:p>
        </w:tc>
        <w:tc>
          <w:tcPr>
            <w:tcW w:w="3623" w:type="dxa"/>
            <w:gridSpan w:val="2"/>
            <w:tcBorders>
              <w:top w:val="single" w:sz="4" w:space="0" w:color="auto"/>
              <w:left w:val="single" w:sz="4" w:space="0" w:color="auto"/>
              <w:bottom w:val="single" w:sz="4" w:space="0" w:color="auto"/>
              <w:right w:val="single" w:sz="4" w:space="0" w:color="auto"/>
            </w:tcBorders>
          </w:tcPr>
          <w:p w14:paraId="6E869EC3" w14:textId="7067A4E2" w:rsidR="000979BA" w:rsidRPr="00B66C95" w:rsidRDefault="000979BA" w:rsidP="001C13DC">
            <w:pPr>
              <w:widowControl w:val="0"/>
              <w:spacing w:after="0" w:line="240" w:lineRule="auto"/>
              <w:ind w:left="14" w:right="-108"/>
              <w:rPr>
                <w:rFonts w:ascii="Arial" w:eastAsia="Times New Roman" w:hAnsi="Arial" w:cs="Arial"/>
                <w:kern w:val="32"/>
                <w:sz w:val="24"/>
                <w:szCs w:val="24"/>
              </w:rPr>
            </w:pPr>
            <w:r w:rsidRPr="00B66C95">
              <w:rPr>
                <w:rFonts w:ascii="Arial" w:eastAsia="Times New Roman" w:hAnsi="Arial" w:cs="Arial"/>
                <w:kern w:val="32"/>
                <w:sz w:val="24"/>
                <w:szCs w:val="24"/>
              </w:rPr>
              <w:t xml:space="preserve">Contractor will use commercially reasonable efforts to contact </w:t>
            </w:r>
            <w:r w:rsidR="0015545E" w:rsidRPr="00B66C95">
              <w:rPr>
                <w:rFonts w:ascii="Arial" w:eastAsia="Times New Roman" w:hAnsi="Arial" w:cs="Arial"/>
                <w:kern w:val="32"/>
                <w:sz w:val="24"/>
                <w:szCs w:val="24"/>
              </w:rPr>
              <w:t xml:space="preserve">the </w:t>
            </w:r>
            <w:r w:rsidRPr="00B66C95">
              <w:rPr>
                <w:rFonts w:ascii="Arial" w:eastAsia="Times New Roman" w:hAnsi="Arial" w:cs="Arial"/>
                <w:kern w:val="32"/>
                <w:sz w:val="24"/>
                <w:szCs w:val="24"/>
              </w:rPr>
              <w:t xml:space="preserve">County within fifteen (15) minutes of </w:t>
            </w:r>
            <w:r w:rsidR="0051746A" w:rsidRPr="00B66C95">
              <w:rPr>
                <w:rFonts w:ascii="Arial" w:eastAsia="Times New Roman" w:hAnsi="Arial" w:cs="Arial"/>
                <w:kern w:val="32"/>
                <w:sz w:val="24"/>
                <w:szCs w:val="24"/>
              </w:rPr>
              <w:t xml:space="preserve">the </w:t>
            </w:r>
            <w:r w:rsidR="003A2C4E" w:rsidRPr="00B66C95">
              <w:rPr>
                <w:rFonts w:ascii="Arial" w:eastAsia="Times New Roman" w:hAnsi="Arial" w:cs="Arial"/>
                <w:kern w:val="32"/>
                <w:sz w:val="24"/>
                <w:szCs w:val="24"/>
              </w:rPr>
              <w:t xml:space="preserve">County’s </w:t>
            </w:r>
            <w:r w:rsidRPr="00B66C95">
              <w:rPr>
                <w:rFonts w:ascii="Arial" w:eastAsia="Times New Roman" w:hAnsi="Arial" w:cs="Arial"/>
                <w:kern w:val="32"/>
                <w:sz w:val="24"/>
                <w:szCs w:val="24"/>
              </w:rPr>
              <w:t>notification of a Severity Level 2 Inciden</w:t>
            </w:r>
            <w:r w:rsidR="0015545E" w:rsidRPr="00B66C95">
              <w:rPr>
                <w:rFonts w:ascii="Arial" w:eastAsia="Times New Roman" w:hAnsi="Arial" w:cs="Arial"/>
                <w:kern w:val="32"/>
                <w:sz w:val="24"/>
                <w:szCs w:val="24"/>
              </w:rPr>
              <w:t xml:space="preserve">t. </w:t>
            </w:r>
            <w:r w:rsidRPr="00B66C95">
              <w:rPr>
                <w:rFonts w:ascii="Arial" w:eastAsia="Times New Roman" w:hAnsi="Arial" w:cs="Arial"/>
                <w:kern w:val="32"/>
                <w:sz w:val="24"/>
                <w:szCs w:val="24"/>
              </w:rPr>
              <w:t>Thereafter, updates will be provided promptly, but no later than three (3) business days after new information about the Incident is available.  Once the Incident is resolved, it will be followed by a post-mortem report detailing issues that caused the Incident</w:t>
            </w:r>
            <w:r w:rsidR="00817C0D" w:rsidRPr="00B66C95">
              <w:rPr>
                <w:rFonts w:ascii="Arial" w:eastAsia="Times New Roman" w:hAnsi="Arial" w:cs="Arial"/>
                <w:kern w:val="32"/>
                <w:sz w:val="24"/>
                <w:szCs w:val="24"/>
              </w:rPr>
              <w:t>; t</w:t>
            </w:r>
            <w:r w:rsidRPr="00B66C95">
              <w:rPr>
                <w:rFonts w:ascii="Arial" w:eastAsia="Times New Roman" w:hAnsi="Arial" w:cs="Arial"/>
                <w:kern w:val="32"/>
                <w:sz w:val="24"/>
                <w:szCs w:val="24"/>
              </w:rPr>
              <w:t>his report will be issued within six (6) days of resolution.</w:t>
            </w:r>
          </w:p>
        </w:tc>
      </w:tr>
      <w:tr w:rsidR="000C14E4" w:rsidRPr="00B66C95" w14:paraId="6E869ECB" w14:textId="77777777" w:rsidTr="7BFB3BA7">
        <w:trPr>
          <w:gridAfter w:val="1"/>
          <w:wAfter w:w="16" w:type="dxa"/>
          <w:trHeight w:val="242"/>
        </w:trPr>
        <w:tc>
          <w:tcPr>
            <w:tcW w:w="11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E869EC5" w14:textId="77777777" w:rsidR="000979BA" w:rsidRPr="00B66C95" w:rsidRDefault="00206276" w:rsidP="00FD5180">
            <w:pPr>
              <w:autoSpaceDE w:val="0"/>
              <w:autoSpaceDN w:val="0"/>
              <w:adjustRightInd w:val="0"/>
              <w:spacing w:after="0" w:line="240" w:lineRule="auto"/>
              <w:ind w:left="14"/>
              <w:rPr>
                <w:rFonts w:ascii="Arial" w:eastAsia="Times New Roman" w:hAnsi="Arial" w:cs="Arial"/>
                <w:b/>
                <w:kern w:val="32"/>
                <w:sz w:val="24"/>
                <w:szCs w:val="24"/>
              </w:rPr>
            </w:pPr>
            <w:r w:rsidRPr="00B66C95">
              <w:rPr>
                <w:rFonts w:ascii="Arial" w:eastAsia="Times New Roman" w:hAnsi="Arial" w:cs="Arial"/>
                <w:b/>
                <w:kern w:val="32"/>
                <w:sz w:val="24"/>
                <w:szCs w:val="24"/>
              </w:rPr>
              <w:t xml:space="preserve">Severity Level </w:t>
            </w:r>
            <w:r w:rsidR="000979BA" w:rsidRPr="00B66C95">
              <w:rPr>
                <w:rFonts w:ascii="Arial" w:eastAsia="Times New Roman" w:hAnsi="Arial" w:cs="Arial"/>
                <w:b/>
                <w:kern w:val="32"/>
                <w:sz w:val="24"/>
                <w:szCs w:val="24"/>
              </w:rPr>
              <w:t>3</w:t>
            </w:r>
          </w:p>
        </w:tc>
        <w:tc>
          <w:tcPr>
            <w:tcW w:w="4747" w:type="dxa"/>
            <w:gridSpan w:val="3"/>
            <w:tcBorders>
              <w:top w:val="single" w:sz="4" w:space="0" w:color="auto"/>
              <w:left w:val="single" w:sz="4" w:space="0" w:color="auto"/>
              <w:bottom w:val="single" w:sz="4" w:space="0" w:color="auto"/>
              <w:right w:val="single" w:sz="4" w:space="0" w:color="auto"/>
            </w:tcBorders>
          </w:tcPr>
          <w:p w14:paraId="6E869EC6" w14:textId="19900576" w:rsidR="000979BA" w:rsidRPr="00B66C95" w:rsidRDefault="00C80B07" w:rsidP="001C13DC">
            <w:pPr>
              <w:autoSpaceDE w:val="0"/>
              <w:autoSpaceDN w:val="0"/>
              <w:adjustRightInd w:val="0"/>
              <w:spacing w:after="60" w:line="240" w:lineRule="auto"/>
              <w:ind w:left="14"/>
              <w:rPr>
                <w:rFonts w:ascii="Arial" w:eastAsia="Times New Roman" w:hAnsi="Arial" w:cs="Arial"/>
                <w:kern w:val="32"/>
                <w:sz w:val="24"/>
                <w:szCs w:val="24"/>
              </w:rPr>
            </w:pPr>
            <w:r w:rsidRPr="00B66C95">
              <w:rPr>
                <w:rFonts w:ascii="Arial" w:eastAsia="Times New Roman" w:hAnsi="Arial" w:cs="Arial"/>
                <w:kern w:val="32"/>
                <w:sz w:val="24"/>
                <w:szCs w:val="24"/>
              </w:rPr>
              <w:t xml:space="preserve">The </w:t>
            </w:r>
            <w:r w:rsidR="000979BA" w:rsidRPr="00B66C95">
              <w:rPr>
                <w:rFonts w:ascii="Arial" w:eastAsia="Times New Roman" w:hAnsi="Arial" w:cs="Arial"/>
                <w:kern w:val="32"/>
                <w:sz w:val="24"/>
                <w:szCs w:val="24"/>
              </w:rPr>
              <w:t xml:space="preserve">County will be deemed to have experienced a Severity Level 3 Incident if </w:t>
            </w:r>
            <w:r w:rsidRPr="00B66C95">
              <w:rPr>
                <w:rFonts w:ascii="Arial" w:eastAsia="Times New Roman" w:hAnsi="Arial" w:cs="Arial"/>
                <w:kern w:val="32"/>
                <w:sz w:val="24"/>
                <w:szCs w:val="24"/>
              </w:rPr>
              <w:t xml:space="preserve">the </w:t>
            </w:r>
            <w:r w:rsidR="000979BA" w:rsidRPr="00B66C95">
              <w:rPr>
                <w:rFonts w:ascii="Arial" w:eastAsia="Times New Roman" w:hAnsi="Arial" w:cs="Arial"/>
                <w:kern w:val="32"/>
                <w:sz w:val="24"/>
                <w:szCs w:val="24"/>
              </w:rPr>
              <w:t xml:space="preserve">County experiences the following conditions due to </w:t>
            </w:r>
            <w:r w:rsidR="00B002D7" w:rsidRPr="00B66C95">
              <w:rPr>
                <w:rFonts w:ascii="Arial" w:eastAsia="Times New Roman" w:hAnsi="Arial" w:cs="Arial"/>
                <w:kern w:val="32"/>
                <w:sz w:val="24"/>
                <w:szCs w:val="24"/>
              </w:rPr>
              <w:t xml:space="preserve">circumstances </w:t>
            </w:r>
            <w:r w:rsidR="000979BA" w:rsidRPr="00B66C95">
              <w:rPr>
                <w:rFonts w:ascii="Arial" w:eastAsia="Times New Roman" w:hAnsi="Arial" w:cs="Arial"/>
                <w:kern w:val="32"/>
                <w:sz w:val="24"/>
                <w:szCs w:val="24"/>
              </w:rPr>
              <w:t>within Contractor’s Control:</w:t>
            </w:r>
          </w:p>
          <w:p w14:paraId="6E869EC7" w14:textId="452E40D4" w:rsidR="000979BA" w:rsidRPr="00B66C95" w:rsidRDefault="000979BA" w:rsidP="001C13DC">
            <w:pPr>
              <w:autoSpaceDE w:val="0"/>
              <w:autoSpaceDN w:val="0"/>
              <w:adjustRightInd w:val="0"/>
              <w:spacing w:after="0" w:line="240" w:lineRule="auto"/>
              <w:ind w:left="252" w:hanging="238"/>
              <w:rPr>
                <w:rFonts w:ascii="Arial" w:eastAsia="Times New Roman" w:hAnsi="Arial" w:cs="Arial"/>
                <w:kern w:val="32"/>
                <w:sz w:val="24"/>
                <w:szCs w:val="24"/>
              </w:rPr>
            </w:pPr>
            <w:r w:rsidRPr="00B66C95">
              <w:rPr>
                <w:rFonts w:ascii="Arial" w:eastAsia="Times New Roman" w:hAnsi="Arial" w:cs="Arial"/>
                <w:kern w:val="32"/>
                <w:sz w:val="24"/>
                <w:szCs w:val="24"/>
              </w:rPr>
              <w:t xml:space="preserve">• </w:t>
            </w:r>
            <w:r w:rsidR="00F968F8" w:rsidRPr="00B66C95">
              <w:rPr>
                <w:rFonts w:ascii="Arial" w:eastAsia="Times New Roman" w:hAnsi="Arial" w:cs="Arial"/>
                <w:kern w:val="32"/>
                <w:sz w:val="24"/>
                <w:szCs w:val="24"/>
              </w:rPr>
              <w:t xml:space="preserve"> </w:t>
            </w:r>
            <w:r w:rsidRPr="00B66C95">
              <w:rPr>
                <w:rFonts w:ascii="Arial" w:eastAsia="Times New Roman" w:hAnsi="Arial" w:cs="Arial"/>
                <w:kern w:val="32"/>
                <w:sz w:val="24"/>
                <w:szCs w:val="24"/>
              </w:rPr>
              <w:t>An incident causing up to a twenty-five percent (25%) loss of SaaS Services by the Services; or</w:t>
            </w:r>
          </w:p>
          <w:p w14:paraId="6E869EC8" w14:textId="77777777" w:rsidR="000979BA" w:rsidRPr="00B66C95" w:rsidRDefault="000979BA" w:rsidP="001C13DC">
            <w:pPr>
              <w:autoSpaceDE w:val="0"/>
              <w:autoSpaceDN w:val="0"/>
              <w:adjustRightInd w:val="0"/>
              <w:spacing w:after="0" w:line="240" w:lineRule="auto"/>
              <w:ind w:left="252" w:hanging="238"/>
              <w:rPr>
                <w:rFonts w:ascii="Arial" w:eastAsia="Times New Roman" w:hAnsi="Arial" w:cs="Arial"/>
                <w:kern w:val="32"/>
                <w:sz w:val="24"/>
                <w:szCs w:val="24"/>
              </w:rPr>
            </w:pPr>
            <w:r w:rsidRPr="00B66C95">
              <w:rPr>
                <w:rFonts w:ascii="Arial" w:eastAsia="Times New Roman" w:hAnsi="Arial" w:cs="Arial"/>
                <w:kern w:val="32"/>
                <w:sz w:val="24"/>
                <w:szCs w:val="24"/>
              </w:rPr>
              <w:t xml:space="preserve">• </w:t>
            </w:r>
            <w:r w:rsidR="00F968F8" w:rsidRPr="00B66C95">
              <w:rPr>
                <w:rFonts w:ascii="Arial" w:eastAsia="Times New Roman" w:hAnsi="Arial" w:cs="Arial"/>
                <w:kern w:val="32"/>
                <w:sz w:val="24"/>
                <w:szCs w:val="24"/>
              </w:rPr>
              <w:t xml:space="preserve"> </w:t>
            </w:r>
            <w:r w:rsidRPr="00B66C95">
              <w:rPr>
                <w:rFonts w:ascii="Arial" w:eastAsia="Times New Roman" w:hAnsi="Arial" w:cs="Arial"/>
                <w:kern w:val="32"/>
                <w:sz w:val="24"/>
                <w:szCs w:val="24"/>
              </w:rPr>
              <w:t xml:space="preserve">Recent modifications to the system cause the Services to operate in a way that is materially different from those </w:t>
            </w:r>
            <w:r w:rsidRPr="00B66C95">
              <w:rPr>
                <w:rFonts w:ascii="Arial" w:eastAsia="Times New Roman" w:hAnsi="Arial" w:cs="Arial"/>
                <w:kern w:val="32"/>
                <w:sz w:val="24"/>
                <w:szCs w:val="24"/>
              </w:rPr>
              <w:lastRenderedPageBreak/>
              <w:t>described in the Contract or in the Documentation for non-essential features.</w:t>
            </w:r>
          </w:p>
        </w:tc>
        <w:tc>
          <w:tcPr>
            <w:tcW w:w="900" w:type="dxa"/>
            <w:tcBorders>
              <w:top w:val="single" w:sz="4" w:space="0" w:color="auto"/>
              <w:left w:val="single" w:sz="4" w:space="0" w:color="auto"/>
              <w:bottom w:val="single" w:sz="4" w:space="0" w:color="auto"/>
              <w:right w:val="single" w:sz="4" w:space="0" w:color="auto"/>
            </w:tcBorders>
          </w:tcPr>
          <w:p w14:paraId="6E869EC9" w14:textId="77777777" w:rsidR="000979BA" w:rsidRPr="00B66C95" w:rsidRDefault="000979BA" w:rsidP="00DA3283">
            <w:pPr>
              <w:autoSpaceDE w:val="0"/>
              <w:autoSpaceDN w:val="0"/>
              <w:adjustRightInd w:val="0"/>
              <w:spacing w:after="0" w:line="240" w:lineRule="auto"/>
              <w:ind w:left="-108" w:right="-108"/>
              <w:jc w:val="center"/>
              <w:rPr>
                <w:rFonts w:ascii="Arial" w:eastAsia="Times New Roman" w:hAnsi="Arial" w:cs="Arial"/>
                <w:kern w:val="32"/>
                <w:sz w:val="24"/>
                <w:szCs w:val="24"/>
              </w:rPr>
            </w:pPr>
            <w:r w:rsidRPr="00B66C95">
              <w:rPr>
                <w:rFonts w:ascii="Arial" w:eastAsia="Times New Roman" w:hAnsi="Arial" w:cs="Arial"/>
                <w:kern w:val="32"/>
                <w:sz w:val="24"/>
                <w:szCs w:val="24"/>
              </w:rPr>
              <w:lastRenderedPageBreak/>
              <w:t>Twenty-four (24) hours</w:t>
            </w:r>
          </w:p>
        </w:tc>
        <w:tc>
          <w:tcPr>
            <w:tcW w:w="3623" w:type="dxa"/>
            <w:gridSpan w:val="2"/>
            <w:tcBorders>
              <w:top w:val="single" w:sz="4" w:space="0" w:color="auto"/>
              <w:left w:val="single" w:sz="4" w:space="0" w:color="auto"/>
              <w:bottom w:val="single" w:sz="4" w:space="0" w:color="auto"/>
              <w:right w:val="single" w:sz="4" w:space="0" w:color="auto"/>
            </w:tcBorders>
          </w:tcPr>
          <w:p w14:paraId="6E869ECA" w14:textId="1A79F15D" w:rsidR="000979BA" w:rsidRPr="00B66C95" w:rsidRDefault="000979BA" w:rsidP="001C13DC">
            <w:pPr>
              <w:widowControl w:val="0"/>
              <w:spacing w:after="0" w:line="240" w:lineRule="auto"/>
              <w:ind w:left="14"/>
              <w:rPr>
                <w:rFonts w:ascii="Arial" w:eastAsia="Times New Roman" w:hAnsi="Arial" w:cs="Arial"/>
                <w:kern w:val="32"/>
                <w:sz w:val="24"/>
                <w:szCs w:val="24"/>
              </w:rPr>
            </w:pPr>
            <w:r w:rsidRPr="00B66C95">
              <w:rPr>
                <w:rFonts w:ascii="Arial" w:eastAsia="Times New Roman" w:hAnsi="Arial" w:cs="Arial"/>
                <w:kern w:val="32"/>
                <w:sz w:val="24"/>
                <w:szCs w:val="24"/>
              </w:rPr>
              <w:t xml:space="preserve">Contractor will use commercially reasonable efforts to contact </w:t>
            </w:r>
            <w:r w:rsidR="00B002D7" w:rsidRPr="00B66C95">
              <w:rPr>
                <w:rFonts w:ascii="Arial" w:eastAsia="Times New Roman" w:hAnsi="Arial" w:cs="Arial"/>
                <w:kern w:val="32"/>
                <w:sz w:val="24"/>
                <w:szCs w:val="24"/>
              </w:rPr>
              <w:t xml:space="preserve">the </w:t>
            </w:r>
            <w:r w:rsidRPr="00B66C95">
              <w:rPr>
                <w:rFonts w:ascii="Arial" w:eastAsia="Times New Roman" w:hAnsi="Arial" w:cs="Arial"/>
                <w:kern w:val="32"/>
                <w:sz w:val="24"/>
                <w:szCs w:val="24"/>
              </w:rPr>
              <w:t xml:space="preserve">County within fifteen (15) minutes </w:t>
            </w:r>
            <w:proofErr w:type="gramStart"/>
            <w:r w:rsidRPr="00B66C95">
              <w:rPr>
                <w:rFonts w:ascii="Arial" w:eastAsia="Times New Roman" w:hAnsi="Arial" w:cs="Arial"/>
                <w:kern w:val="32"/>
                <w:sz w:val="24"/>
                <w:szCs w:val="24"/>
              </w:rPr>
              <w:t xml:space="preserve">of </w:t>
            </w:r>
            <w:r w:rsidR="00B002D7" w:rsidRPr="00B66C95">
              <w:rPr>
                <w:rFonts w:ascii="Arial" w:eastAsia="Times New Roman" w:hAnsi="Arial" w:cs="Arial"/>
                <w:kern w:val="32"/>
                <w:sz w:val="24"/>
                <w:szCs w:val="24"/>
              </w:rPr>
              <w:t xml:space="preserve"> </w:t>
            </w:r>
            <w:r w:rsidR="0051746A" w:rsidRPr="00B66C95">
              <w:rPr>
                <w:rFonts w:ascii="Arial" w:eastAsia="Times New Roman" w:hAnsi="Arial" w:cs="Arial"/>
                <w:kern w:val="32"/>
                <w:sz w:val="24"/>
                <w:szCs w:val="24"/>
              </w:rPr>
              <w:t>the</w:t>
            </w:r>
            <w:proofErr w:type="gramEnd"/>
            <w:r w:rsidR="0051746A" w:rsidRPr="00B66C95">
              <w:rPr>
                <w:rFonts w:ascii="Arial" w:eastAsia="Times New Roman" w:hAnsi="Arial" w:cs="Arial"/>
                <w:kern w:val="32"/>
                <w:sz w:val="24"/>
                <w:szCs w:val="24"/>
              </w:rPr>
              <w:t xml:space="preserve"> County’s </w:t>
            </w:r>
            <w:r w:rsidRPr="00B66C95">
              <w:rPr>
                <w:rFonts w:ascii="Arial" w:eastAsia="Times New Roman" w:hAnsi="Arial" w:cs="Arial"/>
                <w:kern w:val="32"/>
                <w:sz w:val="24"/>
                <w:szCs w:val="24"/>
              </w:rPr>
              <w:t xml:space="preserve">notification of a Severity Level 3 Incident.  Thereafter, updates will be provided promptly after new information about the Incident is available.  Once the Incident is resolved, it will be followed </w:t>
            </w:r>
            <w:r w:rsidRPr="00B66C95">
              <w:rPr>
                <w:rFonts w:ascii="Arial" w:eastAsia="Times New Roman" w:hAnsi="Arial" w:cs="Arial"/>
                <w:kern w:val="32"/>
                <w:sz w:val="24"/>
                <w:szCs w:val="24"/>
              </w:rPr>
              <w:lastRenderedPageBreak/>
              <w:t>by a post-mortem report detailing issues that caused the Incident</w:t>
            </w:r>
            <w:r w:rsidR="00480C82" w:rsidRPr="00B66C95">
              <w:rPr>
                <w:rFonts w:ascii="Arial" w:eastAsia="Times New Roman" w:hAnsi="Arial" w:cs="Arial"/>
                <w:kern w:val="32"/>
                <w:sz w:val="24"/>
                <w:szCs w:val="24"/>
              </w:rPr>
              <w:t>; th</w:t>
            </w:r>
            <w:r w:rsidRPr="00B66C95">
              <w:rPr>
                <w:rFonts w:ascii="Arial" w:eastAsia="Times New Roman" w:hAnsi="Arial" w:cs="Arial"/>
                <w:kern w:val="32"/>
                <w:sz w:val="24"/>
                <w:szCs w:val="24"/>
              </w:rPr>
              <w:t>is report will be issued within seven (7) days of resolution.</w:t>
            </w:r>
          </w:p>
        </w:tc>
      </w:tr>
      <w:tr w:rsidR="000C14E4" w:rsidRPr="00B66C95" w14:paraId="6E869ED0" w14:textId="77777777" w:rsidTr="7BFB3BA7">
        <w:trPr>
          <w:gridAfter w:val="1"/>
          <w:wAfter w:w="16" w:type="dxa"/>
          <w:trHeight w:val="2042"/>
        </w:trPr>
        <w:tc>
          <w:tcPr>
            <w:tcW w:w="11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E869ECC" w14:textId="77777777" w:rsidR="000979BA" w:rsidRPr="00B66C95" w:rsidRDefault="00206276" w:rsidP="00FD5180">
            <w:pPr>
              <w:autoSpaceDE w:val="0"/>
              <w:autoSpaceDN w:val="0"/>
              <w:adjustRightInd w:val="0"/>
              <w:spacing w:after="0" w:line="240" w:lineRule="auto"/>
              <w:ind w:left="14"/>
              <w:rPr>
                <w:rFonts w:ascii="Arial" w:eastAsia="Times New Roman" w:hAnsi="Arial" w:cs="Arial"/>
                <w:b/>
                <w:kern w:val="32"/>
                <w:sz w:val="24"/>
                <w:szCs w:val="24"/>
              </w:rPr>
            </w:pPr>
            <w:r w:rsidRPr="00B66C95">
              <w:rPr>
                <w:rFonts w:ascii="Arial" w:eastAsia="Times New Roman" w:hAnsi="Arial" w:cs="Arial"/>
                <w:b/>
                <w:kern w:val="32"/>
                <w:sz w:val="24"/>
                <w:szCs w:val="24"/>
              </w:rPr>
              <w:lastRenderedPageBreak/>
              <w:t xml:space="preserve">Severity Level </w:t>
            </w:r>
            <w:r w:rsidR="000979BA" w:rsidRPr="00B66C95">
              <w:rPr>
                <w:rFonts w:ascii="Arial" w:eastAsia="Times New Roman" w:hAnsi="Arial" w:cs="Arial"/>
                <w:b/>
                <w:kern w:val="32"/>
                <w:sz w:val="24"/>
                <w:szCs w:val="24"/>
              </w:rPr>
              <w:t>4</w:t>
            </w:r>
          </w:p>
        </w:tc>
        <w:tc>
          <w:tcPr>
            <w:tcW w:w="4747" w:type="dxa"/>
            <w:gridSpan w:val="3"/>
            <w:tcBorders>
              <w:top w:val="single" w:sz="4" w:space="0" w:color="auto"/>
              <w:left w:val="single" w:sz="4" w:space="0" w:color="auto"/>
              <w:bottom w:val="single" w:sz="4" w:space="0" w:color="auto"/>
              <w:right w:val="single" w:sz="4" w:space="0" w:color="auto"/>
            </w:tcBorders>
          </w:tcPr>
          <w:p w14:paraId="6E869ECD" w14:textId="77777777" w:rsidR="000979BA" w:rsidRPr="00B66C95" w:rsidRDefault="000979BA" w:rsidP="001C13DC">
            <w:pPr>
              <w:autoSpaceDE w:val="0"/>
              <w:autoSpaceDN w:val="0"/>
              <w:adjustRightInd w:val="0"/>
              <w:spacing w:after="0" w:line="240" w:lineRule="auto"/>
              <w:ind w:left="14"/>
              <w:rPr>
                <w:rFonts w:ascii="Arial" w:eastAsia="Times New Roman" w:hAnsi="Arial" w:cs="Arial"/>
                <w:kern w:val="32"/>
                <w:sz w:val="24"/>
                <w:szCs w:val="24"/>
              </w:rPr>
            </w:pPr>
            <w:r w:rsidRPr="00B66C95">
              <w:rPr>
                <w:rFonts w:ascii="Arial" w:eastAsia="Times New Roman" w:hAnsi="Arial" w:cs="Arial"/>
                <w:kern w:val="32"/>
                <w:sz w:val="24"/>
                <w:szCs w:val="24"/>
              </w:rPr>
              <w:t>Severity Level 4 Incidents are issues that do not affect the operation of the Services and are comprised of “informational” messages (e.g. scheduled maintenance).</w:t>
            </w:r>
          </w:p>
        </w:tc>
        <w:tc>
          <w:tcPr>
            <w:tcW w:w="900" w:type="dxa"/>
            <w:tcBorders>
              <w:top w:val="single" w:sz="4" w:space="0" w:color="auto"/>
              <w:left w:val="single" w:sz="4" w:space="0" w:color="auto"/>
              <w:bottom w:val="single" w:sz="4" w:space="0" w:color="auto"/>
              <w:right w:val="single" w:sz="4" w:space="0" w:color="auto"/>
            </w:tcBorders>
          </w:tcPr>
          <w:p w14:paraId="6E869ECE" w14:textId="6567F4AF" w:rsidR="000979BA" w:rsidRPr="00B66C95" w:rsidRDefault="00287E1E" w:rsidP="003845FE">
            <w:pPr>
              <w:autoSpaceDE w:val="0"/>
              <w:autoSpaceDN w:val="0"/>
              <w:adjustRightInd w:val="0"/>
              <w:spacing w:after="0" w:line="240" w:lineRule="auto"/>
              <w:ind w:left="-18" w:right="-18"/>
              <w:jc w:val="center"/>
              <w:rPr>
                <w:rFonts w:ascii="Arial" w:eastAsia="Times New Roman" w:hAnsi="Arial" w:cs="Arial"/>
                <w:kern w:val="32"/>
                <w:sz w:val="24"/>
                <w:szCs w:val="24"/>
              </w:rPr>
            </w:pPr>
            <w:r w:rsidRPr="00B66C95">
              <w:rPr>
                <w:rFonts w:ascii="Arial" w:eastAsia="Times New Roman" w:hAnsi="Arial" w:cs="Arial"/>
                <w:kern w:val="32"/>
                <w:sz w:val="24"/>
                <w:szCs w:val="24"/>
              </w:rPr>
              <w:t>One-</w:t>
            </w:r>
            <w:proofErr w:type="spellStart"/>
            <w:r w:rsidRPr="00B66C95">
              <w:rPr>
                <w:rFonts w:ascii="Arial" w:eastAsia="Times New Roman" w:hAnsi="Arial" w:cs="Arial"/>
                <w:kern w:val="32"/>
                <w:sz w:val="24"/>
                <w:szCs w:val="24"/>
              </w:rPr>
              <w:t>hun</w:t>
            </w:r>
            <w:proofErr w:type="spellEnd"/>
            <w:r w:rsidR="001E5767" w:rsidRPr="00B66C95">
              <w:rPr>
                <w:rFonts w:ascii="Arial" w:eastAsia="Times New Roman" w:hAnsi="Arial" w:cs="Arial"/>
                <w:kern w:val="32"/>
                <w:sz w:val="24"/>
                <w:szCs w:val="24"/>
              </w:rPr>
              <w:t>-</w:t>
            </w:r>
            <w:proofErr w:type="spellStart"/>
            <w:r w:rsidRPr="00B66C95">
              <w:rPr>
                <w:rFonts w:ascii="Arial" w:eastAsia="Times New Roman" w:hAnsi="Arial" w:cs="Arial"/>
                <w:kern w:val="32"/>
                <w:sz w:val="24"/>
                <w:szCs w:val="24"/>
              </w:rPr>
              <w:t>dred</w:t>
            </w:r>
            <w:proofErr w:type="spellEnd"/>
            <w:r w:rsidRPr="00B66C95">
              <w:rPr>
                <w:rFonts w:ascii="Arial" w:eastAsia="Times New Roman" w:hAnsi="Arial" w:cs="Arial"/>
                <w:kern w:val="32"/>
                <w:sz w:val="24"/>
                <w:szCs w:val="24"/>
              </w:rPr>
              <w:t xml:space="preserve"> twenty hours (120)</w:t>
            </w:r>
          </w:p>
        </w:tc>
        <w:tc>
          <w:tcPr>
            <w:tcW w:w="3623" w:type="dxa"/>
            <w:gridSpan w:val="2"/>
            <w:tcBorders>
              <w:top w:val="single" w:sz="4" w:space="0" w:color="auto"/>
              <w:left w:val="single" w:sz="4" w:space="0" w:color="auto"/>
              <w:bottom w:val="single" w:sz="4" w:space="0" w:color="auto"/>
              <w:right w:val="single" w:sz="4" w:space="0" w:color="auto"/>
            </w:tcBorders>
          </w:tcPr>
          <w:p w14:paraId="6E869ECF" w14:textId="308BFA95" w:rsidR="000979BA" w:rsidRPr="00B66C95" w:rsidRDefault="000979BA" w:rsidP="001C13DC">
            <w:pPr>
              <w:widowControl w:val="0"/>
              <w:spacing w:after="0" w:line="240" w:lineRule="auto"/>
              <w:ind w:left="14"/>
              <w:rPr>
                <w:rFonts w:ascii="Arial" w:eastAsia="Times New Roman" w:hAnsi="Arial" w:cs="Arial"/>
                <w:kern w:val="32"/>
                <w:sz w:val="24"/>
                <w:szCs w:val="24"/>
              </w:rPr>
            </w:pPr>
            <w:r w:rsidRPr="00B66C95">
              <w:rPr>
                <w:rFonts w:ascii="Arial" w:eastAsia="Times New Roman" w:hAnsi="Arial" w:cs="Arial"/>
                <w:kern w:val="32"/>
                <w:sz w:val="24"/>
                <w:szCs w:val="24"/>
              </w:rPr>
              <w:t xml:space="preserve">For Severity Level 4 Incidents, Contractor will use commercially reasonable efforts to </w:t>
            </w:r>
            <w:proofErr w:type="gramStart"/>
            <w:r w:rsidRPr="00B66C95">
              <w:rPr>
                <w:rFonts w:ascii="Arial" w:eastAsia="Times New Roman" w:hAnsi="Arial" w:cs="Arial"/>
                <w:kern w:val="32"/>
                <w:sz w:val="24"/>
                <w:szCs w:val="24"/>
              </w:rPr>
              <w:t>make contact with</w:t>
            </w:r>
            <w:proofErr w:type="gramEnd"/>
            <w:r w:rsidRPr="00B66C95">
              <w:rPr>
                <w:rFonts w:ascii="Arial" w:eastAsia="Times New Roman" w:hAnsi="Arial" w:cs="Arial"/>
                <w:kern w:val="32"/>
                <w:sz w:val="24"/>
                <w:szCs w:val="24"/>
              </w:rPr>
              <w:t xml:space="preserve"> </w:t>
            </w:r>
            <w:r w:rsidR="00852378" w:rsidRPr="00B66C95">
              <w:rPr>
                <w:rFonts w:ascii="Arial" w:eastAsia="Times New Roman" w:hAnsi="Arial" w:cs="Arial"/>
                <w:kern w:val="32"/>
                <w:sz w:val="24"/>
                <w:szCs w:val="24"/>
              </w:rPr>
              <w:t xml:space="preserve">the </w:t>
            </w:r>
            <w:r w:rsidRPr="00B66C95">
              <w:rPr>
                <w:rFonts w:ascii="Arial" w:eastAsia="Times New Roman" w:hAnsi="Arial" w:cs="Arial"/>
                <w:kern w:val="32"/>
                <w:sz w:val="24"/>
                <w:szCs w:val="24"/>
              </w:rPr>
              <w:t>County seventy-two (72) hours prior to maintenance.  Activity will be followed by a post-mortem report detailing the accomplishments.</w:t>
            </w:r>
          </w:p>
        </w:tc>
      </w:tr>
    </w:tbl>
    <w:p w14:paraId="120CF6A7" w14:textId="6E97AF19" w:rsidR="009F0467" w:rsidRPr="00A35A75" w:rsidRDefault="00FD1C03" w:rsidP="00CD5555">
      <w:pPr>
        <w:pStyle w:val="Heading1"/>
        <w:keepNext w:val="0"/>
        <w:keepLines w:val="0"/>
        <w:ind w:left="540" w:hanging="540"/>
        <w:rPr>
          <w:rFonts w:ascii="Arial" w:eastAsia="Times New Roman" w:hAnsi="Arial" w:cs="Arial"/>
          <w:b/>
          <w:color w:val="auto"/>
          <w:sz w:val="24"/>
          <w:szCs w:val="24"/>
        </w:rPr>
      </w:pPr>
      <w:r w:rsidRPr="00A35A75">
        <w:rPr>
          <w:rFonts w:ascii="Arial" w:eastAsia="Times New Roman" w:hAnsi="Arial" w:cs="Arial"/>
          <w:b/>
          <w:color w:val="auto"/>
          <w:sz w:val="24"/>
          <w:szCs w:val="24"/>
        </w:rPr>
        <w:t xml:space="preserve">Exclusions. </w:t>
      </w:r>
      <w:r w:rsidR="009F0467" w:rsidRPr="00A35A75">
        <w:rPr>
          <w:rFonts w:ascii="Arial" w:eastAsia="Times New Roman" w:hAnsi="Arial" w:cs="Arial"/>
          <w:b/>
          <w:color w:val="auto"/>
          <w:sz w:val="24"/>
          <w:szCs w:val="24"/>
        </w:rPr>
        <w:t>Contractor's support obligations pursuant to this Exhibit 7a do not include</w:t>
      </w:r>
      <w:r w:rsidR="00A110D3" w:rsidRPr="00A35A75">
        <w:rPr>
          <w:rFonts w:ascii="Arial" w:eastAsia="Times New Roman" w:hAnsi="Arial" w:cs="Arial"/>
          <w:b/>
          <w:color w:val="auto"/>
          <w:sz w:val="24"/>
          <w:szCs w:val="24"/>
        </w:rPr>
        <w:t>:</w:t>
      </w:r>
    </w:p>
    <w:p w14:paraId="43C33EA2" w14:textId="3A97CC90" w:rsidR="00255322" w:rsidRPr="00CA654F" w:rsidRDefault="009F0467" w:rsidP="00CD5555">
      <w:pPr>
        <w:pStyle w:val="Heading2"/>
        <w:keepNext w:val="0"/>
        <w:keepLines w:val="0"/>
        <w:widowControl w:val="0"/>
        <w:numPr>
          <w:ilvl w:val="1"/>
          <w:numId w:val="40"/>
        </w:numPr>
        <w:spacing w:after="120"/>
        <w:ind w:left="1260" w:hanging="540"/>
        <w:rPr>
          <w:rFonts w:ascii="Arial" w:eastAsia="Times New Roman" w:hAnsi="Arial" w:cs="Arial"/>
          <w:color w:val="auto"/>
          <w:sz w:val="24"/>
          <w:szCs w:val="24"/>
        </w:rPr>
      </w:pPr>
      <w:r w:rsidRPr="00CA654F">
        <w:rPr>
          <w:rFonts w:ascii="Arial" w:eastAsia="Times New Roman" w:hAnsi="Arial" w:cs="Arial"/>
          <w:color w:val="auto"/>
          <w:sz w:val="24"/>
          <w:szCs w:val="24"/>
        </w:rPr>
        <w:t>T</w:t>
      </w:r>
      <w:r w:rsidR="00551905" w:rsidRPr="00CA654F">
        <w:rPr>
          <w:rFonts w:ascii="Arial" w:eastAsia="Times New Roman" w:hAnsi="Arial" w:cs="Arial"/>
          <w:color w:val="auto"/>
          <w:sz w:val="24"/>
          <w:szCs w:val="24"/>
        </w:rPr>
        <w:t xml:space="preserve">raining for </w:t>
      </w:r>
      <w:r w:rsidR="00852378" w:rsidRPr="00CA654F">
        <w:rPr>
          <w:rFonts w:ascii="Arial" w:eastAsia="Times New Roman" w:hAnsi="Arial" w:cs="Arial"/>
          <w:color w:val="auto"/>
          <w:sz w:val="24"/>
          <w:szCs w:val="24"/>
        </w:rPr>
        <w:t xml:space="preserve">the </w:t>
      </w:r>
      <w:r w:rsidR="00720DCC" w:rsidRPr="00CA654F">
        <w:rPr>
          <w:rFonts w:ascii="Arial" w:eastAsia="Times New Roman" w:hAnsi="Arial" w:cs="Arial"/>
          <w:color w:val="auto"/>
          <w:sz w:val="24"/>
          <w:szCs w:val="24"/>
        </w:rPr>
        <w:t>County</w:t>
      </w:r>
      <w:r w:rsidR="00551905" w:rsidRPr="00CA654F">
        <w:rPr>
          <w:rFonts w:ascii="Arial" w:eastAsia="Times New Roman" w:hAnsi="Arial" w:cs="Arial"/>
          <w:color w:val="auto"/>
          <w:sz w:val="24"/>
          <w:szCs w:val="24"/>
        </w:rPr>
        <w:t xml:space="preserve"> in the use, management or administration of the Services, the client implementation or any other products or services or management of </w:t>
      </w:r>
      <w:r w:rsidR="00852378" w:rsidRPr="00CA654F">
        <w:rPr>
          <w:rFonts w:ascii="Arial" w:eastAsia="Times New Roman" w:hAnsi="Arial" w:cs="Arial"/>
          <w:color w:val="auto"/>
          <w:sz w:val="24"/>
          <w:szCs w:val="24"/>
        </w:rPr>
        <w:t xml:space="preserve">the </w:t>
      </w:r>
      <w:r w:rsidR="00720DCC" w:rsidRPr="00CA654F">
        <w:rPr>
          <w:rFonts w:ascii="Arial" w:eastAsia="Times New Roman" w:hAnsi="Arial" w:cs="Arial"/>
          <w:color w:val="auto"/>
          <w:sz w:val="24"/>
          <w:szCs w:val="24"/>
        </w:rPr>
        <w:t>County</w:t>
      </w:r>
      <w:r w:rsidR="00551905" w:rsidRPr="00CA654F">
        <w:rPr>
          <w:rFonts w:ascii="Arial" w:eastAsia="Times New Roman" w:hAnsi="Arial" w:cs="Arial"/>
          <w:color w:val="auto"/>
          <w:sz w:val="24"/>
          <w:szCs w:val="24"/>
        </w:rPr>
        <w:t>’s day-to-day operational issues such as: (</w:t>
      </w:r>
      <w:proofErr w:type="spellStart"/>
      <w:r w:rsidR="00551905" w:rsidRPr="00CA654F">
        <w:rPr>
          <w:rFonts w:ascii="Arial" w:eastAsia="Times New Roman" w:hAnsi="Arial" w:cs="Arial"/>
          <w:color w:val="auto"/>
          <w:sz w:val="24"/>
          <w:szCs w:val="24"/>
        </w:rPr>
        <w:t>i</w:t>
      </w:r>
      <w:proofErr w:type="spellEnd"/>
      <w:r w:rsidR="00551905" w:rsidRPr="00CA654F">
        <w:rPr>
          <w:rFonts w:ascii="Arial" w:eastAsia="Times New Roman" w:hAnsi="Arial" w:cs="Arial"/>
          <w:color w:val="auto"/>
          <w:sz w:val="24"/>
          <w:szCs w:val="24"/>
        </w:rPr>
        <w:t xml:space="preserve">) software and system configuration, (ii) monitoring and maintaining its hardware, network and third party software; and (iii) performing necessary backups. </w:t>
      </w:r>
      <w:bookmarkStart w:id="1" w:name="_Ref159123578"/>
    </w:p>
    <w:bookmarkEnd w:id="1"/>
    <w:p w14:paraId="4968E29D" w14:textId="77777777" w:rsidR="00F36880" w:rsidRPr="00DE6D1B" w:rsidRDefault="00F36880" w:rsidP="00CD5555">
      <w:pPr>
        <w:pStyle w:val="Heading2"/>
        <w:keepNext w:val="0"/>
        <w:keepLines w:val="0"/>
        <w:widowControl w:val="0"/>
        <w:numPr>
          <w:ilvl w:val="1"/>
          <w:numId w:val="40"/>
        </w:numPr>
        <w:spacing w:after="120"/>
        <w:ind w:left="1260" w:hanging="540"/>
        <w:rPr>
          <w:rFonts w:ascii="Arial" w:eastAsia="Times New Roman" w:hAnsi="Arial" w:cs="Arial"/>
          <w:color w:val="auto"/>
          <w:sz w:val="24"/>
          <w:szCs w:val="24"/>
        </w:rPr>
      </w:pPr>
      <w:r w:rsidRPr="00DE6D1B">
        <w:rPr>
          <w:rFonts w:ascii="Arial" w:eastAsia="Times New Roman" w:hAnsi="Arial" w:cs="Arial"/>
          <w:color w:val="auto"/>
          <w:sz w:val="24"/>
          <w:szCs w:val="24"/>
        </w:rPr>
        <w:t>In addition, Contractor shall not be obligated to fix any problem with the Services under any of the following circumstances:</w:t>
      </w:r>
    </w:p>
    <w:p w14:paraId="57CA764D" w14:textId="77777777" w:rsidR="00F36880" w:rsidRPr="00AF7BD0" w:rsidRDefault="00F36880" w:rsidP="00CD5555">
      <w:pPr>
        <w:pStyle w:val="Heading3"/>
        <w:keepNext w:val="0"/>
        <w:keepLines w:val="0"/>
        <w:numPr>
          <w:ilvl w:val="2"/>
          <w:numId w:val="20"/>
        </w:numPr>
        <w:ind w:left="1890" w:hanging="630"/>
        <w:rPr>
          <w:rFonts w:ascii="Arial" w:eastAsia="Times New Roman" w:hAnsi="Arial" w:cs="Arial"/>
          <w:color w:val="auto"/>
        </w:rPr>
      </w:pPr>
      <w:r w:rsidRPr="00AF7BD0">
        <w:rPr>
          <w:rFonts w:ascii="Arial" w:eastAsia="Times New Roman" w:hAnsi="Arial" w:cs="Arial"/>
          <w:color w:val="auto"/>
        </w:rPr>
        <w:t>The County has used the Services other than for the purposes allowed in this Contract;</w:t>
      </w:r>
    </w:p>
    <w:p w14:paraId="0D295CF0" w14:textId="77777777" w:rsidR="00F36880" w:rsidRPr="00AF7BD0" w:rsidRDefault="00F36880" w:rsidP="00CD5555">
      <w:pPr>
        <w:pStyle w:val="Heading3"/>
        <w:keepNext w:val="0"/>
        <w:keepLines w:val="0"/>
        <w:numPr>
          <w:ilvl w:val="2"/>
          <w:numId w:val="20"/>
        </w:numPr>
        <w:ind w:left="1890" w:hanging="630"/>
        <w:rPr>
          <w:rFonts w:ascii="Arial" w:eastAsia="Times New Roman" w:hAnsi="Arial" w:cs="Arial"/>
          <w:color w:val="auto"/>
        </w:rPr>
      </w:pPr>
      <w:r w:rsidRPr="00AF7BD0">
        <w:rPr>
          <w:rFonts w:ascii="Arial" w:eastAsia="Times New Roman" w:hAnsi="Arial" w:cs="Arial"/>
          <w:color w:val="auto"/>
        </w:rPr>
        <w:t>The County has altered, damaged or modified the Services or incorporated it into other software, in a manner not approved by Contractor; or</w:t>
      </w:r>
    </w:p>
    <w:p w14:paraId="3D509FFC" w14:textId="77777777" w:rsidR="00D67974" w:rsidRDefault="00F36880" w:rsidP="00CD5555">
      <w:pPr>
        <w:pStyle w:val="Heading3"/>
        <w:keepNext w:val="0"/>
        <w:keepLines w:val="0"/>
        <w:numPr>
          <w:ilvl w:val="2"/>
          <w:numId w:val="20"/>
        </w:numPr>
        <w:ind w:left="1890" w:hanging="630"/>
        <w:rPr>
          <w:rFonts w:ascii="Arial" w:eastAsia="Times New Roman" w:hAnsi="Arial" w:cs="Arial"/>
          <w:color w:val="auto"/>
        </w:rPr>
      </w:pPr>
      <w:r w:rsidRPr="00AF7BD0">
        <w:rPr>
          <w:rFonts w:ascii="Arial" w:eastAsia="Times New Roman" w:hAnsi="Arial" w:cs="Arial"/>
          <w:color w:val="auto"/>
        </w:rPr>
        <w:t>The problem was caused by the County’s or a third party’s software or equipment other than as specified in this Contract or the Documentation.</w:t>
      </w:r>
    </w:p>
    <w:p w14:paraId="5AA2D6FB" w14:textId="77777777" w:rsidR="00A110D3" w:rsidRPr="00AF7BD0" w:rsidRDefault="00A110D3" w:rsidP="00CD5555">
      <w:pPr>
        <w:pStyle w:val="Heading2"/>
        <w:keepNext w:val="0"/>
        <w:keepLines w:val="0"/>
        <w:widowControl w:val="0"/>
        <w:numPr>
          <w:ilvl w:val="1"/>
          <w:numId w:val="40"/>
        </w:numPr>
        <w:spacing w:after="120"/>
        <w:ind w:left="1260" w:hanging="540"/>
        <w:rPr>
          <w:rFonts w:ascii="Arial" w:eastAsia="Times New Roman" w:hAnsi="Arial" w:cs="Arial"/>
          <w:color w:val="auto"/>
          <w:sz w:val="24"/>
          <w:szCs w:val="24"/>
        </w:rPr>
      </w:pPr>
      <w:r w:rsidRPr="00696062">
        <w:rPr>
          <w:rFonts w:ascii="Arial" w:eastAsia="Times New Roman" w:hAnsi="Arial" w:cs="Arial"/>
          <w:color w:val="auto"/>
          <w:sz w:val="24"/>
          <w:szCs w:val="24"/>
          <w:u w:val="single"/>
        </w:rPr>
        <w:t>Disclaimed Problems.</w:t>
      </w:r>
      <w:r w:rsidRPr="00AF7BD0">
        <w:rPr>
          <w:rFonts w:ascii="Arial" w:eastAsia="Times New Roman" w:hAnsi="Arial" w:cs="Arial"/>
          <w:color w:val="auto"/>
          <w:sz w:val="24"/>
          <w:szCs w:val="24"/>
        </w:rPr>
        <w:t xml:space="preserve"> “Disclaimed Problems” shall mean any Service interruptions, degradation or problems that are the result of:</w:t>
      </w:r>
    </w:p>
    <w:p w14:paraId="341E5432" w14:textId="6E581E14" w:rsidR="00A110D3" w:rsidRPr="00AF7BD0" w:rsidRDefault="00A110D3" w:rsidP="00CD5555">
      <w:pPr>
        <w:pStyle w:val="Heading3"/>
        <w:keepNext w:val="0"/>
        <w:keepLines w:val="0"/>
        <w:numPr>
          <w:ilvl w:val="2"/>
          <w:numId w:val="43"/>
        </w:numPr>
        <w:ind w:left="1890" w:hanging="630"/>
        <w:rPr>
          <w:rFonts w:ascii="Arial" w:eastAsia="Times New Roman" w:hAnsi="Arial" w:cs="Arial"/>
          <w:color w:val="auto"/>
        </w:rPr>
      </w:pPr>
      <w:r w:rsidRPr="00AF7BD0">
        <w:rPr>
          <w:rFonts w:ascii="Arial" w:eastAsia="Times New Roman" w:hAnsi="Arial" w:cs="Arial"/>
          <w:color w:val="auto"/>
        </w:rPr>
        <w:t>Scheduled service maintenance, updating, alteration, or implementation of which the County has been provided seven (7) calendar days of advance notification and has been approved by the County;</w:t>
      </w:r>
    </w:p>
    <w:p w14:paraId="0A90C30E" w14:textId="77777777" w:rsidR="00A110D3" w:rsidRPr="00AF7BD0" w:rsidRDefault="00A110D3" w:rsidP="00CD5555">
      <w:pPr>
        <w:pStyle w:val="Heading3"/>
        <w:keepNext w:val="0"/>
        <w:keepLines w:val="0"/>
        <w:numPr>
          <w:ilvl w:val="2"/>
          <w:numId w:val="43"/>
        </w:numPr>
        <w:ind w:left="1890" w:hanging="630"/>
        <w:rPr>
          <w:rFonts w:ascii="Arial" w:eastAsia="Times New Roman" w:hAnsi="Arial" w:cs="Arial"/>
          <w:color w:val="auto"/>
        </w:rPr>
      </w:pPr>
      <w:r w:rsidRPr="00AF7BD0">
        <w:rPr>
          <w:rFonts w:ascii="Arial" w:eastAsia="Times New Roman" w:hAnsi="Arial" w:cs="Arial"/>
          <w:color w:val="auto"/>
        </w:rPr>
        <w:t>The failure of power or equipment at the premises of County or End User;</w:t>
      </w:r>
    </w:p>
    <w:p w14:paraId="518A804D" w14:textId="4070D807" w:rsidR="00F36880" w:rsidRPr="00AF7BD0" w:rsidRDefault="00F36880" w:rsidP="00CD5555">
      <w:pPr>
        <w:widowControl w:val="0"/>
        <w:tabs>
          <w:tab w:val="num" w:pos="0"/>
        </w:tabs>
        <w:spacing w:before="120" w:after="120"/>
        <w:ind w:left="1260"/>
        <w:rPr>
          <w:rFonts w:ascii="Arial" w:eastAsia="Times New Roman" w:hAnsi="Arial" w:cs="Arial"/>
          <w:kern w:val="32"/>
          <w:sz w:val="24"/>
          <w:szCs w:val="24"/>
        </w:rPr>
      </w:pPr>
      <w:r w:rsidRPr="00AF7BD0">
        <w:rPr>
          <w:rFonts w:ascii="Arial" w:eastAsia="Times New Roman" w:hAnsi="Arial" w:cs="Arial"/>
          <w:kern w:val="32"/>
          <w:sz w:val="24"/>
          <w:szCs w:val="24"/>
        </w:rPr>
        <w:t>The Parties may enter into a Contract Amendment authorizing Contractor to provide additional services at an agreed upon price.</w:t>
      </w:r>
    </w:p>
    <w:p w14:paraId="6E869EDD" w14:textId="3F1F9980" w:rsidR="00551905" w:rsidRPr="00D629E5" w:rsidRDefault="00B66C95" w:rsidP="00620A7E">
      <w:pPr>
        <w:pStyle w:val="Heading1"/>
        <w:rPr>
          <w:rFonts w:ascii="Arial" w:eastAsia="Times New Roman" w:hAnsi="Arial" w:cs="Arial"/>
          <w:b/>
          <w:color w:val="auto"/>
          <w:sz w:val="24"/>
          <w:szCs w:val="24"/>
        </w:rPr>
      </w:pPr>
      <w:r w:rsidRPr="00D629E5">
        <w:rPr>
          <w:rFonts w:ascii="Arial" w:eastAsia="Times New Roman" w:hAnsi="Arial" w:cs="Arial"/>
          <w:b/>
          <w:color w:val="auto"/>
          <w:sz w:val="24"/>
          <w:szCs w:val="24"/>
        </w:rPr>
        <w:t xml:space="preserve">Escalation </w:t>
      </w:r>
      <w:r w:rsidR="00D629E5" w:rsidRPr="00D629E5">
        <w:rPr>
          <w:rFonts w:ascii="Arial" w:eastAsia="Times New Roman" w:hAnsi="Arial" w:cs="Arial"/>
          <w:b/>
          <w:color w:val="auto"/>
          <w:sz w:val="24"/>
          <w:szCs w:val="24"/>
        </w:rPr>
        <w:t>Contact Information</w:t>
      </w:r>
    </w:p>
    <w:p w14:paraId="6E869EDE" w14:textId="2037E19A" w:rsidR="00551905" w:rsidRPr="00B66C95" w:rsidRDefault="006B5D73" w:rsidP="00B66C95">
      <w:pPr>
        <w:widowControl w:val="0"/>
        <w:tabs>
          <w:tab w:val="num" w:pos="0"/>
        </w:tabs>
        <w:spacing w:after="120"/>
        <w:ind w:left="720"/>
        <w:rPr>
          <w:rFonts w:ascii="Arial" w:eastAsia="Times New Roman" w:hAnsi="Arial" w:cs="Arial"/>
          <w:kern w:val="32"/>
          <w:sz w:val="24"/>
          <w:szCs w:val="24"/>
        </w:rPr>
      </w:pPr>
      <w:r w:rsidRPr="00B66C95">
        <w:rPr>
          <w:rFonts w:ascii="Arial" w:eastAsia="Times New Roman" w:hAnsi="Arial" w:cs="Arial"/>
          <w:kern w:val="32"/>
          <w:sz w:val="24"/>
          <w:szCs w:val="24"/>
        </w:rPr>
        <w:t xml:space="preserve">The </w:t>
      </w:r>
      <w:r w:rsidR="00720DCC" w:rsidRPr="00B66C95">
        <w:rPr>
          <w:rFonts w:ascii="Arial" w:eastAsia="Times New Roman" w:hAnsi="Arial" w:cs="Arial"/>
          <w:kern w:val="32"/>
          <w:sz w:val="24"/>
          <w:szCs w:val="24"/>
        </w:rPr>
        <w:t>County</w:t>
      </w:r>
      <w:r w:rsidR="00551905" w:rsidRPr="00B66C95">
        <w:rPr>
          <w:rFonts w:ascii="Arial" w:eastAsia="Times New Roman" w:hAnsi="Arial" w:cs="Arial"/>
          <w:kern w:val="32"/>
          <w:sz w:val="24"/>
          <w:szCs w:val="24"/>
        </w:rPr>
        <w:t xml:space="preserve"> acknowledges and agrees that the 1</w:t>
      </w:r>
      <w:r w:rsidR="00551905" w:rsidRPr="00B66C95">
        <w:rPr>
          <w:rFonts w:ascii="Arial" w:eastAsia="Times New Roman" w:hAnsi="Arial" w:cs="Arial"/>
          <w:kern w:val="32"/>
          <w:sz w:val="24"/>
          <w:szCs w:val="24"/>
          <w:vertAlign w:val="superscript"/>
        </w:rPr>
        <w:t>st</w:t>
      </w:r>
      <w:r w:rsidR="00551905" w:rsidRPr="00B66C95">
        <w:rPr>
          <w:rFonts w:ascii="Arial" w:eastAsia="Times New Roman" w:hAnsi="Arial" w:cs="Arial"/>
          <w:kern w:val="32"/>
          <w:sz w:val="24"/>
          <w:szCs w:val="24"/>
        </w:rPr>
        <w:t xml:space="preserve"> Level Escalation is always the first point </w:t>
      </w:r>
      <w:r w:rsidR="00551905" w:rsidRPr="00B66C95">
        <w:rPr>
          <w:rFonts w:ascii="Arial" w:eastAsia="Times New Roman" w:hAnsi="Arial" w:cs="Arial"/>
          <w:kern w:val="32"/>
          <w:sz w:val="24"/>
          <w:szCs w:val="24"/>
        </w:rPr>
        <w:lastRenderedPageBreak/>
        <w:t xml:space="preserve">of contact for reporting Incidents.  The </w:t>
      </w:r>
      <w:r w:rsidR="0095628D" w:rsidRPr="00B66C95">
        <w:rPr>
          <w:rFonts w:ascii="Arial" w:eastAsia="Times New Roman" w:hAnsi="Arial" w:cs="Arial"/>
          <w:kern w:val="32"/>
          <w:sz w:val="24"/>
          <w:szCs w:val="24"/>
        </w:rPr>
        <w:t>Contractor</w:t>
      </w:r>
      <w:r w:rsidR="00551905" w:rsidRPr="00B66C95">
        <w:rPr>
          <w:rFonts w:ascii="Arial" w:eastAsia="Times New Roman" w:hAnsi="Arial" w:cs="Arial"/>
          <w:kern w:val="32"/>
          <w:sz w:val="24"/>
          <w:szCs w:val="24"/>
        </w:rPr>
        <w:t xml:space="preserve"> staff answering that line will escalate issues internally as appropriate. </w:t>
      </w:r>
    </w:p>
    <w:p w14:paraId="6E869EDF" w14:textId="77777777" w:rsidR="00551905" w:rsidRPr="00B66C95" w:rsidRDefault="00551905" w:rsidP="00BB7353">
      <w:pPr>
        <w:keepNext/>
        <w:spacing w:after="120"/>
        <w:ind w:left="547" w:hanging="14"/>
        <w:rPr>
          <w:rFonts w:ascii="Arial" w:eastAsia="Times New Roman" w:hAnsi="Arial" w:cs="Arial"/>
          <w:b/>
          <w:snapToGrid w:val="0"/>
          <w:kern w:val="32"/>
          <w:sz w:val="24"/>
          <w:szCs w:val="24"/>
        </w:rPr>
      </w:pPr>
      <w:r w:rsidRPr="00B66C95">
        <w:rPr>
          <w:rFonts w:ascii="Arial" w:eastAsia="Times New Roman" w:hAnsi="Arial" w:cs="Arial"/>
          <w:b/>
          <w:snapToGrid w:val="0"/>
          <w:kern w:val="32"/>
          <w:sz w:val="24"/>
          <w:szCs w:val="24"/>
        </w:rPr>
        <w:t>Severity 3+ Notification/Escalation Contact Information</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0"/>
        <w:gridCol w:w="4860"/>
      </w:tblGrid>
      <w:tr w:rsidR="000C14E4" w:rsidRPr="000C14E4" w14:paraId="6E869EE2" w14:textId="77777777" w:rsidTr="000F1DA2">
        <w:trPr>
          <w:cantSplit/>
          <w:trHeight w:val="251"/>
          <w:tblHeader/>
        </w:trPr>
        <w:tc>
          <w:tcPr>
            <w:tcW w:w="4500" w:type="dxa"/>
            <w:shd w:val="pct15" w:color="auto" w:fill="000000"/>
            <w:vAlign w:val="center"/>
          </w:tcPr>
          <w:p w14:paraId="6E869EE0" w14:textId="77777777" w:rsidR="00551905" w:rsidRPr="000C14E4" w:rsidRDefault="00551905" w:rsidP="00BB7353">
            <w:pPr>
              <w:keepNext/>
              <w:tabs>
                <w:tab w:val="left" w:pos="720"/>
                <w:tab w:val="left" w:pos="2700"/>
              </w:tabs>
              <w:spacing w:after="0" w:line="240" w:lineRule="auto"/>
              <w:ind w:left="14"/>
              <w:outlineLvl w:val="3"/>
              <w:rPr>
                <w:rFonts w:ascii="Arial" w:eastAsia="Times New Roman" w:hAnsi="Arial" w:cs="Arial"/>
                <w:b/>
                <w:kern w:val="32"/>
                <w:sz w:val="24"/>
                <w:szCs w:val="24"/>
              </w:rPr>
            </w:pPr>
            <w:r w:rsidRPr="000C14E4">
              <w:rPr>
                <w:rFonts w:ascii="Arial" w:eastAsia="Times New Roman" w:hAnsi="Arial" w:cs="Arial"/>
                <w:b/>
                <w:kern w:val="32"/>
                <w:sz w:val="24"/>
                <w:szCs w:val="24"/>
              </w:rPr>
              <w:t>Contact Person</w:t>
            </w:r>
          </w:p>
        </w:tc>
        <w:tc>
          <w:tcPr>
            <w:tcW w:w="4860" w:type="dxa"/>
            <w:shd w:val="pct15" w:color="auto" w:fill="000000"/>
            <w:vAlign w:val="center"/>
          </w:tcPr>
          <w:p w14:paraId="6E869EE1" w14:textId="77777777" w:rsidR="00551905" w:rsidRPr="000C14E4" w:rsidRDefault="0095628D" w:rsidP="00BB7353">
            <w:pPr>
              <w:keepNext/>
              <w:spacing w:after="0" w:line="240" w:lineRule="auto"/>
              <w:ind w:left="14"/>
              <w:rPr>
                <w:rFonts w:ascii="Arial" w:eastAsia="Times New Roman" w:hAnsi="Arial" w:cs="Arial"/>
                <w:b/>
                <w:snapToGrid w:val="0"/>
                <w:kern w:val="32"/>
                <w:sz w:val="24"/>
                <w:szCs w:val="24"/>
              </w:rPr>
            </w:pPr>
            <w:r w:rsidRPr="000C14E4">
              <w:rPr>
                <w:rFonts w:ascii="Arial" w:eastAsia="Times New Roman" w:hAnsi="Arial" w:cs="Arial"/>
                <w:b/>
                <w:snapToGrid w:val="0"/>
                <w:kern w:val="32"/>
                <w:sz w:val="24"/>
                <w:szCs w:val="24"/>
              </w:rPr>
              <w:t>Contractor</w:t>
            </w:r>
            <w:r w:rsidR="00551905" w:rsidRPr="000C14E4">
              <w:rPr>
                <w:rFonts w:ascii="Arial" w:eastAsia="Times New Roman" w:hAnsi="Arial" w:cs="Arial"/>
                <w:b/>
                <w:snapToGrid w:val="0"/>
                <w:kern w:val="32"/>
                <w:sz w:val="24"/>
                <w:szCs w:val="24"/>
              </w:rPr>
              <w:t xml:space="preserve"> Contact Information</w:t>
            </w:r>
          </w:p>
        </w:tc>
      </w:tr>
      <w:tr w:rsidR="000C14E4" w:rsidRPr="000C14E4" w14:paraId="6E869EE6" w14:textId="77777777" w:rsidTr="00EF14E3">
        <w:trPr>
          <w:trHeight w:val="566"/>
        </w:trPr>
        <w:tc>
          <w:tcPr>
            <w:tcW w:w="4500" w:type="dxa"/>
          </w:tcPr>
          <w:p w14:paraId="6E869EE3" w14:textId="77777777" w:rsidR="00551905" w:rsidRPr="000C14E4" w:rsidRDefault="00551905" w:rsidP="00EF14E3">
            <w:pPr>
              <w:keepNext/>
              <w:spacing w:after="0" w:line="240" w:lineRule="auto"/>
              <w:ind w:left="14"/>
              <w:rPr>
                <w:rFonts w:ascii="Arial" w:eastAsia="Times New Roman" w:hAnsi="Arial" w:cs="Arial"/>
                <w:b/>
                <w:snapToGrid w:val="0"/>
                <w:kern w:val="32"/>
                <w:sz w:val="24"/>
                <w:szCs w:val="24"/>
              </w:rPr>
            </w:pPr>
            <w:r w:rsidRPr="000C14E4">
              <w:rPr>
                <w:rFonts w:ascii="Arial" w:eastAsia="Times New Roman" w:hAnsi="Arial" w:cs="Arial"/>
                <w:b/>
                <w:snapToGrid w:val="0"/>
                <w:kern w:val="32"/>
                <w:sz w:val="24"/>
                <w:szCs w:val="24"/>
              </w:rPr>
              <w:t>1</w:t>
            </w:r>
            <w:r w:rsidRPr="000C14E4">
              <w:rPr>
                <w:rFonts w:ascii="Arial" w:eastAsia="Times New Roman" w:hAnsi="Arial" w:cs="Arial"/>
                <w:b/>
                <w:snapToGrid w:val="0"/>
                <w:kern w:val="32"/>
                <w:sz w:val="24"/>
                <w:szCs w:val="24"/>
                <w:vertAlign w:val="superscript"/>
              </w:rPr>
              <w:t>st</w:t>
            </w:r>
            <w:r w:rsidRPr="000C14E4">
              <w:rPr>
                <w:rFonts w:ascii="Arial" w:eastAsia="Times New Roman" w:hAnsi="Arial" w:cs="Arial"/>
                <w:b/>
                <w:snapToGrid w:val="0"/>
                <w:kern w:val="32"/>
                <w:sz w:val="24"/>
                <w:szCs w:val="24"/>
              </w:rPr>
              <w:t xml:space="preserve"> escalation contact:  </w:t>
            </w:r>
          </w:p>
        </w:tc>
        <w:tc>
          <w:tcPr>
            <w:tcW w:w="4860" w:type="dxa"/>
            <w:vAlign w:val="center"/>
          </w:tcPr>
          <w:p w14:paraId="6E869EE4" w14:textId="77777777" w:rsidR="00551905" w:rsidRPr="000C14E4" w:rsidRDefault="00551905" w:rsidP="00BB7353">
            <w:pPr>
              <w:keepNext/>
              <w:tabs>
                <w:tab w:val="right" w:pos="8640"/>
              </w:tabs>
              <w:spacing w:after="0" w:line="240" w:lineRule="auto"/>
              <w:ind w:left="14"/>
              <w:rPr>
                <w:rFonts w:ascii="Arial" w:eastAsia="Times New Roman" w:hAnsi="Arial" w:cs="Arial"/>
                <w:b/>
                <w:snapToGrid w:val="0"/>
                <w:kern w:val="32"/>
                <w:sz w:val="24"/>
                <w:szCs w:val="24"/>
              </w:rPr>
            </w:pPr>
            <w:r w:rsidRPr="000C14E4">
              <w:rPr>
                <w:rFonts w:ascii="Arial" w:eastAsia="Times New Roman" w:hAnsi="Arial" w:cs="Arial"/>
                <w:b/>
                <w:snapToGrid w:val="0"/>
                <w:kern w:val="32"/>
                <w:sz w:val="24"/>
                <w:szCs w:val="24"/>
              </w:rPr>
              <w:t xml:space="preserve">Phone:  </w:t>
            </w:r>
          </w:p>
          <w:p w14:paraId="6E869EE5" w14:textId="77777777" w:rsidR="00551905" w:rsidRPr="000C14E4" w:rsidRDefault="00551905" w:rsidP="00BB7353">
            <w:pPr>
              <w:keepNext/>
              <w:tabs>
                <w:tab w:val="right" w:pos="8640"/>
              </w:tabs>
              <w:spacing w:after="0" w:line="240" w:lineRule="auto"/>
              <w:ind w:left="14"/>
              <w:rPr>
                <w:rFonts w:ascii="Arial" w:eastAsia="Times New Roman" w:hAnsi="Arial" w:cs="Arial"/>
                <w:b/>
                <w:snapToGrid w:val="0"/>
                <w:kern w:val="32"/>
                <w:sz w:val="24"/>
                <w:szCs w:val="24"/>
              </w:rPr>
            </w:pPr>
            <w:r w:rsidRPr="000C14E4">
              <w:rPr>
                <w:rFonts w:ascii="Arial" w:eastAsia="Times New Roman" w:hAnsi="Arial" w:cs="Arial"/>
                <w:b/>
                <w:snapToGrid w:val="0"/>
                <w:kern w:val="32"/>
                <w:sz w:val="24"/>
                <w:szCs w:val="24"/>
              </w:rPr>
              <w:t xml:space="preserve">Email:  </w:t>
            </w:r>
          </w:p>
        </w:tc>
      </w:tr>
      <w:tr w:rsidR="000C14E4" w:rsidRPr="000C14E4" w14:paraId="6E869EEA" w14:textId="77777777" w:rsidTr="00EF14E3">
        <w:trPr>
          <w:trHeight w:val="521"/>
        </w:trPr>
        <w:tc>
          <w:tcPr>
            <w:tcW w:w="4500" w:type="dxa"/>
          </w:tcPr>
          <w:p w14:paraId="6E869EE7" w14:textId="77777777" w:rsidR="00551905" w:rsidRPr="000C14E4" w:rsidRDefault="00551905" w:rsidP="00EF14E3">
            <w:pPr>
              <w:spacing w:after="0" w:line="240" w:lineRule="auto"/>
              <w:ind w:left="14"/>
              <w:rPr>
                <w:rFonts w:ascii="Arial" w:eastAsia="Times New Roman" w:hAnsi="Arial" w:cs="Arial"/>
                <w:b/>
                <w:snapToGrid w:val="0"/>
                <w:kern w:val="32"/>
                <w:sz w:val="24"/>
                <w:szCs w:val="24"/>
                <w:lang w:val="fr-FR"/>
              </w:rPr>
            </w:pPr>
            <w:r w:rsidRPr="000C14E4">
              <w:rPr>
                <w:rFonts w:ascii="Arial" w:eastAsia="Times New Roman" w:hAnsi="Arial" w:cs="Arial"/>
                <w:b/>
                <w:snapToGrid w:val="0"/>
                <w:kern w:val="32"/>
                <w:sz w:val="24"/>
                <w:szCs w:val="24"/>
                <w:lang w:val="fr-FR"/>
              </w:rPr>
              <w:t>2</w:t>
            </w:r>
            <w:r w:rsidRPr="000C14E4">
              <w:rPr>
                <w:rFonts w:ascii="Arial" w:eastAsia="Times New Roman" w:hAnsi="Arial" w:cs="Arial"/>
                <w:b/>
                <w:snapToGrid w:val="0"/>
                <w:kern w:val="32"/>
                <w:sz w:val="24"/>
                <w:szCs w:val="24"/>
                <w:vertAlign w:val="superscript"/>
                <w:lang w:val="fr-FR"/>
              </w:rPr>
              <w:t>nd</w:t>
            </w:r>
            <w:r w:rsidRPr="000C14E4">
              <w:rPr>
                <w:rFonts w:ascii="Arial" w:eastAsia="Times New Roman" w:hAnsi="Arial" w:cs="Arial"/>
                <w:b/>
                <w:snapToGrid w:val="0"/>
                <w:kern w:val="32"/>
                <w:sz w:val="24"/>
                <w:szCs w:val="24"/>
                <w:lang w:val="fr-FR"/>
              </w:rPr>
              <w:t xml:space="preserve"> </w:t>
            </w:r>
            <w:r w:rsidR="000F1DA2" w:rsidRPr="000C14E4">
              <w:rPr>
                <w:rFonts w:ascii="Arial" w:eastAsia="Times New Roman" w:hAnsi="Arial" w:cs="Arial"/>
                <w:b/>
                <w:snapToGrid w:val="0"/>
                <w:kern w:val="32"/>
                <w:sz w:val="24"/>
                <w:szCs w:val="24"/>
              </w:rPr>
              <w:t>escalation</w:t>
            </w:r>
            <w:r w:rsidRPr="000C14E4">
              <w:rPr>
                <w:rFonts w:ascii="Arial" w:eastAsia="Times New Roman" w:hAnsi="Arial" w:cs="Arial"/>
                <w:b/>
                <w:snapToGrid w:val="0"/>
                <w:kern w:val="32"/>
                <w:sz w:val="24"/>
                <w:szCs w:val="24"/>
                <w:lang w:val="fr-FR"/>
              </w:rPr>
              <w:t xml:space="preserve"> </w:t>
            </w:r>
            <w:proofErr w:type="gramStart"/>
            <w:r w:rsidRPr="000C14E4">
              <w:rPr>
                <w:rFonts w:ascii="Arial" w:eastAsia="Times New Roman" w:hAnsi="Arial" w:cs="Arial"/>
                <w:b/>
                <w:snapToGrid w:val="0"/>
                <w:kern w:val="32"/>
                <w:sz w:val="24"/>
                <w:szCs w:val="24"/>
                <w:lang w:val="fr-FR"/>
              </w:rPr>
              <w:t>contact:</w:t>
            </w:r>
            <w:proofErr w:type="gramEnd"/>
            <w:r w:rsidRPr="000C14E4">
              <w:rPr>
                <w:rFonts w:ascii="Arial" w:eastAsia="Times New Roman" w:hAnsi="Arial" w:cs="Arial"/>
                <w:b/>
                <w:snapToGrid w:val="0"/>
                <w:kern w:val="32"/>
                <w:sz w:val="24"/>
                <w:szCs w:val="24"/>
                <w:lang w:val="fr-FR"/>
              </w:rPr>
              <w:t> </w:t>
            </w:r>
          </w:p>
        </w:tc>
        <w:tc>
          <w:tcPr>
            <w:tcW w:w="4860" w:type="dxa"/>
            <w:vAlign w:val="center"/>
          </w:tcPr>
          <w:p w14:paraId="6E869EE8" w14:textId="77777777" w:rsidR="00551905" w:rsidRPr="000C14E4" w:rsidRDefault="00551905" w:rsidP="00FD5180">
            <w:pPr>
              <w:spacing w:after="0" w:line="240" w:lineRule="auto"/>
              <w:ind w:left="14"/>
              <w:rPr>
                <w:rFonts w:ascii="Arial" w:eastAsia="Times New Roman" w:hAnsi="Arial" w:cs="Arial"/>
                <w:b/>
                <w:snapToGrid w:val="0"/>
                <w:kern w:val="32"/>
                <w:sz w:val="24"/>
                <w:szCs w:val="24"/>
              </w:rPr>
            </w:pPr>
            <w:r w:rsidRPr="000C14E4">
              <w:rPr>
                <w:rFonts w:ascii="Arial" w:eastAsia="Times New Roman" w:hAnsi="Arial" w:cs="Arial"/>
                <w:b/>
                <w:snapToGrid w:val="0"/>
                <w:kern w:val="32"/>
                <w:sz w:val="24"/>
                <w:szCs w:val="24"/>
              </w:rPr>
              <w:t xml:space="preserve">Phone:  </w:t>
            </w:r>
          </w:p>
          <w:p w14:paraId="6E869EE9" w14:textId="77777777" w:rsidR="00551905" w:rsidRPr="000C14E4" w:rsidRDefault="00551905" w:rsidP="00FD5180">
            <w:pPr>
              <w:spacing w:after="0" w:line="240" w:lineRule="auto"/>
              <w:ind w:left="14"/>
              <w:rPr>
                <w:rFonts w:ascii="Arial" w:eastAsia="Times New Roman" w:hAnsi="Arial" w:cs="Arial"/>
                <w:b/>
                <w:snapToGrid w:val="0"/>
                <w:kern w:val="32"/>
                <w:sz w:val="24"/>
                <w:szCs w:val="24"/>
              </w:rPr>
            </w:pPr>
            <w:r w:rsidRPr="000C14E4">
              <w:rPr>
                <w:rFonts w:ascii="Arial" w:eastAsia="Times New Roman" w:hAnsi="Arial" w:cs="Arial"/>
                <w:b/>
                <w:snapToGrid w:val="0"/>
                <w:kern w:val="32"/>
                <w:sz w:val="24"/>
                <w:szCs w:val="24"/>
              </w:rPr>
              <w:t xml:space="preserve">Email:  </w:t>
            </w:r>
          </w:p>
        </w:tc>
      </w:tr>
      <w:tr w:rsidR="00551905" w:rsidRPr="000C14E4" w14:paraId="6E869EEF" w14:textId="77777777" w:rsidTr="00EF14E3">
        <w:trPr>
          <w:trHeight w:val="719"/>
        </w:trPr>
        <w:tc>
          <w:tcPr>
            <w:tcW w:w="4500" w:type="dxa"/>
          </w:tcPr>
          <w:p w14:paraId="6E869EEB" w14:textId="77777777" w:rsidR="00551905" w:rsidRPr="000C14E4" w:rsidRDefault="00551905" w:rsidP="00EF14E3">
            <w:pPr>
              <w:spacing w:after="0" w:line="240" w:lineRule="auto"/>
              <w:ind w:left="14"/>
              <w:rPr>
                <w:rFonts w:ascii="Arial" w:eastAsia="Times New Roman" w:hAnsi="Arial" w:cs="Arial"/>
                <w:b/>
                <w:snapToGrid w:val="0"/>
                <w:kern w:val="32"/>
                <w:sz w:val="24"/>
                <w:szCs w:val="24"/>
              </w:rPr>
            </w:pPr>
            <w:r w:rsidRPr="000C14E4">
              <w:rPr>
                <w:rFonts w:ascii="Arial" w:eastAsia="Times New Roman" w:hAnsi="Arial" w:cs="Arial"/>
                <w:b/>
                <w:snapToGrid w:val="0"/>
                <w:kern w:val="32"/>
                <w:sz w:val="24"/>
                <w:szCs w:val="24"/>
              </w:rPr>
              <w:t>3</w:t>
            </w:r>
            <w:proofErr w:type="gramStart"/>
            <w:r w:rsidRPr="000C14E4">
              <w:rPr>
                <w:rFonts w:ascii="Arial" w:eastAsia="Times New Roman" w:hAnsi="Arial" w:cs="Arial"/>
                <w:b/>
                <w:snapToGrid w:val="0"/>
                <w:kern w:val="32"/>
                <w:sz w:val="24"/>
                <w:szCs w:val="24"/>
                <w:vertAlign w:val="superscript"/>
              </w:rPr>
              <w:t>rd</w:t>
            </w:r>
            <w:r w:rsidRPr="000C14E4">
              <w:rPr>
                <w:rFonts w:ascii="Arial" w:eastAsia="Times New Roman" w:hAnsi="Arial" w:cs="Arial"/>
                <w:b/>
                <w:snapToGrid w:val="0"/>
                <w:kern w:val="32"/>
                <w:sz w:val="24"/>
                <w:szCs w:val="24"/>
              </w:rPr>
              <w:t xml:space="preserve">  escalation</w:t>
            </w:r>
            <w:proofErr w:type="gramEnd"/>
            <w:r w:rsidRPr="000C14E4">
              <w:rPr>
                <w:rFonts w:ascii="Arial" w:eastAsia="Times New Roman" w:hAnsi="Arial" w:cs="Arial"/>
                <w:b/>
                <w:snapToGrid w:val="0"/>
                <w:kern w:val="32"/>
                <w:sz w:val="24"/>
                <w:szCs w:val="24"/>
              </w:rPr>
              <w:t xml:space="preserve"> contact:  </w:t>
            </w:r>
          </w:p>
        </w:tc>
        <w:tc>
          <w:tcPr>
            <w:tcW w:w="4860" w:type="dxa"/>
            <w:vAlign w:val="center"/>
          </w:tcPr>
          <w:p w14:paraId="6E869EEC" w14:textId="77777777" w:rsidR="00551905" w:rsidRPr="000C14E4" w:rsidRDefault="00551905" w:rsidP="00FD5180">
            <w:pPr>
              <w:tabs>
                <w:tab w:val="right" w:pos="8640"/>
              </w:tabs>
              <w:spacing w:after="0" w:line="240" w:lineRule="auto"/>
              <w:ind w:left="14"/>
              <w:rPr>
                <w:rFonts w:ascii="Arial" w:eastAsia="Times New Roman" w:hAnsi="Arial" w:cs="Arial"/>
                <w:kern w:val="32"/>
                <w:sz w:val="24"/>
                <w:szCs w:val="24"/>
                <w:lang w:val="fr-FR"/>
              </w:rPr>
            </w:pPr>
            <w:proofErr w:type="gramStart"/>
            <w:r w:rsidRPr="000C14E4">
              <w:rPr>
                <w:rFonts w:ascii="Arial" w:eastAsia="Times New Roman" w:hAnsi="Arial" w:cs="Arial"/>
                <w:b/>
                <w:snapToGrid w:val="0"/>
                <w:kern w:val="32"/>
                <w:sz w:val="24"/>
                <w:szCs w:val="24"/>
                <w:lang w:val="fr-FR"/>
              </w:rPr>
              <w:t>Phone:</w:t>
            </w:r>
            <w:proofErr w:type="gramEnd"/>
            <w:r w:rsidRPr="000C14E4">
              <w:rPr>
                <w:rFonts w:ascii="Arial" w:eastAsia="Times New Roman" w:hAnsi="Arial" w:cs="Arial"/>
                <w:b/>
                <w:snapToGrid w:val="0"/>
                <w:kern w:val="32"/>
                <w:sz w:val="24"/>
                <w:szCs w:val="24"/>
                <w:lang w:val="fr-FR"/>
              </w:rPr>
              <w:t xml:space="preserve">  </w:t>
            </w:r>
          </w:p>
          <w:p w14:paraId="6E869EED" w14:textId="77777777" w:rsidR="00551905" w:rsidRPr="000C14E4" w:rsidRDefault="00551905" w:rsidP="00FD5180">
            <w:pPr>
              <w:tabs>
                <w:tab w:val="right" w:pos="8640"/>
              </w:tabs>
              <w:spacing w:after="0" w:line="240" w:lineRule="auto"/>
              <w:ind w:left="14"/>
              <w:rPr>
                <w:rFonts w:ascii="Arial" w:eastAsia="Times New Roman" w:hAnsi="Arial" w:cs="Arial"/>
                <w:kern w:val="32"/>
                <w:sz w:val="24"/>
                <w:szCs w:val="24"/>
                <w:lang w:val="fr-FR"/>
              </w:rPr>
            </w:pPr>
            <w:proofErr w:type="gramStart"/>
            <w:r w:rsidRPr="000C14E4">
              <w:rPr>
                <w:rFonts w:ascii="Arial" w:eastAsia="Times New Roman" w:hAnsi="Arial" w:cs="Arial"/>
                <w:b/>
                <w:snapToGrid w:val="0"/>
                <w:kern w:val="32"/>
                <w:sz w:val="24"/>
                <w:szCs w:val="24"/>
                <w:lang w:val="fr-FR"/>
              </w:rPr>
              <w:t>Mobile:</w:t>
            </w:r>
            <w:proofErr w:type="gramEnd"/>
            <w:r w:rsidRPr="000C14E4">
              <w:rPr>
                <w:rFonts w:ascii="Arial" w:eastAsia="Times New Roman" w:hAnsi="Arial" w:cs="Arial"/>
                <w:b/>
                <w:snapToGrid w:val="0"/>
                <w:kern w:val="32"/>
                <w:sz w:val="24"/>
                <w:szCs w:val="24"/>
                <w:lang w:val="fr-FR"/>
              </w:rPr>
              <w:t xml:space="preserve">  </w:t>
            </w:r>
          </w:p>
          <w:p w14:paraId="6E869EEE" w14:textId="77777777" w:rsidR="00551905" w:rsidRPr="000C14E4" w:rsidRDefault="00551905" w:rsidP="00FD5180">
            <w:pPr>
              <w:spacing w:after="0" w:line="240" w:lineRule="auto"/>
              <w:ind w:left="14"/>
              <w:rPr>
                <w:rFonts w:ascii="Arial" w:eastAsia="Times New Roman" w:hAnsi="Arial" w:cs="Arial"/>
                <w:b/>
                <w:snapToGrid w:val="0"/>
                <w:kern w:val="32"/>
                <w:sz w:val="24"/>
                <w:szCs w:val="24"/>
                <w:lang w:val="fr-FR"/>
              </w:rPr>
            </w:pPr>
            <w:proofErr w:type="gramStart"/>
            <w:r w:rsidRPr="000C14E4">
              <w:rPr>
                <w:rFonts w:ascii="Arial" w:eastAsia="Times New Roman" w:hAnsi="Arial" w:cs="Arial"/>
                <w:b/>
                <w:snapToGrid w:val="0"/>
                <w:kern w:val="32"/>
                <w:sz w:val="24"/>
                <w:szCs w:val="24"/>
                <w:lang w:val="fr-FR"/>
              </w:rPr>
              <w:t>Email:</w:t>
            </w:r>
            <w:proofErr w:type="gramEnd"/>
            <w:r w:rsidRPr="000C14E4">
              <w:rPr>
                <w:rFonts w:ascii="Arial" w:eastAsia="Times New Roman" w:hAnsi="Arial" w:cs="Arial"/>
                <w:b/>
                <w:snapToGrid w:val="0"/>
                <w:kern w:val="32"/>
                <w:sz w:val="24"/>
                <w:szCs w:val="24"/>
                <w:lang w:val="fr-FR"/>
              </w:rPr>
              <w:t xml:space="preserve">  </w:t>
            </w:r>
          </w:p>
        </w:tc>
      </w:tr>
    </w:tbl>
    <w:p w14:paraId="6E869EF0" w14:textId="77777777" w:rsidR="008114A6" w:rsidRPr="000C14E4" w:rsidRDefault="008114A6">
      <w:pPr>
        <w:spacing w:after="0" w:line="240" w:lineRule="auto"/>
        <w:rPr>
          <w:rFonts w:ascii="Arial" w:eastAsia="Times New Roman" w:hAnsi="Arial" w:cs="Arial"/>
          <w:b/>
          <w:snapToGrid w:val="0"/>
          <w:kern w:val="32"/>
          <w:sz w:val="24"/>
          <w:szCs w:val="24"/>
        </w:rPr>
      </w:pPr>
    </w:p>
    <w:p w14:paraId="6E869EF2" w14:textId="77777777" w:rsidR="00551905" w:rsidRPr="000C14E4" w:rsidRDefault="00551905" w:rsidP="00EF14E3">
      <w:pPr>
        <w:keepNext/>
        <w:spacing w:after="120"/>
        <w:ind w:left="547" w:hanging="14"/>
        <w:rPr>
          <w:rFonts w:ascii="Arial" w:eastAsia="Times New Roman" w:hAnsi="Arial" w:cs="Arial"/>
          <w:b/>
          <w:snapToGrid w:val="0"/>
          <w:kern w:val="32"/>
          <w:sz w:val="24"/>
          <w:szCs w:val="24"/>
        </w:rPr>
      </w:pPr>
      <w:r w:rsidRPr="000C14E4">
        <w:rPr>
          <w:rFonts w:ascii="Arial" w:eastAsia="Times New Roman" w:hAnsi="Arial" w:cs="Arial"/>
          <w:b/>
          <w:snapToGrid w:val="0"/>
          <w:kern w:val="32"/>
          <w:sz w:val="24"/>
          <w:szCs w:val="24"/>
        </w:rPr>
        <w:t>Severity 1, 2 Notification/Escalation Contact Information</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0"/>
        <w:gridCol w:w="4860"/>
      </w:tblGrid>
      <w:tr w:rsidR="000C14E4" w:rsidRPr="000C14E4" w14:paraId="6E869EF5" w14:textId="77777777" w:rsidTr="000F1DA2">
        <w:trPr>
          <w:cantSplit/>
          <w:trHeight w:val="215"/>
          <w:tblHeader/>
        </w:trPr>
        <w:tc>
          <w:tcPr>
            <w:tcW w:w="4500" w:type="dxa"/>
            <w:shd w:val="pct15" w:color="auto" w:fill="000000"/>
            <w:vAlign w:val="center"/>
          </w:tcPr>
          <w:p w14:paraId="6E869EF3" w14:textId="77777777" w:rsidR="00551905" w:rsidRPr="000C14E4" w:rsidRDefault="00551905" w:rsidP="00FD5180">
            <w:pPr>
              <w:keepNext/>
              <w:tabs>
                <w:tab w:val="left" w:pos="720"/>
                <w:tab w:val="left" w:pos="2700"/>
              </w:tabs>
              <w:spacing w:after="0" w:line="240" w:lineRule="auto"/>
              <w:ind w:left="14"/>
              <w:outlineLvl w:val="3"/>
              <w:rPr>
                <w:rFonts w:ascii="Arial" w:eastAsia="Times New Roman" w:hAnsi="Arial" w:cs="Arial"/>
                <w:b/>
                <w:kern w:val="32"/>
                <w:sz w:val="24"/>
                <w:szCs w:val="24"/>
              </w:rPr>
            </w:pPr>
            <w:r w:rsidRPr="000C14E4">
              <w:rPr>
                <w:rFonts w:ascii="Arial" w:eastAsia="Times New Roman" w:hAnsi="Arial" w:cs="Arial"/>
                <w:b/>
                <w:kern w:val="32"/>
                <w:sz w:val="24"/>
                <w:szCs w:val="24"/>
              </w:rPr>
              <w:t>Contact Person</w:t>
            </w:r>
          </w:p>
        </w:tc>
        <w:tc>
          <w:tcPr>
            <w:tcW w:w="4860" w:type="dxa"/>
            <w:shd w:val="pct15" w:color="auto" w:fill="000000"/>
            <w:vAlign w:val="center"/>
          </w:tcPr>
          <w:p w14:paraId="6E869EF4" w14:textId="77777777" w:rsidR="00551905" w:rsidRPr="000C14E4" w:rsidRDefault="0095628D" w:rsidP="00FD5180">
            <w:pPr>
              <w:spacing w:after="0" w:line="240" w:lineRule="auto"/>
              <w:ind w:left="14"/>
              <w:rPr>
                <w:rFonts w:ascii="Arial" w:eastAsia="Times New Roman" w:hAnsi="Arial" w:cs="Arial"/>
                <w:b/>
                <w:snapToGrid w:val="0"/>
                <w:kern w:val="32"/>
                <w:sz w:val="24"/>
                <w:szCs w:val="24"/>
              </w:rPr>
            </w:pPr>
            <w:r w:rsidRPr="000C14E4">
              <w:rPr>
                <w:rFonts w:ascii="Arial" w:eastAsia="Times New Roman" w:hAnsi="Arial" w:cs="Arial"/>
                <w:b/>
                <w:snapToGrid w:val="0"/>
                <w:kern w:val="32"/>
                <w:sz w:val="24"/>
                <w:szCs w:val="24"/>
              </w:rPr>
              <w:t>Contractor</w:t>
            </w:r>
            <w:r w:rsidR="00551905" w:rsidRPr="000C14E4">
              <w:rPr>
                <w:rFonts w:ascii="Arial" w:eastAsia="Times New Roman" w:hAnsi="Arial" w:cs="Arial"/>
                <w:b/>
                <w:snapToGrid w:val="0"/>
                <w:kern w:val="32"/>
                <w:sz w:val="24"/>
                <w:szCs w:val="24"/>
              </w:rPr>
              <w:t xml:space="preserve"> Contact Information</w:t>
            </w:r>
          </w:p>
        </w:tc>
      </w:tr>
      <w:tr w:rsidR="000C14E4" w:rsidRPr="000C14E4" w14:paraId="6E869EF9" w14:textId="77777777" w:rsidTr="00EF14E3">
        <w:trPr>
          <w:trHeight w:val="431"/>
        </w:trPr>
        <w:tc>
          <w:tcPr>
            <w:tcW w:w="4500" w:type="dxa"/>
          </w:tcPr>
          <w:p w14:paraId="6E869EF6" w14:textId="77777777" w:rsidR="00551905" w:rsidRPr="000C14E4" w:rsidRDefault="00551905" w:rsidP="00EF14E3">
            <w:pPr>
              <w:spacing w:after="0" w:line="240" w:lineRule="auto"/>
              <w:ind w:left="14"/>
              <w:rPr>
                <w:rFonts w:ascii="Arial" w:eastAsia="Times New Roman" w:hAnsi="Arial" w:cs="Arial"/>
                <w:b/>
                <w:snapToGrid w:val="0"/>
                <w:kern w:val="32"/>
                <w:sz w:val="24"/>
                <w:szCs w:val="24"/>
              </w:rPr>
            </w:pPr>
            <w:r w:rsidRPr="000C14E4">
              <w:rPr>
                <w:rFonts w:ascii="Arial" w:eastAsia="Times New Roman" w:hAnsi="Arial" w:cs="Arial"/>
                <w:b/>
                <w:snapToGrid w:val="0"/>
                <w:kern w:val="32"/>
                <w:sz w:val="24"/>
                <w:szCs w:val="24"/>
              </w:rPr>
              <w:t>1</w:t>
            </w:r>
            <w:r w:rsidRPr="000C14E4">
              <w:rPr>
                <w:rFonts w:ascii="Arial" w:eastAsia="Times New Roman" w:hAnsi="Arial" w:cs="Arial"/>
                <w:b/>
                <w:snapToGrid w:val="0"/>
                <w:kern w:val="32"/>
                <w:sz w:val="24"/>
                <w:szCs w:val="24"/>
                <w:vertAlign w:val="superscript"/>
              </w:rPr>
              <w:t>st</w:t>
            </w:r>
            <w:r w:rsidRPr="000C14E4">
              <w:rPr>
                <w:rFonts w:ascii="Arial" w:eastAsia="Times New Roman" w:hAnsi="Arial" w:cs="Arial"/>
                <w:b/>
                <w:snapToGrid w:val="0"/>
                <w:kern w:val="32"/>
                <w:sz w:val="24"/>
                <w:szCs w:val="24"/>
              </w:rPr>
              <w:t xml:space="preserve"> escalation contact: </w:t>
            </w:r>
          </w:p>
        </w:tc>
        <w:tc>
          <w:tcPr>
            <w:tcW w:w="4860" w:type="dxa"/>
            <w:vAlign w:val="center"/>
          </w:tcPr>
          <w:p w14:paraId="6E869EF7" w14:textId="77777777" w:rsidR="00551905" w:rsidRPr="000C14E4" w:rsidRDefault="00551905" w:rsidP="00FD5180">
            <w:pPr>
              <w:tabs>
                <w:tab w:val="right" w:pos="8640"/>
              </w:tabs>
              <w:spacing w:after="0" w:line="240" w:lineRule="auto"/>
              <w:ind w:left="14"/>
              <w:rPr>
                <w:rFonts w:ascii="Arial" w:eastAsia="Times New Roman" w:hAnsi="Arial" w:cs="Arial"/>
                <w:b/>
                <w:snapToGrid w:val="0"/>
                <w:kern w:val="32"/>
                <w:sz w:val="24"/>
                <w:szCs w:val="24"/>
              </w:rPr>
            </w:pPr>
            <w:r w:rsidRPr="000C14E4">
              <w:rPr>
                <w:rFonts w:ascii="Arial" w:eastAsia="Times New Roman" w:hAnsi="Arial" w:cs="Arial"/>
                <w:b/>
                <w:snapToGrid w:val="0"/>
                <w:kern w:val="32"/>
                <w:sz w:val="24"/>
                <w:szCs w:val="24"/>
              </w:rPr>
              <w:t xml:space="preserve">Phone:  </w:t>
            </w:r>
          </w:p>
          <w:p w14:paraId="6E869EF8" w14:textId="77777777" w:rsidR="00551905" w:rsidRPr="000C14E4" w:rsidRDefault="00551905" w:rsidP="000F1DA2">
            <w:pPr>
              <w:tabs>
                <w:tab w:val="right" w:pos="8640"/>
              </w:tabs>
              <w:spacing w:after="0" w:line="240" w:lineRule="auto"/>
              <w:ind w:left="14"/>
              <w:rPr>
                <w:rFonts w:ascii="Arial" w:eastAsia="Times New Roman" w:hAnsi="Arial" w:cs="Arial"/>
                <w:b/>
                <w:snapToGrid w:val="0"/>
                <w:kern w:val="32"/>
                <w:sz w:val="24"/>
                <w:szCs w:val="24"/>
              </w:rPr>
            </w:pPr>
            <w:r w:rsidRPr="000C14E4">
              <w:rPr>
                <w:rFonts w:ascii="Arial" w:eastAsia="Times New Roman" w:hAnsi="Arial" w:cs="Arial"/>
                <w:b/>
                <w:snapToGrid w:val="0"/>
                <w:kern w:val="32"/>
                <w:sz w:val="24"/>
                <w:szCs w:val="24"/>
              </w:rPr>
              <w:t xml:space="preserve">Email:  </w:t>
            </w:r>
          </w:p>
        </w:tc>
      </w:tr>
      <w:tr w:rsidR="000C14E4" w:rsidRPr="000C14E4" w14:paraId="6E869EFD" w14:textId="77777777" w:rsidTr="00EF14E3">
        <w:trPr>
          <w:trHeight w:val="512"/>
        </w:trPr>
        <w:tc>
          <w:tcPr>
            <w:tcW w:w="4500" w:type="dxa"/>
          </w:tcPr>
          <w:p w14:paraId="6E869EFA" w14:textId="77777777" w:rsidR="00551905" w:rsidRPr="000C14E4" w:rsidRDefault="00551905" w:rsidP="00EF14E3">
            <w:pPr>
              <w:spacing w:after="0" w:line="240" w:lineRule="auto"/>
              <w:ind w:left="14"/>
              <w:rPr>
                <w:rFonts w:ascii="Arial" w:eastAsia="Times New Roman" w:hAnsi="Arial" w:cs="Arial"/>
                <w:b/>
                <w:snapToGrid w:val="0"/>
                <w:kern w:val="32"/>
                <w:sz w:val="24"/>
                <w:szCs w:val="24"/>
                <w:lang w:val="fr-FR"/>
              </w:rPr>
            </w:pPr>
            <w:r w:rsidRPr="000C14E4">
              <w:rPr>
                <w:rFonts w:ascii="Arial" w:eastAsia="Times New Roman" w:hAnsi="Arial" w:cs="Arial"/>
                <w:b/>
                <w:snapToGrid w:val="0"/>
                <w:kern w:val="32"/>
                <w:sz w:val="24"/>
                <w:szCs w:val="24"/>
                <w:lang w:val="fr-FR"/>
              </w:rPr>
              <w:t>2</w:t>
            </w:r>
            <w:proofErr w:type="gramStart"/>
            <w:r w:rsidRPr="000C14E4">
              <w:rPr>
                <w:rFonts w:ascii="Arial" w:eastAsia="Times New Roman" w:hAnsi="Arial" w:cs="Arial"/>
                <w:b/>
                <w:snapToGrid w:val="0"/>
                <w:kern w:val="32"/>
                <w:sz w:val="24"/>
                <w:szCs w:val="24"/>
                <w:vertAlign w:val="superscript"/>
                <w:lang w:val="fr-FR"/>
              </w:rPr>
              <w:t>nd</w:t>
            </w:r>
            <w:r w:rsidR="007344EB" w:rsidRPr="000C14E4">
              <w:rPr>
                <w:rFonts w:ascii="Arial" w:eastAsia="Times New Roman" w:hAnsi="Arial" w:cs="Arial"/>
                <w:b/>
                <w:snapToGrid w:val="0"/>
                <w:kern w:val="32"/>
                <w:sz w:val="24"/>
                <w:szCs w:val="24"/>
                <w:vertAlign w:val="superscript"/>
                <w:lang w:val="fr-FR"/>
              </w:rPr>
              <w:t xml:space="preserve"> </w:t>
            </w:r>
            <w:r w:rsidRPr="000C14E4">
              <w:rPr>
                <w:rFonts w:ascii="Arial" w:eastAsia="Times New Roman" w:hAnsi="Arial" w:cs="Arial"/>
                <w:b/>
                <w:snapToGrid w:val="0"/>
                <w:kern w:val="32"/>
                <w:sz w:val="24"/>
                <w:szCs w:val="24"/>
                <w:lang w:val="fr-FR"/>
              </w:rPr>
              <w:t xml:space="preserve"> </w:t>
            </w:r>
            <w:r w:rsidR="000F1DA2" w:rsidRPr="000C14E4">
              <w:rPr>
                <w:rFonts w:ascii="Arial" w:eastAsia="Times New Roman" w:hAnsi="Arial" w:cs="Arial"/>
                <w:b/>
                <w:snapToGrid w:val="0"/>
                <w:kern w:val="32"/>
                <w:sz w:val="24"/>
                <w:szCs w:val="24"/>
              </w:rPr>
              <w:t>escalation</w:t>
            </w:r>
            <w:proofErr w:type="gramEnd"/>
            <w:r w:rsidRPr="000C14E4">
              <w:rPr>
                <w:rFonts w:ascii="Arial" w:eastAsia="Times New Roman" w:hAnsi="Arial" w:cs="Arial"/>
                <w:b/>
                <w:snapToGrid w:val="0"/>
                <w:kern w:val="32"/>
                <w:sz w:val="24"/>
                <w:szCs w:val="24"/>
                <w:lang w:val="fr-FR"/>
              </w:rPr>
              <w:t xml:space="preserve"> contact:  </w:t>
            </w:r>
          </w:p>
        </w:tc>
        <w:tc>
          <w:tcPr>
            <w:tcW w:w="4860" w:type="dxa"/>
            <w:vAlign w:val="center"/>
          </w:tcPr>
          <w:p w14:paraId="6E869EFB" w14:textId="77777777" w:rsidR="00551905" w:rsidRPr="000C14E4" w:rsidRDefault="00551905" w:rsidP="00FD5180">
            <w:pPr>
              <w:tabs>
                <w:tab w:val="right" w:pos="8640"/>
              </w:tabs>
              <w:spacing w:after="0" w:line="240" w:lineRule="auto"/>
              <w:ind w:left="14"/>
              <w:rPr>
                <w:rFonts w:ascii="Arial" w:eastAsia="Times New Roman" w:hAnsi="Arial" w:cs="Arial"/>
                <w:kern w:val="32"/>
                <w:sz w:val="24"/>
                <w:szCs w:val="24"/>
              </w:rPr>
            </w:pPr>
            <w:r w:rsidRPr="000C14E4">
              <w:rPr>
                <w:rFonts w:ascii="Arial" w:eastAsia="Times New Roman" w:hAnsi="Arial" w:cs="Arial"/>
                <w:b/>
                <w:bCs/>
                <w:snapToGrid w:val="0"/>
                <w:kern w:val="32"/>
                <w:sz w:val="24"/>
                <w:szCs w:val="24"/>
              </w:rPr>
              <w:t xml:space="preserve">Phone:  </w:t>
            </w:r>
          </w:p>
          <w:p w14:paraId="6E869EFC" w14:textId="77777777" w:rsidR="00551905" w:rsidRPr="000C14E4" w:rsidRDefault="00551905" w:rsidP="00FD5180">
            <w:pPr>
              <w:spacing w:after="0" w:line="240" w:lineRule="auto"/>
              <w:ind w:left="14"/>
              <w:rPr>
                <w:rFonts w:ascii="Arial" w:eastAsia="Times New Roman" w:hAnsi="Arial" w:cs="Arial"/>
                <w:b/>
                <w:snapToGrid w:val="0"/>
                <w:kern w:val="32"/>
                <w:sz w:val="24"/>
                <w:szCs w:val="24"/>
              </w:rPr>
            </w:pPr>
            <w:r w:rsidRPr="000C14E4">
              <w:rPr>
                <w:rFonts w:ascii="Arial" w:eastAsia="Times New Roman" w:hAnsi="Arial" w:cs="Arial"/>
                <w:b/>
                <w:snapToGrid w:val="0"/>
                <w:kern w:val="32"/>
                <w:sz w:val="24"/>
                <w:szCs w:val="24"/>
              </w:rPr>
              <w:t xml:space="preserve">Email:  </w:t>
            </w:r>
          </w:p>
        </w:tc>
      </w:tr>
      <w:tr w:rsidR="000C14E4" w:rsidRPr="000C14E4" w14:paraId="6E869F01" w14:textId="77777777" w:rsidTr="00EF14E3">
        <w:trPr>
          <w:trHeight w:val="494"/>
        </w:trPr>
        <w:tc>
          <w:tcPr>
            <w:tcW w:w="4500" w:type="dxa"/>
          </w:tcPr>
          <w:p w14:paraId="6E869EFE" w14:textId="77777777" w:rsidR="00551905" w:rsidRPr="000C14E4" w:rsidRDefault="007344EB" w:rsidP="00EF14E3">
            <w:pPr>
              <w:spacing w:after="0" w:line="240" w:lineRule="auto"/>
              <w:ind w:left="14"/>
              <w:rPr>
                <w:rFonts w:ascii="Arial" w:eastAsia="Times New Roman" w:hAnsi="Arial" w:cs="Arial"/>
                <w:b/>
                <w:snapToGrid w:val="0"/>
                <w:kern w:val="32"/>
                <w:sz w:val="24"/>
                <w:szCs w:val="24"/>
                <w:lang w:val="fr-FR"/>
              </w:rPr>
            </w:pPr>
            <w:r w:rsidRPr="000C14E4">
              <w:rPr>
                <w:rFonts w:ascii="Arial" w:eastAsia="Times New Roman" w:hAnsi="Arial" w:cs="Arial"/>
                <w:b/>
                <w:snapToGrid w:val="0"/>
                <w:kern w:val="32"/>
                <w:sz w:val="24"/>
                <w:szCs w:val="24"/>
                <w:lang w:val="fr-FR"/>
              </w:rPr>
              <w:t xml:space="preserve">3rd </w:t>
            </w:r>
            <w:r w:rsidR="000F1DA2" w:rsidRPr="000C14E4">
              <w:rPr>
                <w:rFonts w:ascii="Arial" w:eastAsia="Times New Roman" w:hAnsi="Arial" w:cs="Arial"/>
                <w:b/>
                <w:snapToGrid w:val="0"/>
                <w:kern w:val="32"/>
                <w:sz w:val="24"/>
                <w:szCs w:val="24"/>
              </w:rPr>
              <w:t>escalation</w:t>
            </w:r>
            <w:r w:rsidR="00551905" w:rsidRPr="000C14E4">
              <w:rPr>
                <w:rFonts w:ascii="Arial" w:eastAsia="Times New Roman" w:hAnsi="Arial" w:cs="Arial"/>
                <w:b/>
                <w:snapToGrid w:val="0"/>
                <w:kern w:val="32"/>
                <w:sz w:val="24"/>
                <w:szCs w:val="24"/>
                <w:lang w:val="fr-FR"/>
              </w:rPr>
              <w:t xml:space="preserve"> </w:t>
            </w:r>
            <w:proofErr w:type="gramStart"/>
            <w:r w:rsidR="00551905" w:rsidRPr="000C14E4">
              <w:rPr>
                <w:rFonts w:ascii="Arial" w:eastAsia="Times New Roman" w:hAnsi="Arial" w:cs="Arial"/>
                <w:b/>
                <w:snapToGrid w:val="0"/>
                <w:kern w:val="32"/>
                <w:sz w:val="24"/>
                <w:szCs w:val="24"/>
                <w:lang w:val="fr-FR"/>
              </w:rPr>
              <w:t>contact:</w:t>
            </w:r>
            <w:proofErr w:type="gramEnd"/>
            <w:r w:rsidR="00551905" w:rsidRPr="000C14E4">
              <w:rPr>
                <w:rFonts w:ascii="Arial" w:eastAsia="Times New Roman" w:hAnsi="Arial" w:cs="Arial"/>
                <w:b/>
                <w:snapToGrid w:val="0"/>
                <w:kern w:val="32"/>
                <w:sz w:val="24"/>
                <w:szCs w:val="24"/>
                <w:lang w:val="fr-FR"/>
              </w:rPr>
              <w:t xml:space="preserve">   </w:t>
            </w:r>
          </w:p>
        </w:tc>
        <w:tc>
          <w:tcPr>
            <w:tcW w:w="4860" w:type="dxa"/>
            <w:vAlign w:val="center"/>
          </w:tcPr>
          <w:p w14:paraId="6E869EFF" w14:textId="77777777" w:rsidR="00551905" w:rsidRPr="000C14E4" w:rsidRDefault="00551905" w:rsidP="00FD5180">
            <w:pPr>
              <w:spacing w:after="0" w:line="240" w:lineRule="auto"/>
              <w:ind w:left="14"/>
              <w:rPr>
                <w:rFonts w:ascii="Arial" w:eastAsia="Times New Roman" w:hAnsi="Arial" w:cs="Arial"/>
                <w:b/>
                <w:snapToGrid w:val="0"/>
                <w:kern w:val="32"/>
                <w:sz w:val="24"/>
                <w:szCs w:val="24"/>
              </w:rPr>
            </w:pPr>
            <w:r w:rsidRPr="000C14E4">
              <w:rPr>
                <w:rFonts w:ascii="Arial" w:eastAsia="Times New Roman" w:hAnsi="Arial" w:cs="Arial"/>
                <w:b/>
                <w:snapToGrid w:val="0"/>
                <w:kern w:val="32"/>
                <w:sz w:val="24"/>
                <w:szCs w:val="24"/>
              </w:rPr>
              <w:t xml:space="preserve">Phone:  </w:t>
            </w:r>
          </w:p>
          <w:p w14:paraId="6E869F00" w14:textId="77777777" w:rsidR="00551905" w:rsidRPr="000C14E4" w:rsidRDefault="00551905" w:rsidP="00FD5180">
            <w:pPr>
              <w:spacing w:after="0" w:line="240" w:lineRule="auto"/>
              <w:ind w:left="14"/>
              <w:rPr>
                <w:rFonts w:ascii="Arial" w:eastAsia="Times New Roman" w:hAnsi="Arial" w:cs="Arial"/>
                <w:b/>
                <w:snapToGrid w:val="0"/>
                <w:kern w:val="32"/>
                <w:sz w:val="24"/>
                <w:szCs w:val="24"/>
              </w:rPr>
            </w:pPr>
            <w:r w:rsidRPr="000C14E4">
              <w:rPr>
                <w:rFonts w:ascii="Arial" w:eastAsia="Times New Roman" w:hAnsi="Arial" w:cs="Arial"/>
                <w:b/>
                <w:snapToGrid w:val="0"/>
                <w:kern w:val="32"/>
                <w:sz w:val="24"/>
                <w:szCs w:val="24"/>
              </w:rPr>
              <w:t xml:space="preserve">Email:  </w:t>
            </w:r>
          </w:p>
        </w:tc>
      </w:tr>
    </w:tbl>
    <w:p w14:paraId="6E869F17" w14:textId="35A25F1B" w:rsidR="00206276" w:rsidRPr="00D629E5" w:rsidRDefault="00B66C95" w:rsidP="00797A4F">
      <w:pPr>
        <w:pStyle w:val="Heading1"/>
        <w:rPr>
          <w:rFonts w:ascii="Arial" w:eastAsia="Times New Roman" w:hAnsi="Arial" w:cs="Arial"/>
          <w:b/>
          <w:sz w:val="24"/>
          <w:szCs w:val="24"/>
        </w:rPr>
      </w:pPr>
      <w:r w:rsidRPr="00436BA6">
        <w:rPr>
          <w:rFonts w:ascii="Arial" w:eastAsia="Times New Roman" w:hAnsi="Arial" w:cs="Arial"/>
          <w:b/>
          <w:color w:val="auto"/>
          <w:sz w:val="24"/>
          <w:szCs w:val="24"/>
        </w:rPr>
        <w:t>Service</w:t>
      </w:r>
      <w:r w:rsidR="00F36880" w:rsidRPr="00D629E5">
        <w:rPr>
          <w:rFonts w:ascii="Arial" w:eastAsia="Times New Roman" w:hAnsi="Arial" w:cs="Arial"/>
          <w:b/>
          <w:sz w:val="24"/>
          <w:szCs w:val="24"/>
        </w:rPr>
        <w:t xml:space="preserve"> </w:t>
      </w:r>
      <w:r w:rsidR="00F36880" w:rsidRPr="00436BA6">
        <w:rPr>
          <w:rFonts w:ascii="Arial" w:eastAsia="Times New Roman" w:hAnsi="Arial" w:cs="Arial"/>
          <w:b/>
          <w:color w:val="auto"/>
          <w:sz w:val="24"/>
          <w:szCs w:val="24"/>
        </w:rPr>
        <w:t>C</w:t>
      </w:r>
      <w:r w:rsidRPr="00436BA6">
        <w:rPr>
          <w:rFonts w:ascii="Arial" w:eastAsia="Times New Roman" w:hAnsi="Arial" w:cs="Arial"/>
          <w:b/>
          <w:color w:val="auto"/>
          <w:sz w:val="24"/>
          <w:szCs w:val="24"/>
        </w:rPr>
        <w:t>redi</w:t>
      </w:r>
      <w:r w:rsidR="00EA750B">
        <w:rPr>
          <w:rFonts w:ascii="Arial" w:eastAsia="Times New Roman" w:hAnsi="Arial" w:cs="Arial"/>
          <w:b/>
          <w:color w:val="auto"/>
          <w:sz w:val="24"/>
          <w:szCs w:val="24"/>
        </w:rPr>
        <w:t>t</w:t>
      </w:r>
      <w:r w:rsidRPr="00436BA6">
        <w:rPr>
          <w:rFonts w:ascii="Arial" w:eastAsia="Times New Roman" w:hAnsi="Arial" w:cs="Arial"/>
          <w:b/>
          <w:color w:val="auto"/>
          <w:sz w:val="24"/>
          <w:szCs w:val="24"/>
        </w:rPr>
        <w:t>s</w:t>
      </w:r>
      <w:r w:rsidR="3BF91844" w:rsidRPr="00436BA6">
        <w:rPr>
          <w:rFonts w:ascii="Arial" w:eastAsia="Times New Roman" w:hAnsi="Arial" w:cs="Arial"/>
          <w:b/>
          <w:color w:val="auto"/>
          <w:sz w:val="24"/>
          <w:szCs w:val="24"/>
        </w:rPr>
        <w:t xml:space="preserve"> </w:t>
      </w:r>
    </w:p>
    <w:p w14:paraId="3633B842" w14:textId="79308D1F" w:rsidR="00431618" w:rsidRDefault="004A1870" w:rsidP="004A1870">
      <w:pPr>
        <w:widowControl w:val="0"/>
        <w:tabs>
          <w:tab w:val="num" w:pos="0"/>
        </w:tabs>
        <w:spacing w:after="120"/>
        <w:ind w:left="720"/>
        <w:rPr>
          <w:rFonts w:ascii="Arial" w:hAnsi="Arial" w:cs="Arial"/>
          <w:sz w:val="24"/>
          <w:szCs w:val="24"/>
        </w:rPr>
      </w:pPr>
      <w:r w:rsidRPr="00797A4F">
        <w:rPr>
          <w:rFonts w:ascii="Arial" w:hAnsi="Arial" w:cs="Arial"/>
          <w:sz w:val="24"/>
          <w:szCs w:val="24"/>
        </w:rPr>
        <w:t xml:space="preserve">If availability for any product drops below the relevant threshold in any given month, the </w:t>
      </w:r>
      <w:r w:rsidR="00723542" w:rsidRPr="00797A4F">
        <w:rPr>
          <w:rFonts w:ascii="Arial" w:hAnsi="Arial" w:cs="Arial"/>
          <w:sz w:val="24"/>
          <w:szCs w:val="24"/>
        </w:rPr>
        <w:t>County</w:t>
      </w:r>
      <w:r w:rsidRPr="00797A4F">
        <w:rPr>
          <w:rFonts w:ascii="Arial" w:hAnsi="Arial" w:cs="Arial"/>
          <w:sz w:val="24"/>
          <w:szCs w:val="24"/>
        </w:rPr>
        <w:t xml:space="preserve"> will be eligible to receive a service credit. A service credit is a reduction of the month’s fee payable by the </w:t>
      </w:r>
      <w:r w:rsidR="00723542" w:rsidRPr="00797A4F">
        <w:rPr>
          <w:rFonts w:ascii="Arial" w:hAnsi="Arial" w:cs="Arial"/>
          <w:sz w:val="24"/>
          <w:szCs w:val="24"/>
        </w:rPr>
        <w:t>County</w:t>
      </w:r>
      <w:r w:rsidRPr="00797A4F">
        <w:rPr>
          <w:rFonts w:ascii="Arial" w:hAnsi="Arial" w:cs="Arial"/>
          <w:sz w:val="24"/>
          <w:szCs w:val="24"/>
        </w:rPr>
        <w:t xml:space="preserve"> in the month following a service delivery report showing a failure to meet the SLA. If availability is less than the agreed service level, in any given month, the </w:t>
      </w:r>
      <w:r w:rsidR="00723542" w:rsidRPr="00797A4F">
        <w:rPr>
          <w:rFonts w:ascii="Arial" w:hAnsi="Arial" w:cs="Arial"/>
          <w:sz w:val="24"/>
          <w:szCs w:val="24"/>
        </w:rPr>
        <w:t xml:space="preserve">County </w:t>
      </w:r>
      <w:r w:rsidR="00882A72" w:rsidRPr="00797A4F">
        <w:rPr>
          <w:rFonts w:ascii="Arial" w:hAnsi="Arial" w:cs="Arial"/>
          <w:sz w:val="24"/>
          <w:szCs w:val="24"/>
        </w:rPr>
        <w:t>sha</w:t>
      </w:r>
      <w:r w:rsidRPr="00797A4F">
        <w:rPr>
          <w:rFonts w:ascii="Arial" w:hAnsi="Arial" w:cs="Arial"/>
          <w:sz w:val="24"/>
          <w:szCs w:val="24"/>
        </w:rPr>
        <w:t>ll be entitled to service credits</w:t>
      </w:r>
      <w:r w:rsidR="00431618">
        <w:rPr>
          <w:rFonts w:ascii="Arial" w:hAnsi="Arial" w:cs="Arial"/>
          <w:sz w:val="24"/>
          <w:szCs w:val="24"/>
        </w:rPr>
        <w:t>.</w:t>
      </w:r>
    </w:p>
    <w:p w14:paraId="6E869F19" w14:textId="591144EF" w:rsidR="00551905" w:rsidRPr="00985A0A" w:rsidRDefault="00551905" w:rsidP="00944FBA">
      <w:pPr>
        <w:pStyle w:val="ListParagraph"/>
        <w:widowControl w:val="0"/>
        <w:numPr>
          <w:ilvl w:val="1"/>
          <w:numId w:val="45"/>
        </w:numPr>
        <w:spacing w:after="120"/>
        <w:ind w:left="1350" w:hanging="630"/>
        <w:rPr>
          <w:rFonts w:ascii="Arial" w:eastAsia="Times New Roman" w:hAnsi="Arial" w:cs="Arial"/>
          <w:sz w:val="24"/>
          <w:szCs w:val="24"/>
        </w:rPr>
      </w:pPr>
      <w:r w:rsidRPr="00985A0A">
        <w:rPr>
          <w:rFonts w:ascii="Arial" w:eastAsia="Times New Roman" w:hAnsi="Arial" w:cs="Arial"/>
          <w:sz w:val="24"/>
          <w:szCs w:val="24"/>
          <w:u w:val="single"/>
        </w:rPr>
        <w:t>Reporting Process</w:t>
      </w:r>
      <w:r w:rsidRPr="00985A0A">
        <w:rPr>
          <w:rFonts w:ascii="Arial" w:eastAsia="Times New Roman" w:hAnsi="Arial" w:cs="Arial"/>
          <w:sz w:val="24"/>
          <w:szCs w:val="24"/>
        </w:rPr>
        <w:t xml:space="preserve">. </w:t>
      </w:r>
      <w:r w:rsidR="00516AC8" w:rsidRPr="00985A0A">
        <w:rPr>
          <w:rFonts w:ascii="Arial" w:eastAsia="Times New Roman" w:hAnsi="Arial" w:cs="Arial"/>
          <w:sz w:val="24"/>
          <w:szCs w:val="24"/>
        </w:rPr>
        <w:t xml:space="preserve">The </w:t>
      </w:r>
      <w:r w:rsidR="00720DCC" w:rsidRPr="00985A0A">
        <w:rPr>
          <w:rFonts w:ascii="Arial" w:eastAsia="Times New Roman" w:hAnsi="Arial" w:cs="Arial"/>
          <w:sz w:val="24"/>
          <w:szCs w:val="24"/>
        </w:rPr>
        <w:t>County</w:t>
      </w:r>
      <w:r w:rsidRPr="00985A0A">
        <w:rPr>
          <w:rFonts w:ascii="Arial" w:eastAsia="Times New Roman" w:hAnsi="Arial" w:cs="Arial"/>
          <w:sz w:val="24"/>
          <w:szCs w:val="24"/>
        </w:rPr>
        <w:t xml:space="preserve"> </w:t>
      </w:r>
      <w:r w:rsidR="00BC7B02" w:rsidRPr="00985A0A">
        <w:rPr>
          <w:rFonts w:ascii="Arial" w:eastAsia="Times New Roman" w:hAnsi="Arial" w:cs="Arial"/>
          <w:sz w:val="24"/>
          <w:szCs w:val="24"/>
        </w:rPr>
        <w:t>may</w:t>
      </w:r>
      <w:r w:rsidRPr="00985A0A">
        <w:rPr>
          <w:rFonts w:ascii="Arial" w:eastAsia="Times New Roman" w:hAnsi="Arial" w:cs="Arial"/>
          <w:sz w:val="24"/>
          <w:szCs w:val="24"/>
        </w:rPr>
        <w:t xml:space="preserve"> inform </w:t>
      </w:r>
      <w:r w:rsidR="0095628D" w:rsidRPr="00985A0A">
        <w:rPr>
          <w:rFonts w:ascii="Arial" w:eastAsia="Times New Roman" w:hAnsi="Arial" w:cs="Arial"/>
          <w:sz w:val="24"/>
          <w:szCs w:val="24"/>
        </w:rPr>
        <w:t>Contractor</w:t>
      </w:r>
      <w:r w:rsidRPr="00985A0A">
        <w:rPr>
          <w:rFonts w:ascii="Arial" w:eastAsia="Times New Roman" w:hAnsi="Arial" w:cs="Arial"/>
          <w:sz w:val="24"/>
          <w:szCs w:val="24"/>
        </w:rPr>
        <w:t xml:space="preserve"> in writing or by email within </w:t>
      </w:r>
      <w:r w:rsidR="00BC7B02" w:rsidRPr="00985A0A">
        <w:rPr>
          <w:rFonts w:ascii="Arial" w:eastAsia="Times New Roman" w:hAnsi="Arial" w:cs="Arial"/>
          <w:sz w:val="24"/>
          <w:szCs w:val="24"/>
        </w:rPr>
        <w:t>thirty (30)</w:t>
      </w:r>
      <w:r w:rsidRPr="00985A0A">
        <w:rPr>
          <w:rFonts w:ascii="Arial" w:eastAsia="Times New Roman" w:hAnsi="Arial" w:cs="Arial"/>
          <w:sz w:val="24"/>
          <w:szCs w:val="24"/>
        </w:rPr>
        <w:t xml:space="preserve"> business days of the time it first believes </w:t>
      </w:r>
      <w:r w:rsidR="00B10A07" w:rsidRPr="00985A0A">
        <w:rPr>
          <w:rFonts w:ascii="Arial" w:eastAsia="Times New Roman" w:hAnsi="Arial" w:cs="Arial"/>
          <w:sz w:val="24"/>
          <w:szCs w:val="24"/>
        </w:rPr>
        <w:t>that it is eligible to receive the</w:t>
      </w:r>
      <w:r w:rsidRPr="00985A0A">
        <w:rPr>
          <w:rFonts w:ascii="Arial" w:eastAsia="Times New Roman" w:hAnsi="Arial" w:cs="Arial"/>
          <w:sz w:val="24"/>
          <w:szCs w:val="24"/>
        </w:rPr>
        <w:t xml:space="preserve"> </w:t>
      </w:r>
      <w:r w:rsidR="00BC7B02" w:rsidRPr="00985A0A">
        <w:rPr>
          <w:rFonts w:ascii="Arial" w:eastAsia="Times New Roman" w:hAnsi="Arial" w:cs="Arial"/>
          <w:sz w:val="24"/>
          <w:szCs w:val="24"/>
        </w:rPr>
        <w:t>credits</w:t>
      </w:r>
      <w:r w:rsidRPr="00985A0A">
        <w:rPr>
          <w:rFonts w:ascii="Arial" w:eastAsia="Times New Roman" w:hAnsi="Arial" w:cs="Arial"/>
          <w:sz w:val="24"/>
          <w:szCs w:val="24"/>
        </w:rPr>
        <w:t xml:space="preserve"> set forth below</w:t>
      </w:r>
      <w:r w:rsidR="00BC7B02" w:rsidRPr="00985A0A">
        <w:rPr>
          <w:rFonts w:ascii="Arial" w:eastAsia="Times New Roman" w:hAnsi="Arial" w:cs="Arial"/>
          <w:sz w:val="24"/>
          <w:szCs w:val="24"/>
        </w:rPr>
        <w:t xml:space="preserve">; </w:t>
      </w:r>
      <w:proofErr w:type="gramStart"/>
      <w:r w:rsidR="00BC7B02" w:rsidRPr="00985A0A">
        <w:rPr>
          <w:rFonts w:ascii="Arial" w:eastAsia="Times New Roman" w:hAnsi="Arial" w:cs="Arial"/>
          <w:sz w:val="24"/>
          <w:szCs w:val="24"/>
        </w:rPr>
        <w:t>however</w:t>
      </w:r>
      <w:proofErr w:type="gramEnd"/>
      <w:r w:rsidR="00BC7B02" w:rsidRPr="00985A0A">
        <w:rPr>
          <w:rFonts w:ascii="Arial" w:eastAsia="Times New Roman" w:hAnsi="Arial" w:cs="Arial"/>
          <w:sz w:val="24"/>
          <w:szCs w:val="24"/>
        </w:rPr>
        <w:t xml:space="preserve"> it is not required to request the credit</w:t>
      </w:r>
      <w:r w:rsidRPr="00985A0A">
        <w:rPr>
          <w:rFonts w:ascii="Arial" w:eastAsia="Times New Roman" w:hAnsi="Arial" w:cs="Arial"/>
          <w:sz w:val="24"/>
          <w:szCs w:val="24"/>
        </w:rPr>
        <w:t xml:space="preserve">. </w:t>
      </w:r>
      <w:r w:rsidR="00B10A07" w:rsidRPr="00985A0A">
        <w:rPr>
          <w:rFonts w:ascii="Arial" w:eastAsia="Times New Roman" w:hAnsi="Arial" w:cs="Arial"/>
          <w:sz w:val="24"/>
          <w:szCs w:val="24"/>
        </w:rPr>
        <w:t xml:space="preserve"> </w:t>
      </w:r>
      <w:r w:rsidRPr="00985A0A">
        <w:rPr>
          <w:rFonts w:ascii="Arial" w:eastAsia="Times New Roman" w:hAnsi="Arial" w:cs="Arial"/>
          <w:sz w:val="24"/>
          <w:szCs w:val="24"/>
        </w:rPr>
        <w:t>If a disput</w:t>
      </w:r>
      <w:r w:rsidR="00B10A07" w:rsidRPr="00985A0A">
        <w:rPr>
          <w:rFonts w:ascii="Arial" w:eastAsia="Times New Roman" w:hAnsi="Arial" w:cs="Arial"/>
          <w:sz w:val="24"/>
          <w:szCs w:val="24"/>
        </w:rPr>
        <w:t>e arises</w:t>
      </w:r>
      <w:r w:rsidRPr="00985A0A">
        <w:rPr>
          <w:rFonts w:ascii="Arial" w:eastAsia="Times New Roman" w:hAnsi="Arial" w:cs="Arial"/>
          <w:sz w:val="24"/>
          <w:szCs w:val="24"/>
        </w:rPr>
        <w:t xml:space="preserve">, </w:t>
      </w:r>
      <w:r w:rsidR="00882A72" w:rsidRPr="00985A0A">
        <w:rPr>
          <w:rFonts w:ascii="Arial" w:eastAsia="Times New Roman" w:hAnsi="Arial" w:cs="Arial"/>
          <w:sz w:val="24"/>
          <w:szCs w:val="24"/>
        </w:rPr>
        <w:t xml:space="preserve">the </w:t>
      </w:r>
      <w:r w:rsidR="0095628D" w:rsidRPr="00985A0A">
        <w:rPr>
          <w:rFonts w:ascii="Arial" w:eastAsia="Times New Roman" w:hAnsi="Arial" w:cs="Arial"/>
          <w:sz w:val="24"/>
          <w:szCs w:val="24"/>
        </w:rPr>
        <w:t>C</w:t>
      </w:r>
      <w:r w:rsidR="00B10A07" w:rsidRPr="00985A0A">
        <w:rPr>
          <w:rFonts w:ascii="Arial" w:eastAsia="Times New Roman" w:hAnsi="Arial" w:cs="Arial"/>
          <w:sz w:val="24"/>
          <w:szCs w:val="24"/>
        </w:rPr>
        <w:t>ounty</w:t>
      </w:r>
      <w:r w:rsidRPr="00985A0A">
        <w:rPr>
          <w:rFonts w:ascii="Arial" w:eastAsia="Times New Roman" w:hAnsi="Arial" w:cs="Arial"/>
          <w:sz w:val="24"/>
          <w:szCs w:val="24"/>
        </w:rPr>
        <w:t xml:space="preserve"> shall </w:t>
      </w:r>
      <w:proofErr w:type="gramStart"/>
      <w:r w:rsidRPr="00985A0A">
        <w:rPr>
          <w:rFonts w:ascii="Arial" w:eastAsia="Times New Roman" w:hAnsi="Arial" w:cs="Arial"/>
          <w:sz w:val="24"/>
          <w:szCs w:val="24"/>
        </w:rPr>
        <w:t>make a determination</w:t>
      </w:r>
      <w:proofErr w:type="gramEnd"/>
      <w:r w:rsidRPr="00985A0A">
        <w:rPr>
          <w:rFonts w:ascii="Arial" w:eastAsia="Times New Roman" w:hAnsi="Arial" w:cs="Arial"/>
          <w:sz w:val="24"/>
          <w:szCs w:val="24"/>
        </w:rPr>
        <w:t xml:space="preserve"> in good faith based on its system logs, monitoring reports, configuration records, </w:t>
      </w:r>
      <w:r w:rsidR="00B10A07" w:rsidRPr="00985A0A">
        <w:rPr>
          <w:rFonts w:ascii="Arial" w:eastAsia="Times New Roman" w:hAnsi="Arial" w:cs="Arial"/>
          <w:sz w:val="24"/>
          <w:szCs w:val="24"/>
        </w:rPr>
        <w:t>and other available information</w:t>
      </w:r>
      <w:r w:rsidRPr="00985A0A">
        <w:rPr>
          <w:rFonts w:ascii="Arial" w:eastAsia="Times New Roman" w:hAnsi="Arial" w:cs="Arial"/>
          <w:sz w:val="24"/>
          <w:szCs w:val="24"/>
        </w:rPr>
        <w:t xml:space="preserve">. </w:t>
      </w:r>
    </w:p>
    <w:p w14:paraId="6734ECD7" w14:textId="77777777" w:rsidR="00797A4F" w:rsidRPr="00F36880" w:rsidRDefault="00B10A07" w:rsidP="00944FBA">
      <w:pPr>
        <w:pStyle w:val="Heading2"/>
        <w:numPr>
          <w:ilvl w:val="1"/>
          <w:numId w:val="45"/>
        </w:numPr>
        <w:ind w:left="1350" w:hanging="630"/>
        <w:rPr>
          <w:rFonts w:ascii="Arial" w:eastAsia="Times New Roman" w:hAnsi="Arial" w:cs="Arial"/>
          <w:color w:val="auto"/>
          <w:sz w:val="24"/>
          <w:szCs w:val="24"/>
        </w:rPr>
      </w:pPr>
      <w:r w:rsidRPr="00696062">
        <w:rPr>
          <w:rFonts w:ascii="Arial" w:eastAsia="Times New Roman" w:hAnsi="Arial" w:cs="Arial"/>
          <w:color w:val="auto"/>
          <w:sz w:val="24"/>
          <w:szCs w:val="24"/>
          <w:u w:val="single"/>
        </w:rPr>
        <w:lastRenderedPageBreak/>
        <w:t>Remedy</w:t>
      </w:r>
      <w:r w:rsidR="00551905" w:rsidRPr="00696062">
        <w:rPr>
          <w:rFonts w:ascii="Arial" w:eastAsia="Times New Roman" w:hAnsi="Arial" w:cs="Arial"/>
          <w:color w:val="auto"/>
          <w:sz w:val="24"/>
          <w:szCs w:val="24"/>
          <w:u w:val="single"/>
        </w:rPr>
        <w:t>.</w:t>
      </w:r>
      <w:r w:rsidR="00551905" w:rsidRPr="00F36880">
        <w:rPr>
          <w:rFonts w:ascii="Arial" w:eastAsia="Times New Roman" w:hAnsi="Arial" w:cs="Arial"/>
          <w:color w:val="auto"/>
          <w:sz w:val="24"/>
          <w:szCs w:val="24"/>
        </w:rPr>
        <w:t xml:space="preserve"> In any given month, </w:t>
      </w:r>
      <w:r w:rsidR="00D028FB" w:rsidRPr="00F36880">
        <w:rPr>
          <w:rFonts w:ascii="Arial" w:eastAsia="Times New Roman" w:hAnsi="Arial" w:cs="Arial"/>
          <w:color w:val="auto"/>
          <w:sz w:val="24"/>
          <w:szCs w:val="24"/>
        </w:rPr>
        <w:t>th</w:t>
      </w:r>
      <w:r w:rsidR="00516AC8" w:rsidRPr="00F36880">
        <w:rPr>
          <w:rFonts w:ascii="Arial" w:eastAsia="Times New Roman" w:hAnsi="Arial" w:cs="Arial"/>
          <w:color w:val="auto"/>
          <w:sz w:val="24"/>
          <w:szCs w:val="24"/>
        </w:rPr>
        <w:t xml:space="preserve">e </w:t>
      </w:r>
      <w:r w:rsidR="00720DCC" w:rsidRPr="00F36880">
        <w:rPr>
          <w:rFonts w:ascii="Arial" w:eastAsia="Times New Roman" w:hAnsi="Arial" w:cs="Arial"/>
          <w:color w:val="auto"/>
          <w:sz w:val="24"/>
          <w:szCs w:val="24"/>
        </w:rPr>
        <w:t>County</w:t>
      </w:r>
      <w:r w:rsidR="00551905" w:rsidRPr="00F36880">
        <w:rPr>
          <w:rFonts w:ascii="Arial" w:eastAsia="Times New Roman" w:hAnsi="Arial" w:cs="Arial"/>
          <w:color w:val="auto"/>
          <w:sz w:val="24"/>
          <w:szCs w:val="24"/>
        </w:rPr>
        <w:t xml:space="preserve"> shall be entitled to receive more than 100% of its monthly fee for the SaaS Services</w:t>
      </w:r>
      <w:r w:rsidR="001C1548" w:rsidRPr="00F36880">
        <w:rPr>
          <w:rFonts w:ascii="Arial" w:eastAsia="Times New Roman" w:hAnsi="Arial" w:cs="Arial"/>
          <w:color w:val="auto"/>
          <w:sz w:val="24"/>
          <w:szCs w:val="24"/>
        </w:rPr>
        <w:t xml:space="preserve">.  </w:t>
      </w:r>
      <w:r w:rsidR="00551905" w:rsidRPr="00F36880">
        <w:rPr>
          <w:rFonts w:ascii="Arial" w:eastAsia="Times New Roman" w:hAnsi="Arial" w:cs="Arial"/>
          <w:color w:val="auto"/>
          <w:sz w:val="24"/>
          <w:szCs w:val="24"/>
        </w:rPr>
        <w:t>For the avoidan</w:t>
      </w:r>
      <w:r w:rsidR="00BC7B02" w:rsidRPr="00F36880">
        <w:rPr>
          <w:rFonts w:ascii="Arial" w:eastAsia="Times New Roman" w:hAnsi="Arial" w:cs="Arial"/>
          <w:color w:val="auto"/>
          <w:sz w:val="24"/>
          <w:szCs w:val="24"/>
        </w:rPr>
        <w:t>ce of doubt, if multiple credit</w:t>
      </w:r>
      <w:r w:rsidR="00551905" w:rsidRPr="00F36880">
        <w:rPr>
          <w:rFonts w:ascii="Arial" w:eastAsia="Times New Roman" w:hAnsi="Arial" w:cs="Arial"/>
          <w:color w:val="auto"/>
          <w:sz w:val="24"/>
          <w:szCs w:val="24"/>
        </w:rPr>
        <w:t xml:space="preserve">s apply in any given month then </w:t>
      </w:r>
      <w:r w:rsidR="00516AC8" w:rsidRPr="00F36880">
        <w:rPr>
          <w:rFonts w:ascii="Arial" w:eastAsia="Times New Roman" w:hAnsi="Arial" w:cs="Arial"/>
          <w:color w:val="auto"/>
          <w:sz w:val="24"/>
          <w:szCs w:val="24"/>
        </w:rPr>
        <w:t xml:space="preserve">the </w:t>
      </w:r>
      <w:r w:rsidR="00720DCC" w:rsidRPr="00F36880">
        <w:rPr>
          <w:rFonts w:ascii="Arial" w:eastAsia="Times New Roman" w:hAnsi="Arial" w:cs="Arial"/>
          <w:color w:val="auto"/>
          <w:sz w:val="24"/>
          <w:szCs w:val="24"/>
        </w:rPr>
        <w:t>County</w:t>
      </w:r>
      <w:r w:rsidR="00551905" w:rsidRPr="00F36880">
        <w:rPr>
          <w:rFonts w:ascii="Arial" w:eastAsia="Times New Roman" w:hAnsi="Arial" w:cs="Arial"/>
          <w:color w:val="auto"/>
          <w:sz w:val="24"/>
          <w:szCs w:val="24"/>
        </w:rPr>
        <w:t xml:space="preserve"> will be entitled to receive the sum of all </w:t>
      </w:r>
      <w:r w:rsidR="00BC7B02" w:rsidRPr="00F36880">
        <w:rPr>
          <w:rFonts w:ascii="Arial" w:eastAsia="Times New Roman" w:hAnsi="Arial" w:cs="Arial"/>
          <w:color w:val="auto"/>
          <w:sz w:val="24"/>
          <w:szCs w:val="24"/>
        </w:rPr>
        <w:t>credit</w:t>
      </w:r>
      <w:r w:rsidR="00551905" w:rsidRPr="00F36880">
        <w:rPr>
          <w:rFonts w:ascii="Arial" w:eastAsia="Times New Roman" w:hAnsi="Arial" w:cs="Arial"/>
          <w:color w:val="auto"/>
          <w:sz w:val="24"/>
          <w:szCs w:val="24"/>
        </w:rPr>
        <w:t>s that apply.</w:t>
      </w:r>
    </w:p>
    <w:p w14:paraId="266D6CAF" w14:textId="77777777" w:rsidR="00797A4F" w:rsidRPr="00F36880" w:rsidRDefault="00BC7B02" w:rsidP="00944FBA">
      <w:pPr>
        <w:pStyle w:val="Heading3"/>
        <w:ind w:left="1980" w:hanging="630"/>
        <w:rPr>
          <w:rFonts w:ascii="Arial" w:eastAsia="Times New Roman" w:hAnsi="Arial" w:cs="Arial"/>
          <w:color w:val="auto"/>
        </w:rPr>
      </w:pPr>
      <w:r w:rsidRPr="00F36880">
        <w:rPr>
          <w:rFonts w:ascii="Arial" w:eastAsia="Times New Roman" w:hAnsi="Arial" w:cs="Arial"/>
          <w:color w:val="auto"/>
        </w:rPr>
        <w:t xml:space="preserve">The credits shall be automatically processed by the </w:t>
      </w:r>
      <w:proofErr w:type="gramStart"/>
      <w:r w:rsidRPr="00F36880">
        <w:rPr>
          <w:rFonts w:ascii="Arial" w:eastAsia="Times New Roman" w:hAnsi="Arial" w:cs="Arial"/>
          <w:color w:val="auto"/>
        </w:rPr>
        <w:t>Contractor, and</w:t>
      </w:r>
      <w:proofErr w:type="gramEnd"/>
      <w:r w:rsidRPr="00F36880">
        <w:rPr>
          <w:rFonts w:ascii="Arial" w:eastAsia="Times New Roman" w:hAnsi="Arial" w:cs="Arial"/>
          <w:color w:val="auto"/>
        </w:rPr>
        <w:t xml:space="preserve"> are credited to the following County invoice.</w:t>
      </w:r>
    </w:p>
    <w:p w14:paraId="6E869F1C" w14:textId="58AE011C" w:rsidR="00A95C0A" w:rsidRPr="00F36880" w:rsidRDefault="00BC7B02" w:rsidP="00944FBA">
      <w:pPr>
        <w:pStyle w:val="Heading3"/>
        <w:ind w:left="1980" w:hanging="630"/>
        <w:rPr>
          <w:rFonts w:ascii="Arial" w:eastAsia="Times New Roman" w:hAnsi="Arial" w:cs="Arial"/>
          <w:color w:val="auto"/>
        </w:rPr>
      </w:pPr>
      <w:r w:rsidRPr="00F36880">
        <w:rPr>
          <w:rFonts w:ascii="Arial" w:eastAsia="Times New Roman" w:hAnsi="Arial" w:cs="Arial"/>
          <w:color w:val="auto"/>
        </w:rPr>
        <w:t xml:space="preserve">If the County believes that Contractor has not applied a credit correctly, </w:t>
      </w:r>
      <w:r w:rsidR="00516AC8" w:rsidRPr="00F36880">
        <w:rPr>
          <w:rFonts w:ascii="Arial" w:eastAsia="Times New Roman" w:hAnsi="Arial" w:cs="Arial"/>
          <w:color w:val="auto"/>
        </w:rPr>
        <w:t xml:space="preserve">the </w:t>
      </w:r>
      <w:r w:rsidR="00CF2DAC" w:rsidRPr="00F36880">
        <w:rPr>
          <w:rFonts w:ascii="Arial" w:eastAsia="Times New Roman" w:hAnsi="Arial" w:cs="Arial"/>
          <w:color w:val="auto"/>
        </w:rPr>
        <w:t>County will notify Contractor and such credit will be applied the following County invoice.</w:t>
      </w:r>
    </w:p>
    <w:p w14:paraId="6E869F1D" w14:textId="0A4FB5A0" w:rsidR="00A95C0A" w:rsidRPr="00D629E5" w:rsidRDefault="00B66C95" w:rsidP="00797A4F">
      <w:pPr>
        <w:pStyle w:val="Heading1"/>
        <w:rPr>
          <w:rFonts w:ascii="Arial" w:eastAsia="Times New Roman" w:hAnsi="Arial" w:cs="Arial"/>
          <w:b/>
          <w:color w:val="auto"/>
          <w:sz w:val="24"/>
          <w:szCs w:val="24"/>
        </w:rPr>
      </w:pPr>
      <w:r w:rsidRPr="00D629E5">
        <w:rPr>
          <w:rFonts w:ascii="Arial" w:eastAsia="Times New Roman" w:hAnsi="Arial" w:cs="Arial"/>
          <w:b/>
          <w:color w:val="auto"/>
          <w:sz w:val="24"/>
          <w:szCs w:val="24"/>
        </w:rPr>
        <w:t>Remedy</w:t>
      </w:r>
    </w:p>
    <w:p w14:paraId="6E869F1F" w14:textId="77777777" w:rsidR="00A95C0A" w:rsidRPr="000C14E4" w:rsidRDefault="00A95C0A" w:rsidP="00944FBA">
      <w:pPr>
        <w:pStyle w:val="ListParagraph"/>
        <w:autoSpaceDE w:val="0"/>
        <w:autoSpaceDN w:val="0"/>
        <w:adjustRightInd w:val="0"/>
        <w:spacing w:before="120" w:after="120"/>
        <w:contextualSpacing w:val="0"/>
        <w:rPr>
          <w:rFonts w:ascii="Arial" w:eastAsia="Times New Roman" w:hAnsi="Arial" w:cs="Arial"/>
          <w:sz w:val="24"/>
          <w:szCs w:val="24"/>
        </w:rPr>
      </w:pPr>
      <w:r w:rsidRPr="000C14E4">
        <w:rPr>
          <w:rFonts w:ascii="Arial" w:eastAsia="Times New Roman" w:hAnsi="Arial" w:cs="Arial"/>
          <w:sz w:val="24"/>
          <w:szCs w:val="24"/>
        </w:rPr>
        <w:t xml:space="preserve">This Performance Requirement and Service Level Agreement shall not preclude the County from declaring a material breach and seeking all available remedies by law or by Contract.  </w:t>
      </w:r>
    </w:p>
    <w:sectPr w:rsidR="00A95C0A" w:rsidRPr="000C14E4" w:rsidSect="007B4E2A">
      <w:headerReference w:type="even" r:id="rId11"/>
      <w:headerReference w:type="default" r:id="rId12"/>
      <w:footerReference w:type="even" r:id="rId13"/>
      <w:footerReference w:type="default" r:id="rId14"/>
      <w:headerReference w:type="first" r:id="rId15"/>
      <w:footerReference w:type="first" r:id="rId16"/>
      <w:endnotePr>
        <w:numFmt w:val="decimal"/>
      </w:endnotePr>
      <w:pgSz w:w="12240" w:h="15840" w:code="1"/>
      <w:pgMar w:top="864" w:right="864" w:bottom="864" w:left="864" w:header="720" w:footer="39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3F3F4" w14:textId="77777777" w:rsidR="00F42402" w:rsidRDefault="00F42402">
      <w:pPr>
        <w:spacing w:after="0" w:line="240" w:lineRule="auto"/>
      </w:pPr>
      <w:r>
        <w:separator/>
      </w:r>
    </w:p>
  </w:endnote>
  <w:endnote w:type="continuationSeparator" w:id="0">
    <w:p w14:paraId="2BB542B2" w14:textId="77777777" w:rsidR="00F42402" w:rsidRDefault="00F42402">
      <w:pPr>
        <w:spacing w:after="0" w:line="240" w:lineRule="auto"/>
      </w:pPr>
      <w:r>
        <w:continuationSeparator/>
      </w:r>
    </w:p>
  </w:endnote>
  <w:endnote w:type="continuationNotice" w:id="1">
    <w:p w14:paraId="35C4198C" w14:textId="77777777" w:rsidR="00583CBA" w:rsidRDefault="00583C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63AB2" w14:textId="77777777" w:rsidR="00EB5503" w:rsidRDefault="00EB55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rPr>
      <w:id w:val="656741766"/>
      <w:docPartObj>
        <w:docPartGallery w:val="Page Numbers (Bottom of Page)"/>
        <w:docPartUnique/>
      </w:docPartObj>
    </w:sdtPr>
    <w:sdtEndPr/>
    <w:sdtContent>
      <w:sdt>
        <w:sdtPr>
          <w:rPr>
            <w:rFonts w:ascii="Arial" w:hAnsi="Arial" w:cs="Arial"/>
          </w:rPr>
          <w:id w:val="-62562595"/>
          <w:docPartObj>
            <w:docPartGallery w:val="Page Numbers (Top of Page)"/>
            <w:docPartUnique/>
          </w:docPartObj>
        </w:sdtPr>
        <w:sdtEndPr/>
        <w:sdtContent>
          <w:p w14:paraId="6A03854D" w14:textId="2E7FE26B" w:rsidR="0020393D" w:rsidRPr="00565BFA" w:rsidRDefault="0020393D" w:rsidP="00565BFA">
            <w:pPr>
              <w:pStyle w:val="Footer"/>
              <w:tabs>
                <w:tab w:val="clear" w:pos="4680"/>
                <w:tab w:val="clear" w:pos="9360"/>
                <w:tab w:val="center" w:pos="5400"/>
                <w:tab w:val="right" w:pos="10512"/>
              </w:tabs>
              <w:rPr>
                <w:rFonts w:ascii="Arial" w:hAnsi="Arial" w:cs="Arial"/>
              </w:rPr>
            </w:pPr>
            <w:r w:rsidRPr="00565BFA">
              <w:rPr>
                <w:rFonts w:ascii="Arial" w:hAnsi="Arial" w:cs="Arial"/>
              </w:rPr>
              <w:t xml:space="preserve">RFP </w:t>
            </w:r>
            <w:r w:rsidR="00E2716F">
              <w:rPr>
                <w:rFonts w:ascii="Arial" w:hAnsi="Arial" w:cs="Arial"/>
              </w:rPr>
              <w:t>1083-20</w:t>
            </w:r>
            <w:r w:rsidR="004252F5">
              <w:rPr>
                <w:rFonts w:ascii="Arial" w:hAnsi="Arial" w:cs="Arial"/>
              </w:rPr>
              <w:t>-GMK</w:t>
            </w:r>
            <w:r w:rsidR="004252F5">
              <w:rPr>
                <w:rFonts w:ascii="Arial" w:hAnsi="Arial" w:cs="Arial"/>
              </w:rPr>
              <w:tab/>
            </w:r>
            <w:r w:rsidR="00AF0908" w:rsidRPr="00565BFA">
              <w:rPr>
                <w:rFonts w:ascii="Arial" w:hAnsi="Arial" w:cs="Arial"/>
              </w:rPr>
              <w:tab/>
            </w:r>
            <w:r w:rsidRPr="00565BFA">
              <w:rPr>
                <w:rFonts w:ascii="Arial" w:hAnsi="Arial" w:cs="Arial"/>
              </w:rPr>
              <w:t xml:space="preserve">Page </w:t>
            </w:r>
            <w:r w:rsidRPr="00565BFA">
              <w:rPr>
                <w:rFonts w:ascii="Arial" w:hAnsi="Arial" w:cs="Arial"/>
                <w:bCs/>
              </w:rPr>
              <w:fldChar w:fldCharType="begin"/>
            </w:r>
            <w:r w:rsidRPr="00565BFA">
              <w:rPr>
                <w:rFonts w:ascii="Arial" w:hAnsi="Arial" w:cs="Arial"/>
                <w:bCs/>
              </w:rPr>
              <w:instrText xml:space="preserve"> PAGE </w:instrText>
            </w:r>
            <w:r w:rsidRPr="00565BFA">
              <w:rPr>
                <w:rFonts w:ascii="Arial" w:hAnsi="Arial" w:cs="Arial"/>
                <w:bCs/>
              </w:rPr>
              <w:fldChar w:fldCharType="separate"/>
            </w:r>
            <w:r w:rsidR="0048653C">
              <w:rPr>
                <w:rFonts w:ascii="Arial" w:hAnsi="Arial" w:cs="Arial"/>
                <w:bCs/>
                <w:noProof/>
              </w:rPr>
              <w:t>1</w:t>
            </w:r>
            <w:r w:rsidRPr="00565BFA">
              <w:rPr>
                <w:rFonts w:ascii="Arial" w:hAnsi="Arial" w:cs="Arial"/>
                <w:bCs/>
              </w:rPr>
              <w:fldChar w:fldCharType="end"/>
            </w:r>
            <w:r w:rsidRPr="00565BFA">
              <w:rPr>
                <w:rFonts w:ascii="Arial" w:hAnsi="Arial" w:cs="Arial"/>
              </w:rPr>
              <w:t xml:space="preserve"> of </w:t>
            </w:r>
            <w:r w:rsidRPr="00565BFA">
              <w:rPr>
                <w:rFonts w:ascii="Arial" w:hAnsi="Arial" w:cs="Arial"/>
                <w:bCs/>
              </w:rPr>
              <w:fldChar w:fldCharType="begin"/>
            </w:r>
            <w:r w:rsidRPr="00565BFA">
              <w:rPr>
                <w:rFonts w:ascii="Arial" w:hAnsi="Arial" w:cs="Arial"/>
                <w:bCs/>
              </w:rPr>
              <w:instrText xml:space="preserve"> NUMPAGES  </w:instrText>
            </w:r>
            <w:r w:rsidRPr="00565BFA">
              <w:rPr>
                <w:rFonts w:ascii="Arial" w:hAnsi="Arial" w:cs="Arial"/>
                <w:bCs/>
              </w:rPr>
              <w:fldChar w:fldCharType="separate"/>
            </w:r>
            <w:r w:rsidR="0048653C">
              <w:rPr>
                <w:rFonts w:ascii="Arial" w:hAnsi="Arial" w:cs="Arial"/>
                <w:bCs/>
                <w:noProof/>
              </w:rPr>
              <w:t>6</w:t>
            </w:r>
            <w:r w:rsidRPr="00565BFA">
              <w:rPr>
                <w:rFonts w:ascii="Arial" w:hAnsi="Arial" w:cs="Arial"/>
                <w:bCs/>
              </w:rPr>
              <w:fldChar w:fldCharType="end"/>
            </w:r>
          </w:p>
        </w:sdtContent>
      </w:sdt>
    </w:sdtContent>
  </w:sdt>
  <w:p w14:paraId="09B0A55B" w14:textId="262D3634" w:rsidR="004252F5" w:rsidRDefault="004252F5" w:rsidP="008071EC">
    <w:pPr>
      <w:pStyle w:val="Footer"/>
      <w:tabs>
        <w:tab w:val="clear" w:pos="4680"/>
        <w:tab w:val="clear" w:pos="9360"/>
      </w:tabs>
      <w:rPr>
        <w:rFonts w:ascii="Arial" w:hAnsi="Arial" w:cs="Arial"/>
      </w:rPr>
    </w:pPr>
    <w:r>
      <w:rPr>
        <w:rFonts w:ascii="Arial" w:hAnsi="Arial" w:cs="Arial"/>
      </w:rPr>
      <w:t>Environmental Health Permitting, Inspection and Enforcement Management System</w:t>
    </w:r>
    <w:r w:rsidRPr="00565BFA">
      <w:rPr>
        <w:rFonts w:ascii="Arial" w:hAnsi="Arial" w:cs="Arial"/>
      </w:rPr>
      <w:t xml:space="preserve"> </w:t>
    </w:r>
  </w:p>
  <w:p w14:paraId="6E869F24" w14:textId="05758D0B" w:rsidR="0028135B" w:rsidRPr="00565BFA" w:rsidRDefault="0020393D" w:rsidP="008071EC">
    <w:pPr>
      <w:pStyle w:val="Footer"/>
      <w:tabs>
        <w:tab w:val="clear" w:pos="4680"/>
        <w:tab w:val="clear" w:pos="9360"/>
      </w:tabs>
      <w:rPr>
        <w:rFonts w:ascii="Arial" w:hAnsi="Arial" w:cs="Arial"/>
      </w:rPr>
    </w:pPr>
    <w:r w:rsidRPr="00565BFA">
      <w:rPr>
        <w:rFonts w:ascii="Arial" w:hAnsi="Arial" w:cs="Arial"/>
      </w:rPr>
      <w:t xml:space="preserve">Exhibit </w:t>
    </w:r>
    <w:r w:rsidR="003F7389">
      <w:rPr>
        <w:rFonts w:ascii="Arial" w:hAnsi="Arial" w:cs="Arial"/>
      </w:rPr>
      <w:t>9</w:t>
    </w:r>
    <w:proofErr w:type="gramStart"/>
    <w:r w:rsidR="003F7389">
      <w:rPr>
        <w:rFonts w:ascii="Arial" w:hAnsi="Arial" w:cs="Arial"/>
      </w:rPr>
      <w:t>a</w:t>
    </w:r>
    <w:r w:rsidR="007B4E2A" w:rsidRPr="00565BFA">
      <w:rPr>
        <w:rFonts w:ascii="Arial" w:hAnsi="Arial" w:cs="Arial"/>
      </w:rPr>
      <w:t xml:space="preserve">  </w:t>
    </w:r>
    <w:r w:rsidR="0048653C">
      <w:rPr>
        <w:rFonts w:ascii="Arial" w:hAnsi="Arial" w:cs="Arial"/>
      </w:rPr>
      <w:t>SaaS</w:t>
    </w:r>
    <w:proofErr w:type="gramEnd"/>
    <w:r w:rsidR="0048653C">
      <w:rPr>
        <w:rFonts w:ascii="Arial" w:hAnsi="Arial" w:cs="Arial"/>
      </w:rPr>
      <w:t xml:space="preserve"> </w:t>
    </w:r>
    <w:r w:rsidR="00AE069E" w:rsidRPr="00565BFA">
      <w:rPr>
        <w:rFonts w:ascii="Arial" w:hAnsi="Arial" w:cs="Arial"/>
      </w:rPr>
      <w:t>Service Level Agreement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69F25" w14:textId="77777777" w:rsidR="00481C3F" w:rsidRPr="008114A6" w:rsidRDefault="00481C3F" w:rsidP="00481C3F">
    <w:pPr>
      <w:pStyle w:val="Footer"/>
      <w:tabs>
        <w:tab w:val="clear" w:pos="9360"/>
        <w:tab w:val="right" w:pos="10710"/>
      </w:tabs>
      <w:rPr>
        <w:rFonts w:ascii="Arial" w:hAnsi="Arial" w:cs="Arial"/>
        <w:i/>
        <w:sz w:val="20"/>
        <w:szCs w:val="20"/>
      </w:rPr>
    </w:pPr>
    <w:r w:rsidRPr="008114A6">
      <w:rPr>
        <w:rFonts w:ascii="Arial" w:hAnsi="Arial" w:cs="Arial"/>
        <w:sz w:val="20"/>
        <w:szCs w:val="20"/>
      </w:rPr>
      <w:t xml:space="preserve">RFP </w:t>
    </w:r>
    <w:r>
      <w:rPr>
        <w:rFonts w:ascii="Arial" w:hAnsi="Arial" w:cs="Arial"/>
        <w:sz w:val="20"/>
        <w:szCs w:val="20"/>
      </w:rPr>
      <w:t>1009-15</w:t>
    </w:r>
    <w:r w:rsidRPr="008114A6">
      <w:rPr>
        <w:rFonts w:ascii="Arial" w:hAnsi="Arial" w:cs="Arial"/>
        <w:sz w:val="20"/>
        <w:szCs w:val="20"/>
      </w:rPr>
      <w:tab/>
    </w:r>
    <w:r w:rsidRPr="008114A6">
      <w:rPr>
        <w:rFonts w:ascii="Arial" w:hAnsi="Arial" w:cs="Arial"/>
        <w:i/>
        <w:sz w:val="20"/>
        <w:szCs w:val="20"/>
      </w:rPr>
      <w:fldChar w:fldCharType="begin"/>
    </w:r>
    <w:r w:rsidRPr="008114A6">
      <w:rPr>
        <w:rFonts w:ascii="Arial" w:hAnsi="Arial" w:cs="Arial"/>
        <w:sz w:val="20"/>
        <w:szCs w:val="20"/>
      </w:rPr>
      <w:instrText xml:space="preserve"> PAGE </w:instrText>
    </w:r>
    <w:r w:rsidRPr="008114A6">
      <w:rPr>
        <w:rFonts w:ascii="Arial" w:hAnsi="Arial" w:cs="Arial"/>
        <w:i/>
        <w:sz w:val="20"/>
        <w:szCs w:val="20"/>
      </w:rPr>
      <w:fldChar w:fldCharType="separate"/>
    </w:r>
    <w:r w:rsidR="007A3327">
      <w:rPr>
        <w:rFonts w:ascii="Arial" w:hAnsi="Arial" w:cs="Arial"/>
        <w:noProof/>
        <w:sz w:val="20"/>
        <w:szCs w:val="20"/>
      </w:rPr>
      <w:t>1</w:t>
    </w:r>
    <w:r w:rsidRPr="008114A6">
      <w:rPr>
        <w:rFonts w:ascii="Arial" w:hAnsi="Arial" w:cs="Arial"/>
        <w:i/>
        <w:sz w:val="20"/>
        <w:szCs w:val="20"/>
      </w:rPr>
      <w:fldChar w:fldCharType="end"/>
    </w:r>
    <w:r w:rsidRPr="008114A6">
      <w:rPr>
        <w:rFonts w:ascii="Arial" w:hAnsi="Arial" w:cs="Arial"/>
        <w:sz w:val="20"/>
        <w:szCs w:val="20"/>
      </w:rPr>
      <w:tab/>
    </w:r>
  </w:p>
  <w:p w14:paraId="6E869F26" w14:textId="77777777" w:rsidR="00481C3F" w:rsidRPr="008114A6" w:rsidRDefault="00481C3F" w:rsidP="00481C3F">
    <w:pPr>
      <w:pStyle w:val="Footer"/>
      <w:tabs>
        <w:tab w:val="clear" w:pos="9360"/>
        <w:tab w:val="center" w:pos="5400"/>
        <w:tab w:val="right" w:pos="10512"/>
      </w:tabs>
      <w:rPr>
        <w:rFonts w:ascii="Arial" w:hAnsi="Arial" w:cs="Arial"/>
        <w:sz w:val="20"/>
        <w:szCs w:val="20"/>
      </w:rPr>
    </w:pPr>
    <w:r>
      <w:rPr>
        <w:rFonts w:ascii="Arial" w:hAnsi="Arial" w:cs="Arial"/>
        <w:sz w:val="20"/>
        <w:szCs w:val="20"/>
      </w:rPr>
      <w:t>Unified Case Management S</w:t>
    </w:r>
    <w:r w:rsidRPr="008114A6">
      <w:rPr>
        <w:rFonts w:ascii="Arial" w:hAnsi="Arial" w:cs="Arial"/>
        <w:sz w:val="20"/>
        <w:szCs w:val="20"/>
      </w:rPr>
      <w:t xml:space="preserve">ystem for </w:t>
    </w:r>
    <w:r>
      <w:rPr>
        <w:rFonts w:ascii="Arial" w:hAnsi="Arial" w:cs="Arial"/>
        <w:sz w:val="20"/>
        <w:szCs w:val="20"/>
      </w:rPr>
      <w:t>King County District Court</w:t>
    </w:r>
  </w:p>
  <w:p w14:paraId="6E869F27" w14:textId="77777777" w:rsidR="00481C3F" w:rsidRPr="008114A6" w:rsidRDefault="00481C3F" w:rsidP="00481C3F">
    <w:pPr>
      <w:pStyle w:val="Footer"/>
      <w:tabs>
        <w:tab w:val="clear" w:pos="9360"/>
        <w:tab w:val="center" w:pos="5400"/>
        <w:tab w:val="right" w:pos="10512"/>
      </w:tabs>
      <w:rPr>
        <w:sz w:val="20"/>
        <w:szCs w:val="20"/>
      </w:rPr>
    </w:pPr>
    <w:r w:rsidRPr="008114A6">
      <w:rPr>
        <w:rFonts w:ascii="Arial" w:hAnsi="Arial" w:cs="Arial"/>
        <w:sz w:val="20"/>
        <w:szCs w:val="20"/>
      </w:rPr>
      <w:t xml:space="preserve">Exhibit </w:t>
    </w:r>
    <w:r>
      <w:rPr>
        <w:rFonts w:ascii="Arial" w:hAnsi="Arial" w:cs="Arial"/>
        <w:sz w:val="20"/>
        <w:szCs w:val="20"/>
      </w:rPr>
      <w:t>7</w:t>
    </w:r>
    <w:r w:rsidRPr="008114A6">
      <w:rPr>
        <w:rFonts w:ascii="Arial" w:hAnsi="Arial" w:cs="Arial"/>
        <w:sz w:val="20"/>
        <w:szCs w:val="20"/>
      </w:rPr>
      <w:t>b-1</w:t>
    </w:r>
    <w:r>
      <w:rPr>
        <w:rFonts w:ascii="Arial" w:hAnsi="Arial" w:cs="Arial"/>
        <w:sz w:val="20"/>
        <w:szCs w:val="20"/>
      </w:rPr>
      <w:t>,</w:t>
    </w:r>
    <w:r w:rsidRPr="008114A6">
      <w:rPr>
        <w:rFonts w:ascii="Arial" w:hAnsi="Arial" w:cs="Arial"/>
        <w:sz w:val="20"/>
        <w:szCs w:val="20"/>
      </w:rPr>
      <w:t xml:space="preserve"> Performance Requirement for SaaS Contract</w:t>
    </w:r>
  </w:p>
  <w:p w14:paraId="6E869F28" w14:textId="77777777" w:rsidR="00CA6C04" w:rsidRPr="00481C3F" w:rsidRDefault="00CA6C04" w:rsidP="00481C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96463" w14:textId="77777777" w:rsidR="00F42402" w:rsidRDefault="00F42402">
      <w:pPr>
        <w:spacing w:after="0" w:line="240" w:lineRule="auto"/>
      </w:pPr>
      <w:r>
        <w:separator/>
      </w:r>
    </w:p>
  </w:footnote>
  <w:footnote w:type="continuationSeparator" w:id="0">
    <w:p w14:paraId="61F5539C" w14:textId="77777777" w:rsidR="00F42402" w:rsidRDefault="00F42402">
      <w:pPr>
        <w:spacing w:after="0" w:line="240" w:lineRule="auto"/>
      </w:pPr>
      <w:r>
        <w:continuationSeparator/>
      </w:r>
    </w:p>
  </w:footnote>
  <w:footnote w:type="continuationNotice" w:id="1">
    <w:p w14:paraId="50D2A1D5" w14:textId="77777777" w:rsidR="00583CBA" w:rsidRDefault="00583CB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90F3" w14:textId="77777777" w:rsidR="00EB5503" w:rsidRDefault="00EB55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2" w:author="Keolker, Regina" w:date="2020-07-21T15:14:00Z"/>
  <w:sdt>
    <w:sdtPr>
      <w:id w:val="-228546607"/>
      <w:docPartObj>
        <w:docPartGallery w:val="Watermarks"/>
        <w:docPartUnique/>
      </w:docPartObj>
    </w:sdtPr>
    <w:sdtContent>
      <w:customXmlInsRangeEnd w:id="2"/>
      <w:p w14:paraId="72EE33B8" w14:textId="0A299B1E" w:rsidR="00EB5503" w:rsidRDefault="00EB5503">
        <w:pPr>
          <w:pStyle w:val="Header"/>
        </w:pPr>
        <w:ins w:id="3" w:author="Keolker, Regina" w:date="2020-07-21T15:14:00Z">
          <w:r>
            <w:rPr>
              <w:noProof/>
            </w:rPr>
            <w:pict w14:anchorId="5B5CE21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481" type="#_x0000_t136" style="position:absolute;margin-left:0;margin-top:0;width:461.85pt;height:197.95pt;rotation:315;z-index:-251657216;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ins>
      </w:p>
      <w:customXmlInsRangeStart w:id="4" w:author="Keolker, Regina" w:date="2020-07-21T15:14:00Z"/>
    </w:sdtContent>
  </w:sdt>
  <w:customXmlInsRangeEnd w:id="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B7B73" w14:textId="77777777" w:rsidR="00EB5503" w:rsidRDefault="00EB55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902E0"/>
    <w:multiLevelType w:val="multilevel"/>
    <w:tmpl w:val="95988586"/>
    <w:lvl w:ilvl="0">
      <w:start w:val="2"/>
      <w:numFmt w:val="upperRoman"/>
      <w:lvlText w:val="%1."/>
      <w:lvlJc w:val="left"/>
      <w:pPr>
        <w:ind w:left="0" w:firstLine="0"/>
      </w:pPr>
      <w:rPr>
        <w:rFonts w:hint="default"/>
        <w:b/>
        <w:u w:val="none"/>
      </w:rPr>
    </w:lvl>
    <w:lvl w:ilvl="1">
      <w:start w:val="4"/>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 w15:restartNumberingAfterBreak="0">
    <w:nsid w:val="05A838E8"/>
    <w:multiLevelType w:val="multilevel"/>
    <w:tmpl w:val="8D58F6E4"/>
    <w:lvl w:ilvl="0">
      <w:start w:val="1"/>
      <w:numFmt w:val="upperRoman"/>
      <w:lvlText w:val="%1."/>
      <w:lvlJc w:val="left"/>
      <w:pPr>
        <w:ind w:left="0" w:firstLine="0"/>
      </w:pPr>
      <w:rPr>
        <w:rFonts w:hint="default"/>
        <w:b/>
        <w:u w:val="none"/>
      </w:rPr>
    </w:lvl>
    <w:lvl w:ilvl="1">
      <w:start w:val="1"/>
      <w:numFmt w:val="upperLetter"/>
      <w:lvlText w:val="%2."/>
      <w:lvlJc w:val="left"/>
      <w:pPr>
        <w:ind w:left="720" w:firstLine="0"/>
      </w:pPr>
      <w:rPr>
        <w:color w:val="auto"/>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184B27A2"/>
    <w:multiLevelType w:val="multilevel"/>
    <w:tmpl w:val="95988586"/>
    <w:lvl w:ilvl="0">
      <w:start w:val="2"/>
      <w:numFmt w:val="upperRoman"/>
      <w:lvlText w:val="%1."/>
      <w:lvlJc w:val="left"/>
      <w:pPr>
        <w:ind w:left="0" w:firstLine="0"/>
      </w:pPr>
      <w:rPr>
        <w:rFonts w:hint="default"/>
        <w:b/>
        <w:u w:val="none"/>
      </w:rPr>
    </w:lvl>
    <w:lvl w:ilvl="1">
      <w:start w:val="4"/>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15:restartNumberingAfterBreak="0">
    <w:nsid w:val="21590723"/>
    <w:multiLevelType w:val="multilevel"/>
    <w:tmpl w:val="899CCD04"/>
    <w:lvl w:ilvl="0">
      <w:start w:val="1"/>
      <w:numFmt w:val="upperRoman"/>
      <w:lvlText w:val="%1."/>
      <w:lvlJc w:val="left"/>
      <w:pPr>
        <w:ind w:left="0" w:firstLine="0"/>
      </w:pPr>
      <w:rPr>
        <w:rFonts w:hint="default"/>
        <w:b/>
        <w:u w:val="none"/>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15:restartNumberingAfterBreak="0">
    <w:nsid w:val="248C4B71"/>
    <w:multiLevelType w:val="multilevel"/>
    <w:tmpl w:val="6FF440B4"/>
    <w:lvl w:ilvl="0">
      <w:start w:val="1"/>
      <w:numFmt w:val="upperRoman"/>
      <w:lvlText w:val="%1."/>
      <w:lvlJc w:val="left"/>
      <w:pPr>
        <w:ind w:left="0" w:firstLine="0"/>
      </w:pPr>
      <w:rPr>
        <w:rFonts w:hint="default"/>
        <w:b/>
        <w:u w:val="none"/>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2C254E13"/>
    <w:multiLevelType w:val="multilevel"/>
    <w:tmpl w:val="6FF440B4"/>
    <w:lvl w:ilvl="0">
      <w:start w:val="1"/>
      <w:numFmt w:val="upperRoman"/>
      <w:lvlText w:val="%1."/>
      <w:lvlJc w:val="left"/>
      <w:pPr>
        <w:ind w:left="0" w:firstLine="0"/>
      </w:pPr>
      <w:rPr>
        <w:rFonts w:hint="default"/>
        <w:b/>
        <w:u w:val="none"/>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2EDA0C1A"/>
    <w:multiLevelType w:val="multilevel"/>
    <w:tmpl w:val="8B0CC520"/>
    <w:lvl w:ilvl="0">
      <w:start w:val="1"/>
      <w:numFmt w:val="upperRoman"/>
      <w:pStyle w:val="Heading1"/>
      <w:lvlText w:val="%1."/>
      <w:lvlJc w:val="left"/>
      <w:pPr>
        <w:ind w:left="0" w:firstLine="0"/>
      </w:pPr>
      <w:rPr>
        <w:rFonts w:hint="default"/>
        <w:color w:val="auto"/>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7" w15:restartNumberingAfterBreak="0">
    <w:nsid w:val="305F6740"/>
    <w:multiLevelType w:val="hybridMultilevel"/>
    <w:tmpl w:val="B07630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2E7F9F"/>
    <w:multiLevelType w:val="hybridMultilevel"/>
    <w:tmpl w:val="17BE5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7B3936"/>
    <w:multiLevelType w:val="hybridMultilevel"/>
    <w:tmpl w:val="FD9E462C"/>
    <w:lvl w:ilvl="0" w:tplc="04090019">
      <w:start w:val="1"/>
      <w:numFmt w:val="lowerLetter"/>
      <w:lvlText w:val="%1."/>
      <w:lvlJc w:val="left"/>
      <w:pPr>
        <w:ind w:left="1081" w:hanging="360"/>
      </w:pPr>
    </w:lvl>
    <w:lvl w:ilvl="1" w:tplc="04090019" w:tentative="1">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abstractNum w:abstractNumId="10" w15:restartNumberingAfterBreak="0">
    <w:nsid w:val="3ADA77C7"/>
    <w:multiLevelType w:val="multilevel"/>
    <w:tmpl w:val="6FF440B4"/>
    <w:lvl w:ilvl="0">
      <w:start w:val="1"/>
      <w:numFmt w:val="upperRoman"/>
      <w:lvlText w:val="%1."/>
      <w:lvlJc w:val="left"/>
      <w:pPr>
        <w:ind w:left="0" w:firstLine="0"/>
      </w:pPr>
      <w:rPr>
        <w:rFonts w:hint="default"/>
        <w:b/>
        <w:u w:val="none"/>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15:restartNumberingAfterBreak="0">
    <w:nsid w:val="41DF3947"/>
    <w:multiLevelType w:val="multilevel"/>
    <w:tmpl w:val="6FF440B4"/>
    <w:lvl w:ilvl="0">
      <w:start w:val="1"/>
      <w:numFmt w:val="upperRoman"/>
      <w:lvlText w:val="%1."/>
      <w:lvlJc w:val="left"/>
      <w:pPr>
        <w:ind w:left="0" w:firstLine="0"/>
      </w:pPr>
      <w:rPr>
        <w:rFonts w:hint="default"/>
        <w:b/>
        <w:u w:val="none"/>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43A66965"/>
    <w:multiLevelType w:val="multilevel"/>
    <w:tmpl w:val="8D58F6E4"/>
    <w:lvl w:ilvl="0">
      <w:start w:val="1"/>
      <w:numFmt w:val="upperRoman"/>
      <w:lvlText w:val="%1."/>
      <w:lvlJc w:val="left"/>
      <w:pPr>
        <w:ind w:left="0" w:firstLine="0"/>
      </w:pPr>
      <w:rPr>
        <w:rFonts w:hint="default"/>
        <w:b/>
        <w:u w:val="none"/>
      </w:rPr>
    </w:lvl>
    <w:lvl w:ilvl="1">
      <w:start w:val="1"/>
      <w:numFmt w:val="upperLetter"/>
      <w:lvlText w:val="%2."/>
      <w:lvlJc w:val="left"/>
      <w:pPr>
        <w:ind w:left="720" w:firstLine="0"/>
      </w:pPr>
      <w:rPr>
        <w:color w:val="auto"/>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3" w15:restartNumberingAfterBreak="0">
    <w:nsid w:val="460B4912"/>
    <w:multiLevelType w:val="multilevel"/>
    <w:tmpl w:val="95988586"/>
    <w:lvl w:ilvl="0">
      <w:start w:val="2"/>
      <w:numFmt w:val="upperRoman"/>
      <w:lvlText w:val="%1."/>
      <w:lvlJc w:val="left"/>
      <w:pPr>
        <w:ind w:left="0" w:firstLine="0"/>
      </w:pPr>
      <w:rPr>
        <w:rFonts w:hint="default"/>
        <w:b/>
        <w:u w:val="none"/>
      </w:rPr>
    </w:lvl>
    <w:lvl w:ilvl="1">
      <w:start w:val="4"/>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491F75DE"/>
    <w:multiLevelType w:val="hybridMultilevel"/>
    <w:tmpl w:val="45565C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8B3F35"/>
    <w:multiLevelType w:val="multilevel"/>
    <w:tmpl w:val="6FF440B4"/>
    <w:lvl w:ilvl="0">
      <w:start w:val="1"/>
      <w:numFmt w:val="upperRoman"/>
      <w:lvlText w:val="%1."/>
      <w:lvlJc w:val="left"/>
      <w:pPr>
        <w:ind w:left="720" w:firstLine="0"/>
      </w:pPr>
      <w:rPr>
        <w:rFonts w:hint="default"/>
        <w:b/>
        <w:u w:val="none"/>
      </w:rPr>
    </w:lvl>
    <w:lvl w:ilvl="1">
      <w:start w:val="1"/>
      <w:numFmt w:val="upperLetter"/>
      <w:lvlText w:val="%2."/>
      <w:lvlJc w:val="left"/>
      <w:pPr>
        <w:ind w:left="1440" w:firstLine="0"/>
      </w:pPr>
    </w:lvl>
    <w:lvl w:ilvl="2">
      <w:start w:val="1"/>
      <w:numFmt w:val="decimal"/>
      <w:lvlText w:val="%3."/>
      <w:lvlJc w:val="left"/>
      <w:pPr>
        <w:ind w:left="2160" w:firstLine="0"/>
      </w:pPr>
    </w:lvl>
    <w:lvl w:ilvl="3">
      <w:start w:val="1"/>
      <w:numFmt w:val="lowerLetter"/>
      <w:lvlText w:val="%4)"/>
      <w:lvlJc w:val="left"/>
      <w:pPr>
        <w:ind w:left="2880" w:firstLine="0"/>
      </w:pPr>
    </w:lvl>
    <w:lvl w:ilvl="4">
      <w:start w:val="1"/>
      <w:numFmt w:val="decimal"/>
      <w:lvlText w:val="(%5)"/>
      <w:lvlJc w:val="left"/>
      <w:pPr>
        <w:ind w:left="3600" w:firstLine="0"/>
      </w:pPr>
    </w:lvl>
    <w:lvl w:ilvl="5">
      <w:start w:val="1"/>
      <w:numFmt w:val="lowerLetter"/>
      <w:lvlText w:val="(%6)"/>
      <w:lvlJc w:val="left"/>
      <w:pPr>
        <w:ind w:left="4320" w:firstLine="0"/>
      </w:pPr>
    </w:lvl>
    <w:lvl w:ilvl="6">
      <w:start w:val="1"/>
      <w:numFmt w:val="lowerRoman"/>
      <w:lvlText w:val="(%7)"/>
      <w:lvlJc w:val="left"/>
      <w:pPr>
        <w:ind w:left="5040" w:firstLine="0"/>
      </w:pPr>
    </w:lvl>
    <w:lvl w:ilvl="7">
      <w:start w:val="1"/>
      <w:numFmt w:val="lowerLetter"/>
      <w:lvlText w:val="(%8)"/>
      <w:lvlJc w:val="left"/>
      <w:pPr>
        <w:ind w:left="5760" w:firstLine="0"/>
      </w:pPr>
    </w:lvl>
    <w:lvl w:ilvl="8">
      <w:start w:val="1"/>
      <w:numFmt w:val="lowerRoman"/>
      <w:lvlText w:val="(%9)"/>
      <w:lvlJc w:val="left"/>
      <w:pPr>
        <w:ind w:left="6480" w:firstLine="0"/>
      </w:pPr>
    </w:lvl>
  </w:abstractNum>
  <w:abstractNum w:abstractNumId="16" w15:restartNumberingAfterBreak="0">
    <w:nsid w:val="5EC02DC8"/>
    <w:multiLevelType w:val="hybridMultilevel"/>
    <w:tmpl w:val="FDA43FE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35740F0"/>
    <w:multiLevelType w:val="multilevel"/>
    <w:tmpl w:val="8D58F6E4"/>
    <w:lvl w:ilvl="0">
      <w:start w:val="1"/>
      <w:numFmt w:val="upperRoman"/>
      <w:lvlText w:val="%1."/>
      <w:lvlJc w:val="left"/>
      <w:pPr>
        <w:ind w:left="0" w:firstLine="0"/>
      </w:pPr>
      <w:rPr>
        <w:rFonts w:hint="default"/>
        <w:b/>
        <w:u w:val="none"/>
      </w:rPr>
    </w:lvl>
    <w:lvl w:ilvl="1">
      <w:start w:val="1"/>
      <w:numFmt w:val="upperLetter"/>
      <w:lvlText w:val="%2."/>
      <w:lvlJc w:val="left"/>
      <w:pPr>
        <w:ind w:left="720" w:firstLine="0"/>
      </w:pPr>
      <w:rPr>
        <w:color w:val="auto"/>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63CA0678"/>
    <w:multiLevelType w:val="hybridMultilevel"/>
    <w:tmpl w:val="FDA43FE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53157D3"/>
    <w:multiLevelType w:val="multilevel"/>
    <w:tmpl w:val="899CCD04"/>
    <w:lvl w:ilvl="0">
      <w:start w:val="1"/>
      <w:numFmt w:val="upperRoman"/>
      <w:lvlText w:val="%1."/>
      <w:lvlJc w:val="left"/>
      <w:pPr>
        <w:ind w:left="0" w:firstLine="0"/>
      </w:pPr>
      <w:rPr>
        <w:rFonts w:hint="default"/>
        <w:b/>
        <w:u w:val="none"/>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0" w15:restartNumberingAfterBreak="0">
    <w:nsid w:val="655377A3"/>
    <w:multiLevelType w:val="multilevel"/>
    <w:tmpl w:val="55586FB6"/>
    <w:lvl w:ilvl="0">
      <w:start w:val="15"/>
      <w:numFmt w:val="none"/>
      <w:pStyle w:val="attachLevel1"/>
      <w:suff w:val="space"/>
      <w:lvlText w:val="Attachment %1"/>
      <w:lvlJc w:val="left"/>
      <w:pPr>
        <w:ind w:left="4680" w:hanging="360"/>
      </w:pPr>
      <w:rPr>
        <w:rFonts w:ascii="Arial Bold" w:hAnsi="Arial Bold" w:hint="default"/>
        <w:b/>
        <w:i w:val="0"/>
        <w:caps/>
        <w:sz w:val="24"/>
      </w:rPr>
    </w:lvl>
    <w:lvl w:ilvl="1">
      <w:start w:val="1"/>
      <w:numFmt w:val="decimal"/>
      <w:pStyle w:val="attachLevel2"/>
      <w:lvlText w:val="%2."/>
      <w:lvlJc w:val="left"/>
      <w:pPr>
        <w:tabs>
          <w:tab w:val="num" w:pos="547"/>
        </w:tabs>
        <w:ind w:left="547" w:hanging="547"/>
      </w:pPr>
      <w:rPr>
        <w:rFonts w:ascii="Arial Bold" w:hAnsi="Arial Bold" w:hint="default"/>
        <w:b/>
        <w:i w:val="0"/>
        <w:sz w:val="22"/>
        <w:szCs w:val="22"/>
      </w:rPr>
    </w:lvl>
    <w:lvl w:ilvl="2">
      <w:start w:val="1"/>
      <w:numFmt w:val="decimal"/>
      <w:pStyle w:val="attachLevel3"/>
      <w:lvlText w:val="%2.%3"/>
      <w:lvlJc w:val="left"/>
      <w:pPr>
        <w:tabs>
          <w:tab w:val="num" w:pos="-5851"/>
        </w:tabs>
        <w:ind w:left="1093" w:hanging="547"/>
      </w:pPr>
      <w:rPr>
        <w:rFonts w:ascii="Arial" w:hAnsi="Arial" w:cs="Times New Roman" w:hint="default"/>
        <w:b w:val="0"/>
        <w:i w:val="0"/>
        <w:color w:val="000000" w:themeColor="text1"/>
        <w:sz w:val="22"/>
        <w:szCs w:val="22"/>
      </w:rPr>
    </w:lvl>
    <w:lvl w:ilvl="3">
      <w:start w:val="1"/>
      <w:numFmt w:val="lowerRoman"/>
      <w:pStyle w:val="attachLevel4"/>
      <w:lvlText w:val="(%4)"/>
      <w:lvlJc w:val="left"/>
      <w:pPr>
        <w:tabs>
          <w:tab w:val="num" w:pos="547"/>
        </w:tabs>
        <w:ind w:left="1642" w:hanging="548"/>
      </w:pPr>
      <w:rPr>
        <w:rFonts w:ascii="Arial" w:hAnsi="Arial" w:cs="Times New Roman" w:hint="default"/>
        <w:b w:val="0"/>
        <w:i w:val="0"/>
        <w:sz w:val="22"/>
      </w:rPr>
    </w:lvl>
    <w:lvl w:ilvl="4">
      <w:start w:val="1"/>
      <w:numFmt w:val="lowerLetter"/>
      <w:lvlRestart w:val="0"/>
      <w:lvlText w:val="%5."/>
      <w:lvlJc w:val="left"/>
      <w:pPr>
        <w:tabs>
          <w:tab w:val="num" w:pos="-4860"/>
        </w:tabs>
        <w:ind w:left="-4860" w:hanging="360"/>
      </w:pPr>
      <w:rPr>
        <w:rFonts w:ascii="Arial" w:hAnsi="Arial" w:cs="Times New Roman" w:hint="default"/>
        <w:b w:val="0"/>
        <w:i w:val="0"/>
        <w:sz w:val="22"/>
      </w:rPr>
    </w:lvl>
    <w:lvl w:ilvl="5">
      <w:start w:val="1"/>
      <w:numFmt w:val="lowerRoman"/>
      <w:lvlText w:val="(%6)"/>
      <w:lvlJc w:val="left"/>
      <w:pPr>
        <w:tabs>
          <w:tab w:val="num" w:pos="-4500"/>
        </w:tabs>
        <w:ind w:left="-4500" w:hanging="360"/>
      </w:pPr>
    </w:lvl>
    <w:lvl w:ilvl="6">
      <w:start w:val="1"/>
      <w:numFmt w:val="decimal"/>
      <w:lvlText w:val="%7."/>
      <w:lvlJc w:val="left"/>
      <w:pPr>
        <w:tabs>
          <w:tab w:val="num" w:pos="-4140"/>
        </w:tabs>
        <w:ind w:left="-4140" w:hanging="360"/>
      </w:pPr>
    </w:lvl>
    <w:lvl w:ilvl="7">
      <w:start w:val="1"/>
      <w:numFmt w:val="lowerLetter"/>
      <w:lvlText w:val="%8."/>
      <w:lvlJc w:val="left"/>
      <w:pPr>
        <w:tabs>
          <w:tab w:val="num" w:pos="-3780"/>
        </w:tabs>
        <w:ind w:left="-3780" w:hanging="360"/>
      </w:pPr>
    </w:lvl>
    <w:lvl w:ilvl="8">
      <w:start w:val="1"/>
      <w:numFmt w:val="lowerRoman"/>
      <w:lvlText w:val="%9."/>
      <w:lvlJc w:val="left"/>
      <w:pPr>
        <w:tabs>
          <w:tab w:val="num" w:pos="-3420"/>
        </w:tabs>
        <w:ind w:left="-3420" w:hanging="360"/>
      </w:pPr>
    </w:lvl>
  </w:abstractNum>
  <w:abstractNum w:abstractNumId="21" w15:restartNumberingAfterBreak="0">
    <w:nsid w:val="692D2455"/>
    <w:multiLevelType w:val="hybridMultilevel"/>
    <w:tmpl w:val="FDA43FE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BE27B21"/>
    <w:multiLevelType w:val="hybridMultilevel"/>
    <w:tmpl w:val="C33696AE"/>
    <w:lvl w:ilvl="0" w:tplc="04090019">
      <w:start w:val="1"/>
      <w:numFmt w:val="lowerLetter"/>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5882A56"/>
    <w:multiLevelType w:val="multilevel"/>
    <w:tmpl w:val="6FF440B4"/>
    <w:lvl w:ilvl="0">
      <w:start w:val="1"/>
      <w:numFmt w:val="upperRoman"/>
      <w:lvlText w:val="%1."/>
      <w:lvlJc w:val="left"/>
      <w:pPr>
        <w:ind w:left="0" w:firstLine="0"/>
      </w:pPr>
      <w:rPr>
        <w:rFonts w:hint="default"/>
        <w:b/>
        <w:u w:val="none"/>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4" w15:restartNumberingAfterBreak="0">
    <w:nsid w:val="7C0B00B5"/>
    <w:multiLevelType w:val="multilevel"/>
    <w:tmpl w:val="8D58F6E4"/>
    <w:lvl w:ilvl="0">
      <w:start w:val="1"/>
      <w:numFmt w:val="upperRoman"/>
      <w:lvlText w:val="%1."/>
      <w:lvlJc w:val="left"/>
      <w:pPr>
        <w:ind w:left="0" w:firstLine="0"/>
      </w:pPr>
      <w:rPr>
        <w:rFonts w:hint="default"/>
        <w:b/>
        <w:u w:val="none"/>
      </w:rPr>
    </w:lvl>
    <w:lvl w:ilvl="1">
      <w:start w:val="1"/>
      <w:numFmt w:val="upperLetter"/>
      <w:lvlText w:val="%2."/>
      <w:lvlJc w:val="left"/>
      <w:pPr>
        <w:ind w:left="720" w:firstLine="0"/>
      </w:pPr>
      <w:rPr>
        <w:color w:val="auto"/>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9"/>
  </w:num>
  <w:num w:numId="2">
    <w:abstractNumId w:val="14"/>
  </w:num>
  <w:num w:numId="3">
    <w:abstractNumId w:val="7"/>
  </w:num>
  <w:num w:numId="4">
    <w:abstractNumId w:val="16"/>
  </w:num>
  <w:num w:numId="5">
    <w:abstractNumId w:val="5"/>
  </w:num>
  <w:num w:numId="6">
    <w:abstractNumId w:val="20"/>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num>
  <w:num w:numId="8">
    <w:abstractNumId w:val="22"/>
  </w:num>
  <w:num w:numId="9">
    <w:abstractNumId w:val="18"/>
  </w:num>
  <w:num w:numId="10">
    <w:abstractNumId w:val="8"/>
  </w:num>
  <w:num w:numId="11">
    <w:abstractNumId w:val="17"/>
  </w:num>
  <w:num w:numId="12">
    <w:abstractNumId w:val="4"/>
  </w:num>
  <w:num w:numId="13">
    <w:abstractNumId w:val="23"/>
  </w:num>
  <w:num w:numId="14">
    <w:abstractNumId w:val="10"/>
  </w:num>
  <w:num w:numId="15">
    <w:abstractNumId w:val="15"/>
  </w:num>
  <w:num w:numId="16">
    <w:abstractNumId w:val="11"/>
  </w:num>
  <w:num w:numId="17">
    <w:abstractNumId w:val="6"/>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13"/>
  </w:num>
  <w:num w:numId="22">
    <w:abstractNumId w:val="19"/>
  </w:num>
  <w:num w:numId="23">
    <w:abstractNumId w:val="3"/>
  </w:num>
  <w:num w:numId="24">
    <w:abstractNumId w:val="24"/>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 w:numId="40">
    <w:abstractNumId w:val="12"/>
  </w:num>
  <w:num w:numId="41">
    <w:abstractNumId w:val="6"/>
  </w:num>
  <w:num w:numId="42">
    <w:abstractNumId w:val="6"/>
  </w:num>
  <w:num w:numId="43">
    <w:abstractNumId w:val="2"/>
  </w:num>
  <w:num w:numId="44">
    <w:abstractNumId w:val="6"/>
  </w:num>
  <w:num w:numId="4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olker, Regina">
    <w15:presenceInfo w15:providerId="AD" w15:userId="S::gina.keolker@kingcounty.gov::e0e3b9d4-e12a-4ae7-99c8-2f69026cd1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82"/>
    <o:shapelayout v:ext="edit">
      <o:idmap v:ext="edit" data="20"/>
    </o:shapelayout>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905"/>
    <w:rsid w:val="00007F1A"/>
    <w:rsid w:val="0002009D"/>
    <w:rsid w:val="000235EA"/>
    <w:rsid w:val="00030EA8"/>
    <w:rsid w:val="00036CE3"/>
    <w:rsid w:val="00037483"/>
    <w:rsid w:val="000479EF"/>
    <w:rsid w:val="00052CEA"/>
    <w:rsid w:val="0005556E"/>
    <w:rsid w:val="0006069A"/>
    <w:rsid w:val="00061353"/>
    <w:rsid w:val="000766AD"/>
    <w:rsid w:val="00084115"/>
    <w:rsid w:val="000915B6"/>
    <w:rsid w:val="00091686"/>
    <w:rsid w:val="00093B7F"/>
    <w:rsid w:val="000979BA"/>
    <w:rsid w:val="000A135F"/>
    <w:rsid w:val="000A5395"/>
    <w:rsid w:val="000A7332"/>
    <w:rsid w:val="000B3777"/>
    <w:rsid w:val="000C14E4"/>
    <w:rsid w:val="000E2963"/>
    <w:rsid w:val="000F0D7B"/>
    <w:rsid w:val="000F1DA2"/>
    <w:rsid w:val="000F7DC2"/>
    <w:rsid w:val="00113C0C"/>
    <w:rsid w:val="001143A1"/>
    <w:rsid w:val="001149E4"/>
    <w:rsid w:val="00123EBF"/>
    <w:rsid w:val="001414C5"/>
    <w:rsid w:val="0015545E"/>
    <w:rsid w:val="00156ADD"/>
    <w:rsid w:val="00160D3E"/>
    <w:rsid w:val="001633B1"/>
    <w:rsid w:val="00167AB2"/>
    <w:rsid w:val="00171865"/>
    <w:rsid w:val="00174B7A"/>
    <w:rsid w:val="001803A5"/>
    <w:rsid w:val="00181182"/>
    <w:rsid w:val="001945C2"/>
    <w:rsid w:val="001A016D"/>
    <w:rsid w:val="001B12DC"/>
    <w:rsid w:val="001B64AC"/>
    <w:rsid w:val="001C067F"/>
    <w:rsid w:val="001C13DC"/>
    <w:rsid w:val="001C1548"/>
    <w:rsid w:val="001D3AC1"/>
    <w:rsid w:val="001D658A"/>
    <w:rsid w:val="001E5767"/>
    <w:rsid w:val="001F01A1"/>
    <w:rsid w:val="001F2A25"/>
    <w:rsid w:val="001F7CA1"/>
    <w:rsid w:val="001F7F72"/>
    <w:rsid w:val="0020393D"/>
    <w:rsid w:val="00206276"/>
    <w:rsid w:val="00213636"/>
    <w:rsid w:val="00220C8F"/>
    <w:rsid w:val="00227130"/>
    <w:rsid w:val="0022726F"/>
    <w:rsid w:val="0023309A"/>
    <w:rsid w:val="00242BC2"/>
    <w:rsid w:val="00245940"/>
    <w:rsid w:val="00247FAB"/>
    <w:rsid w:val="00255322"/>
    <w:rsid w:val="002571DE"/>
    <w:rsid w:val="00261767"/>
    <w:rsid w:val="00262B23"/>
    <w:rsid w:val="00265A68"/>
    <w:rsid w:val="00275527"/>
    <w:rsid w:val="002774DD"/>
    <w:rsid w:val="002806FC"/>
    <w:rsid w:val="0028135B"/>
    <w:rsid w:val="00283B62"/>
    <w:rsid w:val="00287E1E"/>
    <w:rsid w:val="00296AF9"/>
    <w:rsid w:val="002A56DA"/>
    <w:rsid w:val="002D53ED"/>
    <w:rsid w:val="002E401F"/>
    <w:rsid w:val="002F5F0F"/>
    <w:rsid w:val="002F6459"/>
    <w:rsid w:val="00301378"/>
    <w:rsid w:val="00301578"/>
    <w:rsid w:val="00313F66"/>
    <w:rsid w:val="00317C8C"/>
    <w:rsid w:val="003207A5"/>
    <w:rsid w:val="003223BE"/>
    <w:rsid w:val="00337B02"/>
    <w:rsid w:val="0034524A"/>
    <w:rsid w:val="00347DA7"/>
    <w:rsid w:val="0035334B"/>
    <w:rsid w:val="003571A3"/>
    <w:rsid w:val="00365373"/>
    <w:rsid w:val="00376356"/>
    <w:rsid w:val="003845FE"/>
    <w:rsid w:val="00391BB2"/>
    <w:rsid w:val="00396105"/>
    <w:rsid w:val="003A2C4E"/>
    <w:rsid w:val="003A560F"/>
    <w:rsid w:val="003B4EB8"/>
    <w:rsid w:val="003B6737"/>
    <w:rsid w:val="003C41D6"/>
    <w:rsid w:val="003D52A2"/>
    <w:rsid w:val="003D655C"/>
    <w:rsid w:val="003E034F"/>
    <w:rsid w:val="003F156B"/>
    <w:rsid w:val="003F7389"/>
    <w:rsid w:val="004030E6"/>
    <w:rsid w:val="004038C2"/>
    <w:rsid w:val="00403A0D"/>
    <w:rsid w:val="00404A1D"/>
    <w:rsid w:val="00407263"/>
    <w:rsid w:val="00415003"/>
    <w:rsid w:val="00417E4D"/>
    <w:rsid w:val="004230E3"/>
    <w:rsid w:val="004252F5"/>
    <w:rsid w:val="004269CC"/>
    <w:rsid w:val="00431618"/>
    <w:rsid w:val="0043212F"/>
    <w:rsid w:val="00436487"/>
    <w:rsid w:val="00436BA6"/>
    <w:rsid w:val="00436D05"/>
    <w:rsid w:val="00437C96"/>
    <w:rsid w:val="00455DA7"/>
    <w:rsid w:val="00460FA3"/>
    <w:rsid w:val="00462FE2"/>
    <w:rsid w:val="0046474D"/>
    <w:rsid w:val="00474FD5"/>
    <w:rsid w:val="00480C82"/>
    <w:rsid w:val="00481C3F"/>
    <w:rsid w:val="0048653C"/>
    <w:rsid w:val="0048795B"/>
    <w:rsid w:val="004A1870"/>
    <w:rsid w:val="004A4699"/>
    <w:rsid w:val="004A4757"/>
    <w:rsid w:val="004A75BC"/>
    <w:rsid w:val="004B2C92"/>
    <w:rsid w:val="004B5FE6"/>
    <w:rsid w:val="004E22BE"/>
    <w:rsid w:val="005026E6"/>
    <w:rsid w:val="00511E6F"/>
    <w:rsid w:val="00516AC8"/>
    <w:rsid w:val="0051746A"/>
    <w:rsid w:val="00521454"/>
    <w:rsid w:val="00525B5E"/>
    <w:rsid w:val="00531C4B"/>
    <w:rsid w:val="00533060"/>
    <w:rsid w:val="00541C69"/>
    <w:rsid w:val="0054492D"/>
    <w:rsid w:val="00546DBF"/>
    <w:rsid w:val="00551905"/>
    <w:rsid w:val="00554467"/>
    <w:rsid w:val="00565BFA"/>
    <w:rsid w:val="00566545"/>
    <w:rsid w:val="00582E55"/>
    <w:rsid w:val="00583CBA"/>
    <w:rsid w:val="005A6BD1"/>
    <w:rsid w:val="005B5C59"/>
    <w:rsid w:val="005B628B"/>
    <w:rsid w:val="005B67F1"/>
    <w:rsid w:val="005B7BB0"/>
    <w:rsid w:val="005C2A0F"/>
    <w:rsid w:val="005C4196"/>
    <w:rsid w:val="005D1204"/>
    <w:rsid w:val="005D76F4"/>
    <w:rsid w:val="005E614D"/>
    <w:rsid w:val="00602095"/>
    <w:rsid w:val="00607B65"/>
    <w:rsid w:val="00611ABE"/>
    <w:rsid w:val="00612F8F"/>
    <w:rsid w:val="00620A7E"/>
    <w:rsid w:val="0062692A"/>
    <w:rsid w:val="006320B0"/>
    <w:rsid w:val="00642288"/>
    <w:rsid w:val="006433D5"/>
    <w:rsid w:val="006456F9"/>
    <w:rsid w:val="0065756A"/>
    <w:rsid w:val="00661CF7"/>
    <w:rsid w:val="00663012"/>
    <w:rsid w:val="00665F9E"/>
    <w:rsid w:val="00670D2F"/>
    <w:rsid w:val="00682BD1"/>
    <w:rsid w:val="00696062"/>
    <w:rsid w:val="00697CDD"/>
    <w:rsid w:val="006A2F94"/>
    <w:rsid w:val="006B55DC"/>
    <w:rsid w:val="006B5D73"/>
    <w:rsid w:val="006D60C7"/>
    <w:rsid w:val="006D7CBC"/>
    <w:rsid w:val="006E1C05"/>
    <w:rsid w:val="006F449C"/>
    <w:rsid w:val="00716923"/>
    <w:rsid w:val="00717338"/>
    <w:rsid w:val="00720DCC"/>
    <w:rsid w:val="0072263A"/>
    <w:rsid w:val="00723542"/>
    <w:rsid w:val="007344EB"/>
    <w:rsid w:val="00736069"/>
    <w:rsid w:val="00764609"/>
    <w:rsid w:val="007855EE"/>
    <w:rsid w:val="00786CAF"/>
    <w:rsid w:val="00786FB8"/>
    <w:rsid w:val="0079476E"/>
    <w:rsid w:val="00797A4F"/>
    <w:rsid w:val="007A3327"/>
    <w:rsid w:val="007A5192"/>
    <w:rsid w:val="007B02E1"/>
    <w:rsid w:val="007B4E2A"/>
    <w:rsid w:val="007B7778"/>
    <w:rsid w:val="007D5873"/>
    <w:rsid w:val="008071EC"/>
    <w:rsid w:val="008114A6"/>
    <w:rsid w:val="0081292D"/>
    <w:rsid w:val="008157F1"/>
    <w:rsid w:val="00817C0D"/>
    <w:rsid w:val="00824A60"/>
    <w:rsid w:val="00846C8C"/>
    <w:rsid w:val="00847CC8"/>
    <w:rsid w:val="00852378"/>
    <w:rsid w:val="00861529"/>
    <w:rsid w:val="00867850"/>
    <w:rsid w:val="0088165B"/>
    <w:rsid w:val="00882A72"/>
    <w:rsid w:val="008843DB"/>
    <w:rsid w:val="00887F73"/>
    <w:rsid w:val="00896EC4"/>
    <w:rsid w:val="008C0FE2"/>
    <w:rsid w:val="008C2066"/>
    <w:rsid w:val="008C4C70"/>
    <w:rsid w:val="008E0400"/>
    <w:rsid w:val="008F06FD"/>
    <w:rsid w:val="00900426"/>
    <w:rsid w:val="00922596"/>
    <w:rsid w:val="00923F76"/>
    <w:rsid w:val="00936DB8"/>
    <w:rsid w:val="009411F9"/>
    <w:rsid w:val="00942D3F"/>
    <w:rsid w:val="00944BF8"/>
    <w:rsid w:val="00944FBA"/>
    <w:rsid w:val="0094767F"/>
    <w:rsid w:val="0095628D"/>
    <w:rsid w:val="00975F61"/>
    <w:rsid w:val="00981A6C"/>
    <w:rsid w:val="009859C9"/>
    <w:rsid w:val="00985A0A"/>
    <w:rsid w:val="00993379"/>
    <w:rsid w:val="009B0E06"/>
    <w:rsid w:val="009B301C"/>
    <w:rsid w:val="009C5989"/>
    <w:rsid w:val="009E15BB"/>
    <w:rsid w:val="009E777E"/>
    <w:rsid w:val="009F0467"/>
    <w:rsid w:val="009F4F7E"/>
    <w:rsid w:val="009F7FA1"/>
    <w:rsid w:val="00A04B7A"/>
    <w:rsid w:val="00A0503E"/>
    <w:rsid w:val="00A06C76"/>
    <w:rsid w:val="00A108D3"/>
    <w:rsid w:val="00A110D3"/>
    <w:rsid w:val="00A11949"/>
    <w:rsid w:val="00A25208"/>
    <w:rsid w:val="00A35A75"/>
    <w:rsid w:val="00A606DA"/>
    <w:rsid w:val="00A63D8F"/>
    <w:rsid w:val="00A724C5"/>
    <w:rsid w:val="00A7572B"/>
    <w:rsid w:val="00A851EC"/>
    <w:rsid w:val="00A879B3"/>
    <w:rsid w:val="00A911C9"/>
    <w:rsid w:val="00A945CE"/>
    <w:rsid w:val="00A95C0A"/>
    <w:rsid w:val="00AA6AB8"/>
    <w:rsid w:val="00AB5F03"/>
    <w:rsid w:val="00AC6441"/>
    <w:rsid w:val="00AD46C0"/>
    <w:rsid w:val="00AD56BE"/>
    <w:rsid w:val="00AD6C33"/>
    <w:rsid w:val="00AE069E"/>
    <w:rsid w:val="00AE4E6D"/>
    <w:rsid w:val="00AF0908"/>
    <w:rsid w:val="00AF7BD0"/>
    <w:rsid w:val="00B002D7"/>
    <w:rsid w:val="00B02530"/>
    <w:rsid w:val="00B10A07"/>
    <w:rsid w:val="00B2512D"/>
    <w:rsid w:val="00B43C44"/>
    <w:rsid w:val="00B64900"/>
    <w:rsid w:val="00B66C95"/>
    <w:rsid w:val="00B7283F"/>
    <w:rsid w:val="00B8645E"/>
    <w:rsid w:val="00B937F8"/>
    <w:rsid w:val="00B93984"/>
    <w:rsid w:val="00BA132D"/>
    <w:rsid w:val="00BB7353"/>
    <w:rsid w:val="00BC7B02"/>
    <w:rsid w:val="00BD0A4E"/>
    <w:rsid w:val="00BE5D41"/>
    <w:rsid w:val="00BE6BD7"/>
    <w:rsid w:val="00C00AD2"/>
    <w:rsid w:val="00C06759"/>
    <w:rsid w:val="00C06A92"/>
    <w:rsid w:val="00C23520"/>
    <w:rsid w:val="00C334EF"/>
    <w:rsid w:val="00C50B15"/>
    <w:rsid w:val="00C671AB"/>
    <w:rsid w:val="00C676FA"/>
    <w:rsid w:val="00C74AB9"/>
    <w:rsid w:val="00C76E8E"/>
    <w:rsid w:val="00C7763D"/>
    <w:rsid w:val="00C80B07"/>
    <w:rsid w:val="00C93DC0"/>
    <w:rsid w:val="00CA000D"/>
    <w:rsid w:val="00CA3229"/>
    <w:rsid w:val="00CA3CF9"/>
    <w:rsid w:val="00CA654F"/>
    <w:rsid w:val="00CA6C04"/>
    <w:rsid w:val="00CC52E1"/>
    <w:rsid w:val="00CC6BCA"/>
    <w:rsid w:val="00CD5555"/>
    <w:rsid w:val="00CE2CED"/>
    <w:rsid w:val="00CE7148"/>
    <w:rsid w:val="00CF2DAC"/>
    <w:rsid w:val="00D009BE"/>
    <w:rsid w:val="00D028FB"/>
    <w:rsid w:val="00D1367E"/>
    <w:rsid w:val="00D15916"/>
    <w:rsid w:val="00D36359"/>
    <w:rsid w:val="00D40BAF"/>
    <w:rsid w:val="00D430B6"/>
    <w:rsid w:val="00D611CF"/>
    <w:rsid w:val="00D629E5"/>
    <w:rsid w:val="00D64F6D"/>
    <w:rsid w:val="00D67974"/>
    <w:rsid w:val="00D811E6"/>
    <w:rsid w:val="00D82CC8"/>
    <w:rsid w:val="00DA3283"/>
    <w:rsid w:val="00DB4123"/>
    <w:rsid w:val="00DC0511"/>
    <w:rsid w:val="00DC0DBB"/>
    <w:rsid w:val="00DC49B0"/>
    <w:rsid w:val="00DC565B"/>
    <w:rsid w:val="00DC7531"/>
    <w:rsid w:val="00DE0920"/>
    <w:rsid w:val="00DE4BB7"/>
    <w:rsid w:val="00DE4DDE"/>
    <w:rsid w:val="00DE5C3E"/>
    <w:rsid w:val="00DE6D1B"/>
    <w:rsid w:val="00E07A7B"/>
    <w:rsid w:val="00E07FAF"/>
    <w:rsid w:val="00E156BC"/>
    <w:rsid w:val="00E17F94"/>
    <w:rsid w:val="00E20298"/>
    <w:rsid w:val="00E2716F"/>
    <w:rsid w:val="00E312B4"/>
    <w:rsid w:val="00E31548"/>
    <w:rsid w:val="00E43A8F"/>
    <w:rsid w:val="00E468E9"/>
    <w:rsid w:val="00E600A6"/>
    <w:rsid w:val="00E827CA"/>
    <w:rsid w:val="00EA20B7"/>
    <w:rsid w:val="00EA750B"/>
    <w:rsid w:val="00EB5503"/>
    <w:rsid w:val="00EC15FF"/>
    <w:rsid w:val="00EC4292"/>
    <w:rsid w:val="00ED1078"/>
    <w:rsid w:val="00EE20C4"/>
    <w:rsid w:val="00EE23E5"/>
    <w:rsid w:val="00EE4C03"/>
    <w:rsid w:val="00EE534B"/>
    <w:rsid w:val="00EF0C4D"/>
    <w:rsid w:val="00EF14E3"/>
    <w:rsid w:val="00F044AB"/>
    <w:rsid w:val="00F117D5"/>
    <w:rsid w:val="00F1595C"/>
    <w:rsid w:val="00F30600"/>
    <w:rsid w:val="00F30CE4"/>
    <w:rsid w:val="00F33B66"/>
    <w:rsid w:val="00F36880"/>
    <w:rsid w:val="00F42402"/>
    <w:rsid w:val="00F43825"/>
    <w:rsid w:val="00F47510"/>
    <w:rsid w:val="00F80575"/>
    <w:rsid w:val="00F96111"/>
    <w:rsid w:val="00F968F8"/>
    <w:rsid w:val="00FC0FFA"/>
    <w:rsid w:val="00FD1C03"/>
    <w:rsid w:val="00FD5180"/>
    <w:rsid w:val="00FE2AF1"/>
    <w:rsid w:val="3BF91844"/>
    <w:rsid w:val="529DD812"/>
    <w:rsid w:val="7395F15E"/>
    <w:rsid w:val="73E2E5B8"/>
    <w:rsid w:val="7BFB3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14:docId w14:val="6E869E74"/>
  <w15:docId w15:val="{F4EF3D66-8400-4BD5-8B4D-3F44C63A7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51905"/>
    <w:pPr>
      <w:spacing w:after="200" w:line="276" w:lineRule="auto"/>
    </w:pPr>
    <w:rPr>
      <w:rFonts w:ascii="Calibri" w:eastAsia="Calibri" w:hAnsi="Calibri"/>
      <w:sz w:val="22"/>
      <w:szCs w:val="22"/>
    </w:rPr>
  </w:style>
  <w:style w:type="paragraph" w:styleId="Heading1">
    <w:name w:val="heading 1"/>
    <w:basedOn w:val="Normal"/>
    <w:next w:val="Normal"/>
    <w:link w:val="Heading1Char"/>
    <w:qFormat/>
    <w:rsid w:val="00C7763D"/>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C7763D"/>
    <w:pPr>
      <w:keepNext/>
      <w:keepLines/>
      <w:numPr>
        <w:ilvl w:val="1"/>
        <w:numId w:val="17"/>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C7763D"/>
    <w:pPr>
      <w:keepNext/>
      <w:keepLines/>
      <w:numPr>
        <w:ilvl w:val="2"/>
        <w:numId w:val="17"/>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semiHidden/>
    <w:unhideWhenUsed/>
    <w:qFormat/>
    <w:rsid w:val="00C7763D"/>
    <w:pPr>
      <w:keepNext/>
      <w:keepLines/>
      <w:numPr>
        <w:ilvl w:val="3"/>
        <w:numId w:val="17"/>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C7763D"/>
    <w:pPr>
      <w:keepNext/>
      <w:keepLines/>
      <w:numPr>
        <w:ilvl w:val="4"/>
        <w:numId w:val="17"/>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C7763D"/>
    <w:pPr>
      <w:keepNext/>
      <w:keepLines/>
      <w:numPr>
        <w:ilvl w:val="5"/>
        <w:numId w:val="17"/>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C7763D"/>
    <w:pPr>
      <w:keepNext/>
      <w:keepLines/>
      <w:numPr>
        <w:ilvl w:val="6"/>
        <w:numId w:val="1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C7763D"/>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C7763D"/>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51905"/>
    <w:pPr>
      <w:tabs>
        <w:tab w:val="center" w:pos="4680"/>
        <w:tab w:val="right" w:pos="9360"/>
      </w:tabs>
      <w:spacing w:after="0" w:line="240" w:lineRule="auto"/>
    </w:pPr>
  </w:style>
  <w:style w:type="character" w:customStyle="1" w:styleId="HeaderChar">
    <w:name w:val="Header Char"/>
    <w:basedOn w:val="DefaultParagraphFont"/>
    <w:link w:val="Header"/>
    <w:rsid w:val="00551905"/>
    <w:rPr>
      <w:rFonts w:ascii="Calibri" w:eastAsia="Calibri" w:hAnsi="Calibri"/>
      <w:sz w:val="22"/>
      <w:szCs w:val="22"/>
    </w:rPr>
  </w:style>
  <w:style w:type="paragraph" w:styleId="Footer">
    <w:name w:val="footer"/>
    <w:basedOn w:val="Normal"/>
    <w:link w:val="FooterChar"/>
    <w:uiPriority w:val="99"/>
    <w:rsid w:val="005519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905"/>
    <w:rPr>
      <w:rFonts w:ascii="Calibri" w:eastAsia="Calibri" w:hAnsi="Calibri"/>
      <w:sz w:val="22"/>
      <w:szCs w:val="22"/>
    </w:rPr>
  </w:style>
  <w:style w:type="paragraph" w:styleId="ListParagraph">
    <w:name w:val="List Paragraph"/>
    <w:basedOn w:val="Normal"/>
    <w:uiPriority w:val="34"/>
    <w:qFormat/>
    <w:rsid w:val="00CF2DAC"/>
    <w:pPr>
      <w:ind w:left="720"/>
      <w:contextualSpacing/>
    </w:pPr>
  </w:style>
  <w:style w:type="table" w:styleId="TableGrid">
    <w:name w:val="Table Grid"/>
    <w:basedOn w:val="TableNormal"/>
    <w:rsid w:val="003571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816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8165B"/>
    <w:rPr>
      <w:rFonts w:ascii="Tahoma" w:eastAsia="Calibri" w:hAnsi="Tahoma" w:cs="Tahoma"/>
      <w:sz w:val="16"/>
      <w:szCs w:val="16"/>
    </w:rPr>
  </w:style>
  <w:style w:type="paragraph" w:customStyle="1" w:styleId="attachLevel1">
    <w:name w:val="attach_Level1"/>
    <w:next w:val="Normal"/>
    <w:rsid w:val="00FD5180"/>
    <w:pPr>
      <w:keepNext/>
      <w:numPr>
        <w:numId w:val="6"/>
      </w:numPr>
      <w:suppressAutoHyphens/>
      <w:spacing w:after="240" w:line="320" w:lineRule="exact"/>
      <w:ind w:left="360"/>
      <w:jc w:val="center"/>
      <w:outlineLvl w:val="0"/>
    </w:pPr>
    <w:rPr>
      <w:rFonts w:ascii="Arial" w:hAnsi="Arial"/>
      <w:b/>
      <w:sz w:val="24"/>
      <w:szCs w:val="24"/>
    </w:rPr>
  </w:style>
  <w:style w:type="paragraph" w:customStyle="1" w:styleId="attachLevel2">
    <w:name w:val="attach_Level2"/>
    <w:next w:val="Normal"/>
    <w:rsid w:val="00FD5180"/>
    <w:pPr>
      <w:keepNext/>
      <w:numPr>
        <w:ilvl w:val="1"/>
        <w:numId w:val="6"/>
      </w:numPr>
      <w:suppressAutoHyphens/>
      <w:spacing w:before="120" w:after="120" w:line="280" w:lineRule="exact"/>
      <w:outlineLvl w:val="1"/>
    </w:pPr>
    <w:rPr>
      <w:rFonts w:ascii="Arial" w:eastAsiaTheme="minorHAnsi" w:hAnsi="Arial" w:cs="Arial"/>
      <w:b/>
      <w:sz w:val="22"/>
      <w:szCs w:val="24"/>
    </w:rPr>
  </w:style>
  <w:style w:type="paragraph" w:customStyle="1" w:styleId="attachLevel3">
    <w:name w:val="attach_Level3"/>
    <w:rsid w:val="00FD5180"/>
    <w:pPr>
      <w:numPr>
        <w:ilvl w:val="2"/>
        <w:numId w:val="6"/>
      </w:numPr>
      <w:tabs>
        <w:tab w:val="left" w:pos="1260"/>
      </w:tabs>
      <w:suppressAutoHyphens/>
      <w:spacing w:before="120" w:after="120" w:line="280" w:lineRule="exact"/>
      <w:outlineLvl w:val="2"/>
    </w:pPr>
    <w:rPr>
      <w:rFonts w:ascii="Arial" w:hAnsi="Arial"/>
      <w:sz w:val="22"/>
      <w:szCs w:val="24"/>
    </w:rPr>
  </w:style>
  <w:style w:type="paragraph" w:customStyle="1" w:styleId="attachLevel4">
    <w:name w:val="attach_Level4"/>
    <w:rsid w:val="00FD5180"/>
    <w:pPr>
      <w:numPr>
        <w:ilvl w:val="3"/>
        <w:numId w:val="6"/>
      </w:numPr>
      <w:tabs>
        <w:tab w:val="clear" w:pos="547"/>
        <w:tab w:val="left" w:pos="1800"/>
        <w:tab w:val="left" w:pos="4140"/>
        <w:tab w:val="left" w:pos="10080"/>
      </w:tabs>
      <w:suppressAutoHyphens/>
      <w:spacing w:before="80" w:after="80" w:line="280" w:lineRule="exact"/>
      <w:ind w:left="1800" w:hanging="540"/>
      <w:outlineLvl w:val="3"/>
    </w:pPr>
    <w:rPr>
      <w:rFonts w:ascii="Arial" w:hAnsi="Arial"/>
      <w:sz w:val="22"/>
      <w:szCs w:val="24"/>
    </w:rPr>
  </w:style>
  <w:style w:type="paragraph" w:styleId="Title">
    <w:name w:val="Title"/>
    <w:basedOn w:val="Normal"/>
    <w:link w:val="TitleChar"/>
    <w:qFormat/>
    <w:rsid w:val="00FD5180"/>
    <w:pPr>
      <w:spacing w:after="0" w:line="240" w:lineRule="auto"/>
      <w:jc w:val="center"/>
    </w:pPr>
    <w:rPr>
      <w:rFonts w:ascii="Times New Roman" w:eastAsia="Times New Roman" w:hAnsi="Times New Roman"/>
      <w:b/>
      <w:sz w:val="24"/>
      <w:szCs w:val="20"/>
    </w:rPr>
  </w:style>
  <w:style w:type="character" w:customStyle="1" w:styleId="TitleChar">
    <w:name w:val="Title Char"/>
    <w:basedOn w:val="DefaultParagraphFont"/>
    <w:link w:val="Title"/>
    <w:rsid w:val="00FD5180"/>
    <w:rPr>
      <w:b/>
      <w:sz w:val="24"/>
    </w:rPr>
  </w:style>
  <w:style w:type="character" w:styleId="Strong">
    <w:name w:val="Strong"/>
    <w:basedOn w:val="DefaultParagraphFont"/>
    <w:uiPriority w:val="22"/>
    <w:qFormat/>
    <w:rsid w:val="00245940"/>
    <w:rPr>
      <w:b/>
      <w:bCs/>
    </w:rPr>
  </w:style>
  <w:style w:type="character" w:styleId="CommentReference">
    <w:name w:val="annotation reference"/>
    <w:basedOn w:val="DefaultParagraphFont"/>
    <w:semiHidden/>
    <w:unhideWhenUsed/>
    <w:rsid w:val="005B7BB0"/>
    <w:rPr>
      <w:sz w:val="16"/>
      <w:szCs w:val="16"/>
    </w:rPr>
  </w:style>
  <w:style w:type="paragraph" w:styleId="CommentText">
    <w:name w:val="annotation text"/>
    <w:basedOn w:val="Normal"/>
    <w:link w:val="CommentTextChar"/>
    <w:semiHidden/>
    <w:unhideWhenUsed/>
    <w:rsid w:val="005B7BB0"/>
    <w:pPr>
      <w:spacing w:line="240" w:lineRule="auto"/>
    </w:pPr>
    <w:rPr>
      <w:sz w:val="20"/>
      <w:szCs w:val="20"/>
    </w:rPr>
  </w:style>
  <w:style w:type="character" w:customStyle="1" w:styleId="CommentTextChar">
    <w:name w:val="Comment Text Char"/>
    <w:basedOn w:val="DefaultParagraphFont"/>
    <w:link w:val="CommentText"/>
    <w:semiHidden/>
    <w:rsid w:val="005B7BB0"/>
    <w:rPr>
      <w:rFonts w:ascii="Calibri" w:eastAsia="Calibri" w:hAnsi="Calibri"/>
    </w:rPr>
  </w:style>
  <w:style w:type="paragraph" w:styleId="CommentSubject">
    <w:name w:val="annotation subject"/>
    <w:basedOn w:val="CommentText"/>
    <w:next w:val="CommentText"/>
    <w:link w:val="CommentSubjectChar"/>
    <w:semiHidden/>
    <w:unhideWhenUsed/>
    <w:rsid w:val="005B7BB0"/>
    <w:rPr>
      <w:b/>
      <w:bCs/>
    </w:rPr>
  </w:style>
  <w:style w:type="character" w:customStyle="1" w:styleId="CommentSubjectChar">
    <w:name w:val="Comment Subject Char"/>
    <w:basedOn w:val="CommentTextChar"/>
    <w:link w:val="CommentSubject"/>
    <w:semiHidden/>
    <w:rsid w:val="005B7BB0"/>
    <w:rPr>
      <w:rFonts w:ascii="Calibri" w:eastAsia="Calibri" w:hAnsi="Calibri"/>
      <w:b/>
      <w:bCs/>
    </w:rPr>
  </w:style>
  <w:style w:type="paragraph" w:styleId="Revision">
    <w:name w:val="Revision"/>
    <w:hidden/>
    <w:uiPriority w:val="99"/>
    <w:semiHidden/>
    <w:rsid w:val="001C13DC"/>
    <w:rPr>
      <w:rFonts w:ascii="Calibri" w:eastAsia="Calibri" w:hAnsi="Calibri"/>
      <w:sz w:val="22"/>
      <w:szCs w:val="22"/>
    </w:rPr>
  </w:style>
  <w:style w:type="character" w:customStyle="1" w:styleId="Heading1Char">
    <w:name w:val="Heading 1 Char"/>
    <w:basedOn w:val="DefaultParagraphFont"/>
    <w:link w:val="Heading1"/>
    <w:rsid w:val="00C7763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C7763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C7763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semiHidden/>
    <w:rsid w:val="00C7763D"/>
    <w:rPr>
      <w:rFonts w:asciiTheme="majorHAnsi" w:eastAsiaTheme="majorEastAsia" w:hAnsiTheme="majorHAnsi" w:cstheme="majorBidi"/>
      <w:i/>
      <w:iCs/>
      <w:color w:val="365F91" w:themeColor="accent1" w:themeShade="BF"/>
      <w:sz w:val="22"/>
      <w:szCs w:val="22"/>
    </w:rPr>
  </w:style>
  <w:style w:type="character" w:customStyle="1" w:styleId="Heading5Char">
    <w:name w:val="Heading 5 Char"/>
    <w:basedOn w:val="DefaultParagraphFont"/>
    <w:link w:val="Heading5"/>
    <w:semiHidden/>
    <w:rsid w:val="00C7763D"/>
    <w:rPr>
      <w:rFonts w:asciiTheme="majorHAnsi" w:eastAsiaTheme="majorEastAsia" w:hAnsiTheme="majorHAnsi" w:cstheme="majorBidi"/>
      <w:color w:val="365F91" w:themeColor="accent1" w:themeShade="BF"/>
      <w:sz w:val="22"/>
      <w:szCs w:val="22"/>
    </w:rPr>
  </w:style>
  <w:style w:type="character" w:customStyle="1" w:styleId="Heading6Char">
    <w:name w:val="Heading 6 Char"/>
    <w:basedOn w:val="DefaultParagraphFont"/>
    <w:link w:val="Heading6"/>
    <w:semiHidden/>
    <w:rsid w:val="00C7763D"/>
    <w:rPr>
      <w:rFonts w:asciiTheme="majorHAnsi" w:eastAsiaTheme="majorEastAsia" w:hAnsiTheme="majorHAnsi" w:cstheme="majorBidi"/>
      <w:color w:val="243F60" w:themeColor="accent1" w:themeShade="7F"/>
      <w:sz w:val="22"/>
      <w:szCs w:val="22"/>
    </w:rPr>
  </w:style>
  <w:style w:type="character" w:customStyle="1" w:styleId="Heading7Char">
    <w:name w:val="Heading 7 Char"/>
    <w:basedOn w:val="DefaultParagraphFont"/>
    <w:link w:val="Heading7"/>
    <w:semiHidden/>
    <w:rsid w:val="00C7763D"/>
    <w:rPr>
      <w:rFonts w:asciiTheme="majorHAnsi" w:eastAsiaTheme="majorEastAsia" w:hAnsiTheme="majorHAnsi" w:cstheme="majorBidi"/>
      <w:i/>
      <w:iCs/>
      <w:color w:val="243F60" w:themeColor="accent1" w:themeShade="7F"/>
      <w:sz w:val="22"/>
      <w:szCs w:val="22"/>
    </w:rPr>
  </w:style>
  <w:style w:type="character" w:customStyle="1" w:styleId="Heading8Char">
    <w:name w:val="Heading 8 Char"/>
    <w:basedOn w:val="DefaultParagraphFont"/>
    <w:link w:val="Heading8"/>
    <w:semiHidden/>
    <w:rsid w:val="00C776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C7763D"/>
    <w:rPr>
      <w:rFonts w:asciiTheme="majorHAnsi" w:eastAsiaTheme="majorEastAsia" w:hAnsiTheme="majorHAnsi" w:cstheme="majorBidi"/>
      <w:i/>
      <w:iCs/>
      <w:color w:val="272727" w:themeColor="text1" w:themeTint="D8"/>
      <w:sz w:val="21"/>
      <w:szCs w:val="21"/>
    </w:rPr>
  </w:style>
  <w:style w:type="paragraph" w:customStyle="1" w:styleId="paragraph">
    <w:name w:val="paragraph"/>
    <w:basedOn w:val="Normal"/>
    <w:rsid w:val="00936DB8"/>
    <w:pPr>
      <w:spacing w:after="0" w:line="240" w:lineRule="auto"/>
    </w:pPr>
    <w:rPr>
      <w:rFonts w:ascii="Times New Roman" w:eastAsia="Times New Roman" w:hAnsi="Times New Roman"/>
      <w:sz w:val="24"/>
      <w:szCs w:val="24"/>
    </w:rPr>
  </w:style>
  <w:style w:type="character" w:customStyle="1" w:styleId="normaltextrun1">
    <w:name w:val="normaltextrun1"/>
    <w:basedOn w:val="DefaultParagraphFont"/>
    <w:rsid w:val="00936DB8"/>
  </w:style>
  <w:style w:type="character" w:customStyle="1" w:styleId="eop">
    <w:name w:val="eop"/>
    <w:basedOn w:val="DefaultParagraphFont"/>
    <w:rsid w:val="00936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24746">
      <w:bodyDiv w:val="1"/>
      <w:marLeft w:val="0"/>
      <w:marRight w:val="0"/>
      <w:marTop w:val="0"/>
      <w:marBottom w:val="0"/>
      <w:divBdr>
        <w:top w:val="none" w:sz="0" w:space="0" w:color="auto"/>
        <w:left w:val="none" w:sz="0" w:space="0" w:color="auto"/>
        <w:bottom w:val="none" w:sz="0" w:space="0" w:color="auto"/>
        <w:right w:val="none" w:sz="0" w:space="0" w:color="auto"/>
      </w:divBdr>
    </w:div>
    <w:div w:id="1848665013">
      <w:bodyDiv w:val="1"/>
      <w:marLeft w:val="0"/>
      <w:marRight w:val="0"/>
      <w:marTop w:val="0"/>
      <w:marBottom w:val="0"/>
      <w:divBdr>
        <w:top w:val="none" w:sz="0" w:space="0" w:color="auto"/>
        <w:left w:val="none" w:sz="0" w:space="0" w:color="auto"/>
        <w:bottom w:val="none" w:sz="0" w:space="0" w:color="auto"/>
        <w:right w:val="none" w:sz="0" w:space="0" w:color="auto"/>
      </w:divBdr>
      <w:divsChild>
        <w:div w:id="1187863625">
          <w:marLeft w:val="0"/>
          <w:marRight w:val="0"/>
          <w:marTop w:val="0"/>
          <w:marBottom w:val="0"/>
          <w:divBdr>
            <w:top w:val="none" w:sz="0" w:space="0" w:color="auto"/>
            <w:left w:val="none" w:sz="0" w:space="0" w:color="auto"/>
            <w:bottom w:val="none" w:sz="0" w:space="0" w:color="auto"/>
            <w:right w:val="none" w:sz="0" w:space="0" w:color="auto"/>
          </w:divBdr>
          <w:divsChild>
            <w:div w:id="1825313845">
              <w:marLeft w:val="0"/>
              <w:marRight w:val="0"/>
              <w:marTop w:val="0"/>
              <w:marBottom w:val="0"/>
              <w:divBdr>
                <w:top w:val="none" w:sz="0" w:space="0" w:color="auto"/>
                <w:left w:val="none" w:sz="0" w:space="0" w:color="auto"/>
                <w:bottom w:val="none" w:sz="0" w:space="0" w:color="auto"/>
                <w:right w:val="none" w:sz="0" w:space="0" w:color="auto"/>
              </w:divBdr>
              <w:divsChild>
                <w:div w:id="761605743">
                  <w:marLeft w:val="0"/>
                  <w:marRight w:val="0"/>
                  <w:marTop w:val="0"/>
                  <w:marBottom w:val="0"/>
                  <w:divBdr>
                    <w:top w:val="none" w:sz="0" w:space="0" w:color="auto"/>
                    <w:left w:val="none" w:sz="0" w:space="0" w:color="auto"/>
                    <w:bottom w:val="none" w:sz="0" w:space="0" w:color="auto"/>
                    <w:right w:val="none" w:sz="0" w:space="0" w:color="auto"/>
                  </w:divBdr>
                  <w:divsChild>
                    <w:div w:id="1630084786">
                      <w:marLeft w:val="0"/>
                      <w:marRight w:val="0"/>
                      <w:marTop w:val="0"/>
                      <w:marBottom w:val="0"/>
                      <w:divBdr>
                        <w:top w:val="none" w:sz="0" w:space="0" w:color="auto"/>
                        <w:left w:val="none" w:sz="0" w:space="0" w:color="auto"/>
                        <w:bottom w:val="none" w:sz="0" w:space="0" w:color="auto"/>
                        <w:right w:val="none" w:sz="0" w:space="0" w:color="auto"/>
                      </w:divBdr>
                      <w:divsChild>
                        <w:div w:id="810287914">
                          <w:marLeft w:val="0"/>
                          <w:marRight w:val="0"/>
                          <w:marTop w:val="0"/>
                          <w:marBottom w:val="0"/>
                          <w:divBdr>
                            <w:top w:val="none" w:sz="0" w:space="0" w:color="auto"/>
                            <w:left w:val="none" w:sz="0" w:space="0" w:color="auto"/>
                            <w:bottom w:val="none" w:sz="0" w:space="0" w:color="auto"/>
                            <w:right w:val="none" w:sz="0" w:space="0" w:color="auto"/>
                          </w:divBdr>
                          <w:divsChild>
                            <w:div w:id="1673216152">
                              <w:marLeft w:val="0"/>
                              <w:marRight w:val="0"/>
                              <w:marTop w:val="0"/>
                              <w:marBottom w:val="0"/>
                              <w:divBdr>
                                <w:top w:val="none" w:sz="0" w:space="0" w:color="auto"/>
                                <w:left w:val="none" w:sz="0" w:space="0" w:color="auto"/>
                                <w:bottom w:val="none" w:sz="0" w:space="0" w:color="auto"/>
                                <w:right w:val="none" w:sz="0" w:space="0" w:color="auto"/>
                              </w:divBdr>
                              <w:divsChild>
                                <w:div w:id="1970695935">
                                  <w:marLeft w:val="0"/>
                                  <w:marRight w:val="0"/>
                                  <w:marTop w:val="0"/>
                                  <w:marBottom w:val="0"/>
                                  <w:divBdr>
                                    <w:top w:val="none" w:sz="0" w:space="0" w:color="auto"/>
                                    <w:left w:val="none" w:sz="0" w:space="0" w:color="auto"/>
                                    <w:bottom w:val="none" w:sz="0" w:space="0" w:color="auto"/>
                                    <w:right w:val="none" w:sz="0" w:space="0" w:color="auto"/>
                                  </w:divBdr>
                                  <w:divsChild>
                                    <w:div w:id="521632736">
                                      <w:marLeft w:val="0"/>
                                      <w:marRight w:val="0"/>
                                      <w:marTop w:val="0"/>
                                      <w:marBottom w:val="0"/>
                                      <w:divBdr>
                                        <w:top w:val="none" w:sz="0" w:space="0" w:color="auto"/>
                                        <w:left w:val="none" w:sz="0" w:space="0" w:color="auto"/>
                                        <w:bottom w:val="none" w:sz="0" w:space="0" w:color="auto"/>
                                        <w:right w:val="none" w:sz="0" w:space="0" w:color="auto"/>
                                      </w:divBdr>
                                      <w:divsChild>
                                        <w:div w:id="983774419">
                                          <w:marLeft w:val="0"/>
                                          <w:marRight w:val="0"/>
                                          <w:marTop w:val="0"/>
                                          <w:marBottom w:val="0"/>
                                          <w:divBdr>
                                            <w:top w:val="none" w:sz="0" w:space="0" w:color="auto"/>
                                            <w:left w:val="none" w:sz="0" w:space="0" w:color="auto"/>
                                            <w:bottom w:val="none" w:sz="0" w:space="0" w:color="auto"/>
                                            <w:right w:val="none" w:sz="0" w:space="0" w:color="auto"/>
                                          </w:divBdr>
                                          <w:divsChild>
                                            <w:div w:id="1327126562">
                                              <w:marLeft w:val="0"/>
                                              <w:marRight w:val="0"/>
                                              <w:marTop w:val="0"/>
                                              <w:marBottom w:val="0"/>
                                              <w:divBdr>
                                                <w:top w:val="none" w:sz="0" w:space="0" w:color="auto"/>
                                                <w:left w:val="none" w:sz="0" w:space="0" w:color="auto"/>
                                                <w:bottom w:val="none" w:sz="0" w:space="0" w:color="auto"/>
                                                <w:right w:val="none" w:sz="0" w:space="0" w:color="auto"/>
                                              </w:divBdr>
                                              <w:divsChild>
                                                <w:div w:id="228469098">
                                                  <w:marLeft w:val="0"/>
                                                  <w:marRight w:val="0"/>
                                                  <w:marTop w:val="0"/>
                                                  <w:marBottom w:val="0"/>
                                                  <w:divBdr>
                                                    <w:top w:val="none" w:sz="0" w:space="0" w:color="auto"/>
                                                    <w:left w:val="none" w:sz="0" w:space="0" w:color="auto"/>
                                                    <w:bottom w:val="none" w:sz="0" w:space="0" w:color="auto"/>
                                                    <w:right w:val="none" w:sz="0" w:space="0" w:color="auto"/>
                                                  </w:divBdr>
                                                  <w:divsChild>
                                                    <w:div w:id="1214385417">
                                                      <w:marLeft w:val="0"/>
                                                      <w:marRight w:val="0"/>
                                                      <w:marTop w:val="0"/>
                                                      <w:marBottom w:val="0"/>
                                                      <w:divBdr>
                                                        <w:top w:val="single" w:sz="6" w:space="0" w:color="auto"/>
                                                        <w:left w:val="none" w:sz="0" w:space="0" w:color="auto"/>
                                                        <w:bottom w:val="single" w:sz="6" w:space="0" w:color="auto"/>
                                                        <w:right w:val="none" w:sz="0" w:space="0" w:color="auto"/>
                                                      </w:divBdr>
                                                      <w:divsChild>
                                                        <w:div w:id="1269045592">
                                                          <w:marLeft w:val="0"/>
                                                          <w:marRight w:val="0"/>
                                                          <w:marTop w:val="0"/>
                                                          <w:marBottom w:val="0"/>
                                                          <w:divBdr>
                                                            <w:top w:val="none" w:sz="0" w:space="0" w:color="auto"/>
                                                            <w:left w:val="none" w:sz="0" w:space="0" w:color="auto"/>
                                                            <w:bottom w:val="none" w:sz="0" w:space="0" w:color="auto"/>
                                                            <w:right w:val="none" w:sz="0" w:space="0" w:color="auto"/>
                                                          </w:divBdr>
                                                          <w:divsChild>
                                                            <w:div w:id="1912688200">
                                                              <w:marLeft w:val="0"/>
                                                              <w:marRight w:val="0"/>
                                                              <w:marTop w:val="0"/>
                                                              <w:marBottom w:val="0"/>
                                                              <w:divBdr>
                                                                <w:top w:val="none" w:sz="0" w:space="0" w:color="auto"/>
                                                                <w:left w:val="none" w:sz="0" w:space="0" w:color="auto"/>
                                                                <w:bottom w:val="none" w:sz="0" w:space="0" w:color="auto"/>
                                                                <w:right w:val="none" w:sz="0" w:space="0" w:color="auto"/>
                                                              </w:divBdr>
                                                              <w:divsChild>
                                                                <w:div w:id="1631672069">
                                                                  <w:marLeft w:val="0"/>
                                                                  <w:marRight w:val="0"/>
                                                                  <w:marTop w:val="0"/>
                                                                  <w:marBottom w:val="0"/>
                                                                  <w:divBdr>
                                                                    <w:top w:val="none" w:sz="0" w:space="0" w:color="auto"/>
                                                                    <w:left w:val="none" w:sz="0" w:space="0" w:color="auto"/>
                                                                    <w:bottom w:val="none" w:sz="0" w:space="0" w:color="auto"/>
                                                                    <w:right w:val="none" w:sz="0" w:space="0" w:color="auto"/>
                                                                  </w:divBdr>
                                                                  <w:divsChild>
                                                                    <w:div w:id="22902468">
                                                                      <w:marLeft w:val="0"/>
                                                                      <w:marRight w:val="0"/>
                                                                      <w:marTop w:val="0"/>
                                                                      <w:marBottom w:val="0"/>
                                                                      <w:divBdr>
                                                                        <w:top w:val="none" w:sz="0" w:space="0" w:color="auto"/>
                                                                        <w:left w:val="none" w:sz="0" w:space="0" w:color="auto"/>
                                                                        <w:bottom w:val="none" w:sz="0" w:space="0" w:color="auto"/>
                                                                        <w:right w:val="none" w:sz="0" w:space="0" w:color="auto"/>
                                                                      </w:divBdr>
                                                                      <w:divsChild>
                                                                        <w:div w:id="1346205124">
                                                                          <w:marLeft w:val="0"/>
                                                                          <w:marRight w:val="0"/>
                                                                          <w:marTop w:val="0"/>
                                                                          <w:marBottom w:val="0"/>
                                                                          <w:divBdr>
                                                                            <w:top w:val="none" w:sz="0" w:space="0" w:color="auto"/>
                                                                            <w:left w:val="none" w:sz="0" w:space="0" w:color="auto"/>
                                                                            <w:bottom w:val="none" w:sz="0" w:space="0" w:color="auto"/>
                                                                            <w:right w:val="none" w:sz="0" w:space="0" w:color="auto"/>
                                                                          </w:divBdr>
                                                                          <w:divsChild>
                                                                            <w:div w:id="410783043">
                                                                              <w:marLeft w:val="0"/>
                                                                              <w:marRight w:val="0"/>
                                                                              <w:marTop w:val="0"/>
                                                                              <w:marBottom w:val="0"/>
                                                                              <w:divBdr>
                                                                                <w:top w:val="none" w:sz="0" w:space="0" w:color="auto"/>
                                                                                <w:left w:val="none" w:sz="0" w:space="0" w:color="auto"/>
                                                                                <w:bottom w:val="none" w:sz="0" w:space="0" w:color="auto"/>
                                                                                <w:right w:val="none" w:sz="0" w:space="0" w:color="auto"/>
                                                                              </w:divBdr>
                                                                              <w:divsChild>
                                                                                <w:div w:id="337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F7CBC28CB4C9469DD28BFDEA27F68D" ma:contentTypeVersion="12" ma:contentTypeDescription="Create a new document." ma:contentTypeScope="" ma:versionID="a9a69ec6c888c4c031c42a7878dbe697">
  <xsd:schema xmlns:xsd="http://www.w3.org/2001/XMLSchema" xmlns:xs="http://www.w3.org/2001/XMLSchema" xmlns:p="http://schemas.microsoft.com/office/2006/metadata/properties" xmlns:ns2="403e1c83-bd58-44c8-86b5-faa978b5e550" xmlns:ns3="5c8b65ea-38dd-47b5-8e22-2995dc069637" targetNamespace="http://schemas.microsoft.com/office/2006/metadata/properties" ma:root="true" ma:fieldsID="4686901ce818a2a30ecf120bff69c044" ns2:_="" ns3:_="">
    <xsd:import namespace="403e1c83-bd58-44c8-86b5-faa978b5e550"/>
    <xsd:import namespace="5c8b65ea-38dd-47b5-8e22-2995dc06963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3e1c83-bd58-44c8-86b5-faa978b5e55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c8b65ea-38dd-47b5-8e22-2995dc069637"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1C74AA-E6F4-476F-9C5D-AAFF39FC2B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3e1c83-bd58-44c8-86b5-faa978b5e550"/>
    <ds:schemaRef ds:uri="5c8b65ea-38dd-47b5-8e22-2995dc0696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CE2D99-B860-4D89-9391-A8EBB52A6548}">
  <ds:schemaRefs>
    <ds:schemaRef ds:uri="http://purl.org/dc/terms/"/>
    <ds:schemaRef ds:uri="http://schemas.microsoft.com/office/2006/documentManagement/types"/>
    <ds:schemaRef ds:uri="403e1c83-bd58-44c8-86b5-faa978b5e550"/>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5c8b65ea-38dd-47b5-8e22-2995dc069637"/>
    <ds:schemaRef ds:uri="http://www.w3.org/XML/1998/namespace"/>
    <ds:schemaRef ds:uri="http://purl.org/dc/dcmitype/"/>
  </ds:schemaRefs>
</ds:datastoreItem>
</file>

<file path=customXml/itemProps3.xml><?xml version="1.0" encoding="utf-8"?>
<ds:datastoreItem xmlns:ds="http://schemas.openxmlformats.org/officeDocument/2006/customXml" ds:itemID="{9FBEB78B-F0C4-416C-BE91-F41CF07F21D5}">
  <ds:schemaRefs>
    <ds:schemaRef ds:uri="http://schemas.microsoft.com/sharepoint/v3/contenttype/forms"/>
  </ds:schemaRefs>
</ds:datastoreItem>
</file>

<file path=customXml/itemProps4.xml><?xml version="1.0" encoding="utf-8"?>
<ds:datastoreItem xmlns:ds="http://schemas.openxmlformats.org/officeDocument/2006/customXml" ds:itemID="{F3B58EAE-CECF-4E5A-9086-E07665996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2313</Words>
  <Characters>12476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Service Level Agreement</vt:lpstr>
    </vt:vector>
  </TitlesOfParts>
  <Company>kcpao</Company>
  <LinksUpToDate>false</LinksUpToDate>
  <CharactersWithSpaces>14760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Level Agreement</dc:title>
  <dc:creator>PAO</dc:creator>
  <cp:lastModifiedBy>Keolker, Regina</cp:lastModifiedBy>
  <cp:revision>3</cp:revision>
  <cp:lastPrinted>2015-08-06T22:01:00Z</cp:lastPrinted>
  <dcterms:created xsi:type="dcterms:W3CDTF">2020-07-10T14:53:00Z</dcterms:created>
  <dcterms:modified xsi:type="dcterms:W3CDTF">2020-07-21T22:14:00Z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0x01010012F7CBC28CB4C9469DD28BFDEA27F68D</vt:lpwstr>
  </property>
  <property fmtid="{D5CDD505-2E9C-101B-9397-08002B2CF9AE}" pid="3" name="Order">
    <vt:r8>2800</vt:r8>
  </property>
  <property fmtid="{D5CDD505-2E9C-101B-9397-08002B2CF9AE}" pid="4" name="TemplateUrl">
    <vt:lpwstr/>
  </property>
  <property fmtid="{D5CDD505-2E9C-101B-9397-08002B2CF9AE}" pid="5" name="_CopySource">
    <vt:lpwstr/>
  </property>
  <property fmtid="{D5CDD505-2E9C-101B-9397-08002B2CF9AE}" pid="6" name="xd_ProgID">
    <vt:lpwstr/>
  </property>
  <property fmtid="{D5CDD505-2E9C-101B-9397-08002B2CF9AE}" pid="7" name="AuthorIds_UIVersion_512">
    <vt:lpwstr>6256</vt:lpwstr>
  </property>
</Properties>
</file>